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6A9888" w14:textId="77777777" w:rsidR="00B3365F" w:rsidRDefault="00000000">
      <w:pPr>
        <w:pStyle w:val="Cm"/>
        <w:jc w:val="center"/>
        <w:rPr>
          <w:lang w:val="en-US"/>
        </w:rPr>
      </w:pPr>
      <w:r>
        <w:rPr>
          <w:lang w:val="en-US"/>
        </w:rPr>
        <w:t>Data format proposal for CRP-J02017</w:t>
      </w:r>
    </w:p>
    <w:p w14:paraId="2E6A9889" w14:textId="6BDFE992" w:rsidR="00B3365F" w:rsidRDefault="00000000">
      <w:pPr>
        <w:jc w:val="center"/>
        <w:rPr>
          <w:lang w:val="en-US"/>
        </w:rPr>
      </w:pPr>
      <w:r>
        <w:rPr>
          <w:lang w:val="en-US"/>
        </w:rPr>
        <w:t>Tamás Holczer, PhD, Hungary</w:t>
      </w:r>
    </w:p>
    <w:p w14:paraId="2E6A988A" w14:textId="77777777" w:rsidR="00B3365F" w:rsidRDefault="00000000">
      <w:pPr>
        <w:jc w:val="center"/>
        <w:rPr>
          <w:lang w:val="en-US"/>
        </w:rPr>
      </w:pPr>
      <w:r>
        <w:rPr>
          <w:lang w:val="en-US"/>
        </w:rPr>
        <w:t>Roland Nádor, Hungary</w:t>
      </w:r>
    </w:p>
    <w:p w14:paraId="2E6A988B" w14:textId="77777777" w:rsidR="00B3365F" w:rsidRDefault="00000000">
      <w:pPr>
        <w:jc w:val="center"/>
        <w:rPr>
          <w:lang w:val="en-US"/>
        </w:rPr>
      </w:pPr>
      <w:r>
        <w:rPr>
          <w:lang w:val="en-US"/>
        </w:rPr>
        <w:t>I Putu Susila, Indonesia</w:t>
      </w:r>
    </w:p>
    <w:p w14:paraId="2E6A988C" w14:textId="35C788FA" w:rsidR="00B3365F" w:rsidRDefault="00000000">
      <w:pPr>
        <w:jc w:val="center"/>
        <w:rPr>
          <w:lang w:val="en-US"/>
        </w:rPr>
      </w:pPr>
      <w:r>
        <w:rPr>
          <w:lang w:val="en-US"/>
        </w:rPr>
        <w:t>Date: June 2024.</w:t>
      </w:r>
    </w:p>
    <w:p w14:paraId="2E6A988D" w14:textId="77777777" w:rsidR="00B3365F" w:rsidRDefault="00000000">
      <w:pPr>
        <w:pStyle w:val="Cmsor1"/>
        <w:rPr>
          <w:lang w:val="en-US"/>
        </w:rPr>
      </w:pPr>
      <w:r>
        <w:rPr>
          <w:lang w:val="en-US"/>
        </w:rPr>
        <w:t>Goal of the document</w:t>
      </w:r>
    </w:p>
    <w:p w14:paraId="2E6A988E" w14:textId="77777777" w:rsidR="00B3365F" w:rsidRDefault="00000000">
      <w:pPr>
        <w:jc w:val="both"/>
        <w:rPr>
          <w:lang w:val="en-US"/>
        </w:rPr>
      </w:pPr>
      <w:r>
        <w:rPr>
          <w:lang w:val="en-US"/>
        </w:rPr>
        <w:t>This document describes the standardized data format for radiation detection measurements used in the CRP-J02017. The standardized format can be used to share data between participants, develop interoperable code, or integrate systems developed by different participants.</w:t>
      </w:r>
    </w:p>
    <w:p w14:paraId="2E6A988F" w14:textId="77777777" w:rsidR="00B3365F" w:rsidRDefault="00000000">
      <w:pPr>
        <w:jc w:val="both"/>
        <w:rPr>
          <w:rFonts w:asciiTheme="majorHAnsi" w:eastAsiaTheme="majorEastAsia" w:hAnsiTheme="majorHAnsi" w:cstheme="majorBidi"/>
          <w:color w:val="2F5496" w:themeColor="accent1" w:themeShade="BF"/>
          <w:sz w:val="32"/>
          <w:szCs w:val="32"/>
          <w:lang w:val="en-US"/>
        </w:rPr>
      </w:pPr>
      <w:r>
        <w:rPr>
          <w:rFonts w:ascii="Calibri Light" w:eastAsiaTheme="majorEastAsia" w:hAnsi="Calibri Light" w:cstheme="majorBidi"/>
          <w:color w:val="2F5496" w:themeColor="accent1" w:themeShade="BF"/>
          <w:sz w:val="32"/>
          <w:szCs w:val="32"/>
          <w:lang w:val="en-US"/>
        </w:rPr>
        <w:t>Version history</w:t>
      </w:r>
    </w:p>
    <w:tbl>
      <w:tblPr>
        <w:tblW w:w="5000" w:type="pct"/>
        <w:tblInd w:w="-5" w:type="dxa"/>
        <w:tblLayout w:type="fixed"/>
        <w:tblCellMar>
          <w:top w:w="55" w:type="dxa"/>
          <w:left w:w="55" w:type="dxa"/>
          <w:bottom w:w="55" w:type="dxa"/>
          <w:right w:w="55" w:type="dxa"/>
        </w:tblCellMar>
        <w:tblLook w:val="04A0" w:firstRow="1" w:lastRow="0" w:firstColumn="1" w:lastColumn="0" w:noHBand="0" w:noVBand="1"/>
      </w:tblPr>
      <w:tblGrid>
        <w:gridCol w:w="2264"/>
        <w:gridCol w:w="2266"/>
        <w:gridCol w:w="2266"/>
        <w:gridCol w:w="2266"/>
      </w:tblGrid>
      <w:tr w:rsidR="00B3365F" w14:paraId="2E6A9894" w14:textId="77777777">
        <w:tc>
          <w:tcPr>
            <w:tcW w:w="2267" w:type="dxa"/>
            <w:tcBorders>
              <w:top w:val="single" w:sz="4" w:space="0" w:color="000000"/>
              <w:left w:val="single" w:sz="4" w:space="0" w:color="000000"/>
              <w:bottom w:val="single" w:sz="4" w:space="0" w:color="000000"/>
            </w:tcBorders>
          </w:tcPr>
          <w:p w14:paraId="2E6A9890" w14:textId="77777777" w:rsidR="00B3365F" w:rsidRDefault="00000000">
            <w:pPr>
              <w:pStyle w:val="TableContents"/>
              <w:rPr>
                <w:rFonts w:ascii="Calibri Light" w:hAnsi="Calibri Light"/>
              </w:rPr>
            </w:pPr>
            <w:r>
              <w:rPr>
                <w:rFonts w:ascii="Calibri Light" w:hAnsi="Calibri Light"/>
              </w:rPr>
              <w:t>Version</w:t>
            </w:r>
          </w:p>
        </w:tc>
        <w:tc>
          <w:tcPr>
            <w:tcW w:w="2268" w:type="dxa"/>
            <w:tcBorders>
              <w:top w:val="single" w:sz="4" w:space="0" w:color="000000"/>
              <w:left w:val="single" w:sz="4" w:space="0" w:color="000000"/>
              <w:bottom w:val="single" w:sz="4" w:space="0" w:color="000000"/>
            </w:tcBorders>
          </w:tcPr>
          <w:p w14:paraId="2E6A9891" w14:textId="77777777" w:rsidR="00B3365F" w:rsidRDefault="00000000">
            <w:pPr>
              <w:pStyle w:val="TableContents"/>
              <w:rPr>
                <w:rFonts w:ascii="Calibri Light" w:hAnsi="Calibri Light"/>
              </w:rPr>
            </w:pPr>
            <w:proofErr w:type="spellStart"/>
            <w:r>
              <w:rPr>
                <w:rFonts w:ascii="Calibri Light" w:hAnsi="Calibri Light"/>
              </w:rPr>
              <w:t>Date</w:t>
            </w:r>
            <w:proofErr w:type="spellEnd"/>
          </w:p>
        </w:tc>
        <w:tc>
          <w:tcPr>
            <w:tcW w:w="2268" w:type="dxa"/>
            <w:tcBorders>
              <w:top w:val="single" w:sz="4" w:space="0" w:color="000000"/>
              <w:left w:val="single" w:sz="4" w:space="0" w:color="000000"/>
              <w:bottom w:val="single" w:sz="4" w:space="0" w:color="000000"/>
            </w:tcBorders>
          </w:tcPr>
          <w:p w14:paraId="2E6A9892" w14:textId="77777777" w:rsidR="00B3365F" w:rsidRDefault="00000000">
            <w:pPr>
              <w:pStyle w:val="TableContents"/>
              <w:rPr>
                <w:rFonts w:ascii="Calibri Light" w:hAnsi="Calibri Light"/>
              </w:rPr>
            </w:pPr>
            <w:proofErr w:type="spellStart"/>
            <w:r>
              <w:rPr>
                <w:rFonts w:ascii="Calibri Light" w:hAnsi="Calibri Light"/>
              </w:rPr>
              <w:t>Contributor</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2E6A9893" w14:textId="77777777" w:rsidR="00B3365F" w:rsidRDefault="00000000">
            <w:pPr>
              <w:pStyle w:val="TableContents"/>
              <w:rPr>
                <w:rFonts w:ascii="Calibri Light" w:hAnsi="Calibri Light"/>
              </w:rPr>
            </w:pPr>
            <w:r>
              <w:rPr>
                <w:rFonts w:ascii="Calibri Light" w:hAnsi="Calibri Light"/>
              </w:rPr>
              <w:t>Comment</w:t>
            </w:r>
          </w:p>
        </w:tc>
      </w:tr>
      <w:tr w:rsidR="00B3365F" w14:paraId="2E6A9899" w14:textId="77777777">
        <w:tc>
          <w:tcPr>
            <w:tcW w:w="2267" w:type="dxa"/>
            <w:tcBorders>
              <w:left w:val="single" w:sz="4" w:space="0" w:color="000000"/>
              <w:bottom w:val="single" w:sz="4" w:space="0" w:color="000000"/>
            </w:tcBorders>
          </w:tcPr>
          <w:p w14:paraId="2E6A9895" w14:textId="77777777" w:rsidR="00B3365F" w:rsidRDefault="00000000">
            <w:pPr>
              <w:pStyle w:val="TableContents"/>
              <w:rPr>
                <w:rFonts w:ascii="Calibri Light" w:hAnsi="Calibri Light"/>
              </w:rPr>
            </w:pPr>
            <w:r>
              <w:rPr>
                <w:rFonts w:ascii="Calibri Light" w:hAnsi="Calibri Light"/>
              </w:rPr>
              <w:t>V1</w:t>
            </w:r>
          </w:p>
        </w:tc>
        <w:tc>
          <w:tcPr>
            <w:tcW w:w="2268" w:type="dxa"/>
            <w:tcBorders>
              <w:left w:val="single" w:sz="4" w:space="0" w:color="000000"/>
              <w:bottom w:val="single" w:sz="4" w:space="0" w:color="000000"/>
            </w:tcBorders>
          </w:tcPr>
          <w:p w14:paraId="2E6A9896" w14:textId="77777777" w:rsidR="00B3365F" w:rsidRDefault="00000000">
            <w:pPr>
              <w:pStyle w:val="TableContents"/>
              <w:rPr>
                <w:rFonts w:ascii="Calibri Light" w:hAnsi="Calibri Light"/>
              </w:rPr>
            </w:pPr>
            <w:proofErr w:type="spellStart"/>
            <w:r>
              <w:rPr>
                <w:rFonts w:ascii="Calibri Light" w:hAnsi="Calibri Light"/>
              </w:rPr>
              <w:t>March</w:t>
            </w:r>
            <w:proofErr w:type="spellEnd"/>
            <w:r>
              <w:rPr>
                <w:rFonts w:ascii="Calibri Light" w:hAnsi="Calibri Light"/>
              </w:rPr>
              <w:t xml:space="preserve"> 2024</w:t>
            </w:r>
          </w:p>
        </w:tc>
        <w:tc>
          <w:tcPr>
            <w:tcW w:w="2268" w:type="dxa"/>
            <w:tcBorders>
              <w:left w:val="single" w:sz="4" w:space="0" w:color="000000"/>
              <w:bottom w:val="single" w:sz="4" w:space="0" w:color="000000"/>
            </w:tcBorders>
          </w:tcPr>
          <w:p w14:paraId="2E6A9897" w14:textId="77777777" w:rsidR="00B3365F" w:rsidRDefault="00000000">
            <w:pPr>
              <w:pStyle w:val="TableContents"/>
              <w:rPr>
                <w:rFonts w:ascii="Calibri Light" w:hAnsi="Calibri Light"/>
              </w:rPr>
            </w:pPr>
            <w:r>
              <w:rPr>
                <w:rFonts w:ascii="Calibri Light" w:hAnsi="Calibri Light"/>
              </w:rPr>
              <w:t>Tamás Holczer</w:t>
            </w:r>
          </w:p>
        </w:tc>
        <w:tc>
          <w:tcPr>
            <w:tcW w:w="2268" w:type="dxa"/>
            <w:tcBorders>
              <w:left w:val="single" w:sz="4" w:space="0" w:color="000000"/>
              <w:bottom w:val="single" w:sz="4" w:space="0" w:color="000000"/>
              <w:right w:val="single" w:sz="4" w:space="0" w:color="000000"/>
            </w:tcBorders>
          </w:tcPr>
          <w:p w14:paraId="2E6A9898" w14:textId="77777777" w:rsidR="00B3365F" w:rsidRDefault="00000000">
            <w:pPr>
              <w:pStyle w:val="TableContents"/>
              <w:rPr>
                <w:rFonts w:ascii="Calibri Light" w:hAnsi="Calibri Light"/>
              </w:rPr>
            </w:pPr>
            <w:proofErr w:type="spellStart"/>
            <w:r>
              <w:rPr>
                <w:rFonts w:ascii="Calibri Light" w:hAnsi="Calibri Light"/>
              </w:rPr>
              <w:t>Initial</w:t>
            </w:r>
            <w:proofErr w:type="spellEnd"/>
            <w:r>
              <w:rPr>
                <w:rFonts w:ascii="Calibri Light" w:hAnsi="Calibri Light"/>
              </w:rPr>
              <w:t xml:space="preserve"> version</w:t>
            </w:r>
          </w:p>
        </w:tc>
      </w:tr>
      <w:tr w:rsidR="00B3365F" w14:paraId="2E6A98A0" w14:textId="77777777" w:rsidTr="00AE4F5A">
        <w:tc>
          <w:tcPr>
            <w:tcW w:w="2267" w:type="dxa"/>
            <w:tcBorders>
              <w:left w:val="single" w:sz="4" w:space="0" w:color="000000"/>
              <w:bottom w:val="single" w:sz="4" w:space="0" w:color="auto"/>
            </w:tcBorders>
          </w:tcPr>
          <w:p w14:paraId="2E6A989A" w14:textId="77777777" w:rsidR="00B3365F" w:rsidRDefault="00000000">
            <w:pPr>
              <w:pStyle w:val="TableContents"/>
              <w:rPr>
                <w:rFonts w:ascii="Calibri Light" w:hAnsi="Calibri Light"/>
              </w:rPr>
            </w:pPr>
            <w:r>
              <w:rPr>
                <w:rFonts w:ascii="Calibri Light" w:hAnsi="Calibri Light"/>
              </w:rPr>
              <w:t>v2</w:t>
            </w:r>
          </w:p>
        </w:tc>
        <w:tc>
          <w:tcPr>
            <w:tcW w:w="2268" w:type="dxa"/>
            <w:tcBorders>
              <w:left w:val="single" w:sz="4" w:space="0" w:color="000000"/>
              <w:bottom w:val="single" w:sz="4" w:space="0" w:color="auto"/>
            </w:tcBorders>
          </w:tcPr>
          <w:p w14:paraId="2E6A989B" w14:textId="77777777" w:rsidR="00B3365F" w:rsidRDefault="00000000">
            <w:pPr>
              <w:pStyle w:val="TableContents"/>
              <w:rPr>
                <w:rFonts w:ascii="Calibri Light" w:hAnsi="Calibri Light"/>
              </w:rPr>
            </w:pPr>
            <w:proofErr w:type="spellStart"/>
            <w:r>
              <w:rPr>
                <w:rFonts w:ascii="Calibri Light" w:hAnsi="Calibri Light"/>
              </w:rPr>
              <w:t>June</w:t>
            </w:r>
            <w:proofErr w:type="spellEnd"/>
            <w:r>
              <w:rPr>
                <w:rFonts w:ascii="Calibri Light" w:hAnsi="Calibri Light"/>
              </w:rPr>
              <w:t xml:space="preserve"> 2024</w:t>
            </w:r>
          </w:p>
        </w:tc>
        <w:tc>
          <w:tcPr>
            <w:tcW w:w="2268" w:type="dxa"/>
            <w:tcBorders>
              <w:left w:val="single" w:sz="4" w:space="0" w:color="000000"/>
              <w:bottom w:val="single" w:sz="4" w:space="0" w:color="auto"/>
            </w:tcBorders>
          </w:tcPr>
          <w:p w14:paraId="2E6A989C" w14:textId="77777777" w:rsidR="00B3365F" w:rsidRDefault="00000000">
            <w:pPr>
              <w:pStyle w:val="TableContents"/>
              <w:rPr>
                <w:rFonts w:ascii="Calibri Light" w:hAnsi="Calibri Light"/>
              </w:rPr>
            </w:pPr>
            <w:r>
              <w:rPr>
                <w:rFonts w:ascii="Calibri Light" w:hAnsi="Calibri Light"/>
              </w:rPr>
              <w:t>Tamás Holczer</w:t>
            </w:r>
          </w:p>
          <w:p w14:paraId="2E6A989D" w14:textId="77777777" w:rsidR="00B3365F" w:rsidRDefault="00000000">
            <w:pPr>
              <w:pStyle w:val="TableContents"/>
              <w:rPr>
                <w:rFonts w:ascii="Calibri Light" w:hAnsi="Calibri Light"/>
              </w:rPr>
            </w:pPr>
            <w:r>
              <w:rPr>
                <w:rFonts w:ascii="Calibri Light" w:hAnsi="Calibri Light"/>
              </w:rPr>
              <w:t>Roland Nádor</w:t>
            </w:r>
          </w:p>
          <w:p w14:paraId="2E6A989E" w14:textId="77777777" w:rsidR="00B3365F" w:rsidRDefault="00000000">
            <w:pPr>
              <w:pStyle w:val="TableContents"/>
              <w:rPr>
                <w:rFonts w:ascii="Calibri Light" w:hAnsi="Calibri Light"/>
              </w:rPr>
            </w:pPr>
            <w:r>
              <w:rPr>
                <w:rFonts w:ascii="Calibri Light" w:hAnsi="Calibri Light"/>
              </w:rPr>
              <w:t xml:space="preserve">I </w:t>
            </w:r>
            <w:proofErr w:type="spellStart"/>
            <w:r>
              <w:rPr>
                <w:rFonts w:ascii="Calibri Light" w:hAnsi="Calibri Light"/>
              </w:rPr>
              <w:t>Putu</w:t>
            </w:r>
            <w:proofErr w:type="spellEnd"/>
            <w:r>
              <w:rPr>
                <w:rFonts w:ascii="Calibri Light" w:hAnsi="Calibri Light"/>
              </w:rPr>
              <w:t xml:space="preserve"> </w:t>
            </w:r>
            <w:proofErr w:type="spellStart"/>
            <w:r>
              <w:rPr>
                <w:rFonts w:ascii="Calibri Light" w:hAnsi="Calibri Light"/>
              </w:rPr>
              <w:t>Susila</w:t>
            </w:r>
            <w:proofErr w:type="spellEnd"/>
          </w:p>
        </w:tc>
        <w:tc>
          <w:tcPr>
            <w:tcW w:w="2268" w:type="dxa"/>
            <w:tcBorders>
              <w:left w:val="single" w:sz="4" w:space="0" w:color="000000"/>
              <w:bottom w:val="single" w:sz="4" w:space="0" w:color="auto"/>
              <w:right w:val="single" w:sz="4" w:space="0" w:color="000000"/>
            </w:tcBorders>
          </w:tcPr>
          <w:p w14:paraId="2E6A989F" w14:textId="669C69CB" w:rsidR="006732C3" w:rsidRPr="00C66A40" w:rsidRDefault="00000000" w:rsidP="002170C5">
            <w:pPr>
              <w:pStyle w:val="TableContents"/>
              <w:rPr>
                <w:rFonts w:ascii="Calibri Light" w:hAnsi="Calibri Light"/>
                <w:lang w:val="en-US"/>
              </w:rPr>
            </w:pPr>
            <w:r w:rsidRPr="00C66A40">
              <w:rPr>
                <w:rFonts w:ascii="Calibri Light" w:hAnsi="Calibri Light"/>
                <w:lang w:val="en-US"/>
              </w:rPr>
              <w:t>New optional fields added</w:t>
            </w:r>
            <w:r w:rsidR="002170C5" w:rsidRPr="00C66A40">
              <w:rPr>
                <w:rFonts w:ascii="Calibri Light" w:hAnsi="Calibri Light"/>
                <w:lang w:val="en-US"/>
              </w:rPr>
              <w:t xml:space="preserve">, </w:t>
            </w:r>
            <w:r w:rsidR="00C66A40" w:rsidRPr="00C66A40">
              <w:rPr>
                <w:rFonts w:ascii="Calibri Light" w:hAnsi="Calibri Light"/>
                <w:lang w:val="en-US"/>
              </w:rPr>
              <w:t xml:space="preserve">some fields </w:t>
            </w:r>
            <w:r w:rsidR="002170C5" w:rsidRPr="00C66A40">
              <w:rPr>
                <w:rFonts w:ascii="Calibri Light" w:hAnsi="Calibri Light"/>
                <w:lang w:val="en-US"/>
              </w:rPr>
              <w:t>r</w:t>
            </w:r>
            <w:r w:rsidR="006732C3" w:rsidRPr="00C66A40">
              <w:rPr>
                <w:rFonts w:ascii="Calibri Light" w:hAnsi="Calibri Light"/>
                <w:lang w:val="en-US"/>
              </w:rPr>
              <w:t xml:space="preserve">enamed </w:t>
            </w:r>
            <w:r w:rsidR="00010F8E" w:rsidRPr="00C66A40">
              <w:rPr>
                <w:rFonts w:ascii="Calibri Light" w:hAnsi="Calibri Light"/>
                <w:lang w:val="en-US"/>
              </w:rPr>
              <w:t>with more detailed description</w:t>
            </w:r>
          </w:p>
        </w:tc>
      </w:tr>
      <w:tr w:rsidR="00B3365F" w:rsidRPr="00AE4F5A" w14:paraId="2E6A98A5" w14:textId="77777777" w:rsidTr="00AE4F5A">
        <w:tc>
          <w:tcPr>
            <w:tcW w:w="2267" w:type="dxa"/>
            <w:tcBorders>
              <w:top w:val="single" w:sz="4" w:space="0" w:color="auto"/>
              <w:left w:val="single" w:sz="4" w:space="0" w:color="auto"/>
              <w:bottom w:val="single" w:sz="4" w:space="0" w:color="auto"/>
            </w:tcBorders>
          </w:tcPr>
          <w:p w14:paraId="2E6A98A1" w14:textId="1C51F9BA" w:rsidR="00B3365F" w:rsidRDefault="00D30382">
            <w:pPr>
              <w:pStyle w:val="TableContents"/>
              <w:rPr>
                <w:rFonts w:ascii="Calibri Light" w:hAnsi="Calibri Light"/>
              </w:rPr>
            </w:pPr>
            <w:r>
              <w:rPr>
                <w:rFonts w:ascii="Calibri Light" w:hAnsi="Calibri Light"/>
              </w:rPr>
              <w:t>v2.1</w:t>
            </w:r>
          </w:p>
        </w:tc>
        <w:tc>
          <w:tcPr>
            <w:tcW w:w="2268" w:type="dxa"/>
            <w:tcBorders>
              <w:top w:val="single" w:sz="4" w:space="0" w:color="auto"/>
              <w:left w:val="single" w:sz="4" w:space="0" w:color="000000"/>
              <w:bottom w:val="single" w:sz="4" w:space="0" w:color="auto"/>
            </w:tcBorders>
          </w:tcPr>
          <w:p w14:paraId="2E6A98A2" w14:textId="4A4EA0DC" w:rsidR="00B3365F" w:rsidRDefault="00D30382">
            <w:pPr>
              <w:pStyle w:val="TableContents"/>
              <w:rPr>
                <w:rFonts w:ascii="Calibri Light" w:hAnsi="Calibri Light"/>
              </w:rPr>
            </w:pPr>
            <w:proofErr w:type="spellStart"/>
            <w:r>
              <w:rPr>
                <w:rFonts w:ascii="Calibri Light" w:hAnsi="Calibri Light"/>
              </w:rPr>
              <w:t>June</w:t>
            </w:r>
            <w:proofErr w:type="spellEnd"/>
            <w:r>
              <w:rPr>
                <w:rFonts w:ascii="Calibri Light" w:hAnsi="Calibri Light"/>
              </w:rPr>
              <w:t xml:space="preserve"> 2024</w:t>
            </w:r>
          </w:p>
        </w:tc>
        <w:tc>
          <w:tcPr>
            <w:tcW w:w="2268" w:type="dxa"/>
            <w:tcBorders>
              <w:top w:val="single" w:sz="4" w:space="0" w:color="auto"/>
              <w:left w:val="single" w:sz="4" w:space="0" w:color="000000"/>
              <w:bottom w:val="single" w:sz="4" w:space="0" w:color="auto"/>
            </w:tcBorders>
          </w:tcPr>
          <w:p w14:paraId="2E6A98A3" w14:textId="57CDD12C" w:rsidR="00B3365F" w:rsidRDefault="00D30382">
            <w:pPr>
              <w:pStyle w:val="TableContents"/>
              <w:rPr>
                <w:rFonts w:ascii="Calibri Light" w:hAnsi="Calibri Light"/>
              </w:rPr>
            </w:pPr>
            <w:proofErr w:type="spellStart"/>
            <w:r>
              <w:rPr>
                <w:rFonts w:ascii="Calibri Light" w:hAnsi="Calibri Light"/>
              </w:rPr>
              <w:t>Expert</w:t>
            </w:r>
            <w:proofErr w:type="spellEnd"/>
            <w:r>
              <w:rPr>
                <w:rFonts w:ascii="Calibri Light" w:hAnsi="Calibri Light"/>
              </w:rPr>
              <w:t xml:space="preserve"> </w:t>
            </w:r>
            <w:proofErr w:type="spellStart"/>
            <w:r>
              <w:rPr>
                <w:rFonts w:ascii="Calibri Light" w:hAnsi="Calibri Light"/>
              </w:rPr>
              <w:t>mission</w:t>
            </w:r>
            <w:proofErr w:type="spellEnd"/>
            <w:r>
              <w:rPr>
                <w:rFonts w:ascii="Calibri Light" w:hAnsi="Calibri Light"/>
              </w:rPr>
              <w:t xml:space="preserve"> </w:t>
            </w:r>
            <w:proofErr w:type="spellStart"/>
            <w:r>
              <w:rPr>
                <w:rFonts w:ascii="Calibri Light" w:hAnsi="Calibri Light"/>
              </w:rPr>
              <w:t>participants</w:t>
            </w:r>
            <w:proofErr w:type="spellEnd"/>
          </w:p>
        </w:tc>
        <w:tc>
          <w:tcPr>
            <w:tcW w:w="2268" w:type="dxa"/>
            <w:tcBorders>
              <w:top w:val="single" w:sz="4" w:space="0" w:color="auto"/>
              <w:left w:val="single" w:sz="4" w:space="0" w:color="000000"/>
              <w:bottom w:val="single" w:sz="4" w:space="0" w:color="auto"/>
              <w:right w:val="single" w:sz="4" w:space="0" w:color="auto"/>
            </w:tcBorders>
          </w:tcPr>
          <w:p w14:paraId="2E6A98A4" w14:textId="16BFD8A8" w:rsidR="00B3365F" w:rsidRDefault="00D30382">
            <w:pPr>
              <w:pStyle w:val="TableContents"/>
              <w:rPr>
                <w:rFonts w:ascii="Calibri Light" w:hAnsi="Calibri Light"/>
              </w:rPr>
            </w:pPr>
            <w:proofErr w:type="spellStart"/>
            <w:r>
              <w:rPr>
                <w:rFonts w:ascii="Calibri Light" w:hAnsi="Calibri Light"/>
              </w:rPr>
              <w:t>Optional</w:t>
            </w:r>
            <w:proofErr w:type="spellEnd"/>
            <w:r>
              <w:rPr>
                <w:rFonts w:ascii="Calibri Light" w:hAnsi="Calibri Light"/>
              </w:rPr>
              <w:t xml:space="preserve"> </w:t>
            </w:r>
            <w:proofErr w:type="spellStart"/>
            <w:r>
              <w:rPr>
                <w:rFonts w:ascii="Calibri Light" w:hAnsi="Calibri Light"/>
              </w:rPr>
              <w:t>label</w:t>
            </w:r>
            <w:proofErr w:type="spellEnd"/>
            <w:r>
              <w:rPr>
                <w:rFonts w:ascii="Calibri Light" w:hAnsi="Calibri Light"/>
              </w:rPr>
              <w:t xml:space="preserve"> </w:t>
            </w:r>
            <w:proofErr w:type="spellStart"/>
            <w:r>
              <w:rPr>
                <w:rFonts w:ascii="Calibri Light" w:hAnsi="Calibri Light"/>
              </w:rPr>
              <w:t>added</w:t>
            </w:r>
            <w:proofErr w:type="spellEnd"/>
          </w:p>
        </w:tc>
      </w:tr>
      <w:tr w:rsidR="00F96B16" w14:paraId="1E76A003" w14:textId="77777777" w:rsidTr="00AE4F5A">
        <w:tc>
          <w:tcPr>
            <w:tcW w:w="2267" w:type="dxa"/>
            <w:tcBorders>
              <w:top w:val="single" w:sz="4" w:space="0" w:color="auto"/>
              <w:left w:val="single" w:sz="4" w:space="0" w:color="000000"/>
              <w:bottom w:val="single" w:sz="4" w:space="0" w:color="000000"/>
            </w:tcBorders>
          </w:tcPr>
          <w:p w14:paraId="7E4F098D" w14:textId="07FB7E73" w:rsidR="00F96B16" w:rsidRDefault="00F96B16">
            <w:pPr>
              <w:pStyle w:val="TableContents"/>
              <w:rPr>
                <w:rFonts w:ascii="Calibri Light" w:hAnsi="Calibri Light"/>
              </w:rPr>
            </w:pPr>
            <w:r>
              <w:rPr>
                <w:rFonts w:ascii="Calibri Light" w:hAnsi="Calibri Light"/>
              </w:rPr>
              <w:t>v2.2</w:t>
            </w:r>
          </w:p>
        </w:tc>
        <w:tc>
          <w:tcPr>
            <w:tcW w:w="2268" w:type="dxa"/>
            <w:tcBorders>
              <w:top w:val="single" w:sz="4" w:space="0" w:color="auto"/>
              <w:left w:val="single" w:sz="4" w:space="0" w:color="000000"/>
              <w:bottom w:val="single" w:sz="4" w:space="0" w:color="000000"/>
            </w:tcBorders>
          </w:tcPr>
          <w:p w14:paraId="392E63A7" w14:textId="2E7847D1" w:rsidR="00F96B16" w:rsidRDefault="00F96B16">
            <w:pPr>
              <w:pStyle w:val="TableContents"/>
              <w:rPr>
                <w:rFonts w:ascii="Calibri Light" w:hAnsi="Calibri Light"/>
              </w:rPr>
            </w:pPr>
            <w:proofErr w:type="spellStart"/>
            <w:r>
              <w:rPr>
                <w:rFonts w:ascii="Calibri Light" w:hAnsi="Calibri Light"/>
              </w:rPr>
              <w:t>October</w:t>
            </w:r>
            <w:proofErr w:type="spellEnd"/>
            <w:r>
              <w:rPr>
                <w:rFonts w:ascii="Calibri Light" w:hAnsi="Calibri Light"/>
              </w:rPr>
              <w:t xml:space="preserve"> 2024</w:t>
            </w:r>
          </w:p>
        </w:tc>
        <w:tc>
          <w:tcPr>
            <w:tcW w:w="2268" w:type="dxa"/>
            <w:tcBorders>
              <w:top w:val="single" w:sz="4" w:space="0" w:color="auto"/>
              <w:left w:val="single" w:sz="4" w:space="0" w:color="000000"/>
              <w:bottom w:val="single" w:sz="4" w:space="0" w:color="000000"/>
            </w:tcBorders>
          </w:tcPr>
          <w:p w14:paraId="43B1DA34" w14:textId="6515AC52" w:rsidR="00F96B16" w:rsidRDefault="00F96B16">
            <w:pPr>
              <w:pStyle w:val="TableContents"/>
              <w:rPr>
                <w:rFonts w:ascii="Calibri Light" w:hAnsi="Calibri Light"/>
              </w:rPr>
            </w:pPr>
            <w:proofErr w:type="spellStart"/>
            <w:r>
              <w:rPr>
                <w:rFonts w:ascii="Calibri Light" w:hAnsi="Calibri Light"/>
              </w:rPr>
              <w:t>Expert</w:t>
            </w:r>
            <w:proofErr w:type="spellEnd"/>
            <w:r>
              <w:rPr>
                <w:rFonts w:ascii="Calibri Light" w:hAnsi="Calibri Light"/>
              </w:rPr>
              <w:t xml:space="preserve"> </w:t>
            </w:r>
            <w:proofErr w:type="spellStart"/>
            <w:r>
              <w:rPr>
                <w:rFonts w:ascii="Calibri Light" w:hAnsi="Calibri Light"/>
              </w:rPr>
              <w:t>mission</w:t>
            </w:r>
            <w:proofErr w:type="spellEnd"/>
            <w:r>
              <w:rPr>
                <w:rFonts w:ascii="Calibri Light" w:hAnsi="Calibri Light"/>
              </w:rPr>
              <w:t xml:space="preserve"> </w:t>
            </w:r>
            <w:proofErr w:type="spellStart"/>
            <w:r>
              <w:rPr>
                <w:rFonts w:ascii="Calibri Light" w:hAnsi="Calibri Light"/>
              </w:rPr>
              <w:t>participants</w:t>
            </w:r>
            <w:proofErr w:type="spellEnd"/>
          </w:p>
        </w:tc>
        <w:tc>
          <w:tcPr>
            <w:tcW w:w="2268" w:type="dxa"/>
            <w:tcBorders>
              <w:top w:val="single" w:sz="4" w:space="0" w:color="auto"/>
              <w:left w:val="single" w:sz="4" w:space="0" w:color="000000"/>
              <w:bottom w:val="single" w:sz="4" w:space="0" w:color="000000"/>
              <w:right w:val="single" w:sz="4" w:space="0" w:color="000000"/>
            </w:tcBorders>
          </w:tcPr>
          <w:p w14:paraId="190CE33F" w14:textId="5219DA58" w:rsidR="00AE4F5A" w:rsidRDefault="00AE4F5A">
            <w:pPr>
              <w:pStyle w:val="TableContents"/>
              <w:rPr>
                <w:rFonts w:ascii="Calibri Light" w:hAnsi="Calibri Light"/>
              </w:rPr>
            </w:pPr>
            <w:proofErr w:type="spellStart"/>
            <w:r>
              <w:rPr>
                <w:rFonts w:ascii="Calibri Light" w:hAnsi="Calibri Light"/>
              </w:rPr>
              <w:t>Optional</w:t>
            </w:r>
            <w:proofErr w:type="spellEnd"/>
            <w:r>
              <w:rPr>
                <w:rFonts w:ascii="Calibri Light" w:hAnsi="Calibri Light"/>
              </w:rPr>
              <w:t xml:space="preserve"> </w:t>
            </w:r>
            <w:proofErr w:type="spellStart"/>
            <w:r>
              <w:rPr>
                <w:rFonts w:ascii="Calibri Light" w:hAnsi="Calibri Light"/>
              </w:rPr>
              <w:t>coefficients</w:t>
            </w:r>
            <w:proofErr w:type="spellEnd"/>
            <w:r>
              <w:rPr>
                <w:rFonts w:ascii="Calibri Light" w:hAnsi="Calibri Light"/>
              </w:rPr>
              <w:t xml:space="preserve"> and </w:t>
            </w:r>
            <w:proofErr w:type="spellStart"/>
            <w:r>
              <w:rPr>
                <w:rFonts w:ascii="Calibri Light" w:hAnsi="Calibri Light"/>
              </w:rPr>
              <w:t>comments</w:t>
            </w:r>
            <w:proofErr w:type="spellEnd"/>
            <w:r>
              <w:rPr>
                <w:rFonts w:ascii="Calibri Light" w:hAnsi="Calibri Light"/>
              </w:rPr>
              <w:t xml:space="preserve"> </w:t>
            </w:r>
            <w:proofErr w:type="spellStart"/>
            <w:r>
              <w:rPr>
                <w:rFonts w:ascii="Calibri Light" w:hAnsi="Calibri Light"/>
              </w:rPr>
              <w:t>added</w:t>
            </w:r>
            <w:proofErr w:type="spellEnd"/>
          </w:p>
        </w:tc>
      </w:tr>
    </w:tbl>
    <w:p w14:paraId="2E6A98A6" w14:textId="77777777" w:rsidR="00B3365F" w:rsidRDefault="00B3365F">
      <w:pPr>
        <w:jc w:val="both"/>
        <w:rPr>
          <w:rFonts w:asciiTheme="majorHAnsi" w:eastAsiaTheme="majorEastAsia" w:hAnsiTheme="majorHAnsi" w:cstheme="majorBidi"/>
          <w:color w:val="2F5496" w:themeColor="accent1" w:themeShade="BF"/>
          <w:sz w:val="32"/>
          <w:szCs w:val="32"/>
          <w:lang w:val="en-US"/>
        </w:rPr>
      </w:pPr>
    </w:p>
    <w:p w14:paraId="2E6A98A7" w14:textId="77777777" w:rsidR="00B3365F" w:rsidRDefault="00000000">
      <w:pPr>
        <w:pStyle w:val="Cmsor1"/>
        <w:rPr>
          <w:lang w:val="en-US"/>
        </w:rPr>
      </w:pPr>
      <w:r>
        <w:rPr>
          <w:lang w:val="en-US"/>
        </w:rPr>
        <w:t>Requirements for the format</w:t>
      </w:r>
    </w:p>
    <w:p w14:paraId="2E6A98A8" w14:textId="77777777" w:rsidR="00B3365F" w:rsidRDefault="00000000">
      <w:pPr>
        <w:jc w:val="both"/>
        <w:rPr>
          <w:lang w:val="en-US"/>
        </w:rPr>
      </w:pPr>
      <w:r>
        <w:rPr>
          <w:lang w:val="en-US"/>
        </w:rPr>
        <w:t>The proposed data format should meet the following requirements:</w:t>
      </w:r>
    </w:p>
    <w:p w14:paraId="2E6A98A9" w14:textId="77777777" w:rsidR="00B3365F" w:rsidRDefault="00000000">
      <w:pPr>
        <w:pStyle w:val="Listaszerbekezds"/>
        <w:numPr>
          <w:ilvl w:val="0"/>
          <w:numId w:val="2"/>
        </w:numPr>
        <w:rPr>
          <w:lang w:val="en-US"/>
        </w:rPr>
      </w:pPr>
      <w:r>
        <w:rPr>
          <w:lang w:val="en-US"/>
        </w:rPr>
        <w:t>should be flexible format</w:t>
      </w:r>
    </w:p>
    <w:p w14:paraId="2E6A98AA" w14:textId="77777777" w:rsidR="00B3365F" w:rsidRDefault="00000000">
      <w:pPr>
        <w:pStyle w:val="Listaszerbekezds"/>
        <w:numPr>
          <w:ilvl w:val="0"/>
          <w:numId w:val="2"/>
        </w:numPr>
        <w:rPr>
          <w:lang w:val="en-US"/>
        </w:rPr>
      </w:pPr>
      <w:r>
        <w:rPr>
          <w:lang w:val="en-US"/>
        </w:rPr>
        <w:t>should be in human-readable format</w:t>
      </w:r>
    </w:p>
    <w:p w14:paraId="2E6A98AB" w14:textId="77777777" w:rsidR="00B3365F" w:rsidRDefault="00000000">
      <w:pPr>
        <w:pStyle w:val="Listaszerbekezds"/>
        <w:numPr>
          <w:ilvl w:val="0"/>
          <w:numId w:val="2"/>
        </w:numPr>
        <w:rPr>
          <w:lang w:val="en-US"/>
        </w:rPr>
      </w:pPr>
      <w:r>
        <w:rPr>
          <w:lang w:val="en-US"/>
        </w:rPr>
        <w:t>should be human writable</w:t>
      </w:r>
    </w:p>
    <w:p w14:paraId="2E6A98AC" w14:textId="77777777" w:rsidR="00B3365F" w:rsidRDefault="00000000">
      <w:pPr>
        <w:pStyle w:val="Listaszerbekezds"/>
        <w:numPr>
          <w:ilvl w:val="0"/>
          <w:numId w:val="2"/>
        </w:numPr>
        <w:rPr>
          <w:lang w:val="en-US"/>
        </w:rPr>
      </w:pPr>
      <w:r>
        <w:rPr>
          <w:lang w:val="en-US"/>
        </w:rPr>
        <w:t>should be supported in different programming languages</w:t>
      </w:r>
    </w:p>
    <w:p w14:paraId="2E6A98AD" w14:textId="77777777" w:rsidR="00B3365F" w:rsidRDefault="00000000">
      <w:pPr>
        <w:pStyle w:val="Listaszerbekezds"/>
        <w:numPr>
          <w:ilvl w:val="0"/>
          <w:numId w:val="2"/>
        </w:numPr>
        <w:rPr>
          <w:lang w:val="en-US"/>
        </w:rPr>
      </w:pPr>
      <w:r>
        <w:rPr>
          <w:lang w:val="en-US"/>
        </w:rPr>
        <w:t>should be able to hold one or many measurements</w:t>
      </w:r>
    </w:p>
    <w:p w14:paraId="2E6A98AE" w14:textId="77777777" w:rsidR="00B3365F" w:rsidRDefault="00000000">
      <w:pPr>
        <w:pStyle w:val="Listaszerbekezds"/>
        <w:numPr>
          <w:ilvl w:val="0"/>
          <w:numId w:val="2"/>
        </w:numPr>
        <w:rPr>
          <w:lang w:val="en-US"/>
        </w:rPr>
      </w:pPr>
      <w:r>
        <w:rPr>
          <w:lang w:val="en-US"/>
        </w:rPr>
        <w:t>should be able to hold background radiation measurements</w:t>
      </w:r>
    </w:p>
    <w:p w14:paraId="2E6A98AF" w14:textId="77777777" w:rsidR="00B3365F" w:rsidRDefault="00000000">
      <w:pPr>
        <w:pStyle w:val="Listaszerbekezds"/>
        <w:numPr>
          <w:ilvl w:val="0"/>
          <w:numId w:val="2"/>
        </w:numPr>
        <w:rPr>
          <w:lang w:val="en-US"/>
        </w:rPr>
      </w:pPr>
      <w:r>
        <w:rPr>
          <w:lang w:val="en-US"/>
        </w:rPr>
        <w:t>should be able to hold spectrum measurements</w:t>
      </w:r>
    </w:p>
    <w:p w14:paraId="2E6A98B0" w14:textId="77777777" w:rsidR="00B3365F" w:rsidRDefault="00000000">
      <w:pPr>
        <w:pStyle w:val="Listaszerbekezds"/>
        <w:numPr>
          <w:ilvl w:val="0"/>
          <w:numId w:val="2"/>
        </w:numPr>
        <w:rPr>
          <w:lang w:val="en-US"/>
        </w:rPr>
      </w:pPr>
      <w:r>
        <w:rPr>
          <w:lang w:val="en-US"/>
        </w:rPr>
        <w:t>the time and measurement device should be recognizable from the format</w:t>
      </w:r>
    </w:p>
    <w:p w14:paraId="30872F54" w14:textId="6AAFBD4D" w:rsidR="00D30382" w:rsidRDefault="00D30382">
      <w:pPr>
        <w:spacing w:after="0" w:line="240" w:lineRule="auto"/>
        <w:rPr>
          <w:lang w:val="en-US"/>
        </w:rPr>
      </w:pPr>
      <w:r>
        <w:rPr>
          <w:lang w:val="en-US"/>
        </w:rPr>
        <w:br w:type="page"/>
      </w:r>
    </w:p>
    <w:p w14:paraId="2E6A98B1" w14:textId="77777777" w:rsidR="00B3365F" w:rsidRDefault="00000000">
      <w:pPr>
        <w:pStyle w:val="Cmsor1"/>
        <w:rPr>
          <w:lang w:val="en-US"/>
        </w:rPr>
      </w:pPr>
      <w:r>
        <w:rPr>
          <w:lang w:val="en-US"/>
        </w:rPr>
        <w:lastRenderedPageBreak/>
        <w:t>Data format</w:t>
      </w:r>
    </w:p>
    <w:p w14:paraId="2E6A98B2" w14:textId="77777777" w:rsidR="00B3365F" w:rsidRDefault="00000000">
      <w:pPr>
        <w:jc w:val="both"/>
        <w:rPr>
          <w:lang w:val="en-US"/>
        </w:rPr>
      </w:pPr>
      <w:r>
        <w:rPr>
          <w:lang w:val="en-US"/>
        </w:rPr>
        <w:t xml:space="preserve">The data format is inspired by the format used by </w:t>
      </w:r>
      <w:proofErr w:type="spellStart"/>
      <w:r>
        <w:rPr>
          <w:lang w:val="en-US"/>
        </w:rPr>
        <w:t>Safecast</w:t>
      </w:r>
      <w:proofErr w:type="spellEnd"/>
      <w:r>
        <w:rPr>
          <w:lang w:val="en-US"/>
        </w:rPr>
        <w:t xml:space="preserve"> (https://safecast.org/) but is slightly modified to our needs. The data is stored in JSON objects, which meet the first four requirements.</w:t>
      </w:r>
    </w:p>
    <w:p w14:paraId="2E6A98B3" w14:textId="1810EB86" w:rsidR="00B3365F" w:rsidRDefault="00000000">
      <w:pPr>
        <w:jc w:val="both"/>
        <w:rPr>
          <w:lang w:val="en-US"/>
        </w:rPr>
      </w:pPr>
      <w:r>
        <w:rPr>
          <w:lang w:val="en-US"/>
        </w:rPr>
        <w:t>One measurement is stored in the following format</w:t>
      </w:r>
      <w:r w:rsidR="006732C3">
        <w:rPr>
          <w:lang w:val="en-US"/>
        </w:rPr>
        <w:t xml:space="preserve"> (some fields are optional)</w:t>
      </w:r>
      <w:r>
        <w:rPr>
          <w:lang w:val="en-US"/>
        </w:rPr>
        <w:t>:</w:t>
      </w:r>
    </w:p>
    <w:p w14:paraId="183EB2CB" w14:textId="77777777" w:rsidR="00D30382" w:rsidRDefault="00000000">
      <w:pPr>
        <w:jc w:val="both"/>
        <w:rPr>
          <w:rFonts w:ascii="Arial" w:hAnsi="Arial" w:cs="Arial"/>
          <w:b/>
          <w:bCs/>
          <w:lang w:val="en-US"/>
        </w:rPr>
      </w:pPr>
      <w:r>
        <w:rPr>
          <w:rFonts w:ascii="Arial" w:hAnsi="Arial" w:cs="Arial"/>
          <w:b/>
          <w:bCs/>
          <w:lang w:val="en-US"/>
        </w:rPr>
        <w:t>measurement = {</w:t>
      </w:r>
    </w:p>
    <w:p w14:paraId="59D86688" w14:textId="77777777" w:rsidR="00D30382" w:rsidRDefault="00000000" w:rsidP="00D30382">
      <w:pPr>
        <w:ind w:firstLine="708"/>
        <w:jc w:val="both"/>
        <w:rPr>
          <w:rFonts w:ascii="Arial" w:hAnsi="Arial" w:cs="Arial"/>
          <w:b/>
          <w:bCs/>
          <w:lang w:val="en-US"/>
        </w:rPr>
      </w:pPr>
      <w:r>
        <w:rPr>
          <w:rFonts w:ascii="Arial" w:hAnsi="Arial" w:cs="Arial"/>
          <w:b/>
          <w:bCs/>
          <w:lang w:val="en-US"/>
        </w:rPr>
        <w:t>"</w:t>
      </w:r>
      <w:proofErr w:type="spellStart"/>
      <w:proofErr w:type="gramStart"/>
      <w:r>
        <w:rPr>
          <w:rFonts w:ascii="Arial" w:hAnsi="Arial" w:cs="Arial"/>
          <w:b/>
          <w:bCs/>
          <w:lang w:val="en-US"/>
        </w:rPr>
        <w:t>when</w:t>
      </w:r>
      <w:proofErr w:type="gramEnd"/>
      <w:r>
        <w:rPr>
          <w:rFonts w:ascii="Arial" w:hAnsi="Arial" w:cs="Arial"/>
          <w:b/>
          <w:bCs/>
          <w:lang w:val="en-US"/>
        </w:rPr>
        <w:t>_captured</w:t>
      </w:r>
      <w:proofErr w:type="spellEnd"/>
      <w:r>
        <w:rPr>
          <w:rFonts w:ascii="Arial" w:hAnsi="Arial" w:cs="Arial"/>
          <w:b/>
          <w:bCs/>
          <w:lang w:val="en-US"/>
        </w:rPr>
        <w:t xml:space="preserve">": </w:t>
      </w:r>
      <w:proofErr w:type="spellStart"/>
      <w:r>
        <w:rPr>
          <w:rFonts w:ascii="Arial" w:hAnsi="Arial" w:cs="Arial"/>
          <w:b/>
          <w:bCs/>
          <w:lang w:val="en-US"/>
        </w:rPr>
        <w:t>ts</w:t>
      </w:r>
      <w:proofErr w:type="spellEnd"/>
      <w:r>
        <w:rPr>
          <w:rFonts w:ascii="Arial" w:hAnsi="Arial" w:cs="Arial"/>
          <w:b/>
          <w:bCs/>
          <w:lang w:val="en-US"/>
        </w:rPr>
        <w:t>,</w:t>
      </w:r>
    </w:p>
    <w:p w14:paraId="71ECFFBD" w14:textId="77777777" w:rsidR="00D30382" w:rsidRDefault="00000000" w:rsidP="00D30382">
      <w:pPr>
        <w:ind w:firstLine="708"/>
        <w:jc w:val="both"/>
        <w:rPr>
          <w:rFonts w:ascii="Arial" w:hAnsi="Arial" w:cs="Arial"/>
          <w:b/>
          <w:bCs/>
          <w:lang w:val="en-US"/>
        </w:rPr>
      </w:pPr>
      <w:r>
        <w:rPr>
          <w:rFonts w:ascii="Arial" w:hAnsi="Arial" w:cs="Arial"/>
          <w:b/>
          <w:bCs/>
          <w:lang w:val="en-US"/>
        </w:rPr>
        <w:t>"device": id,</w:t>
      </w:r>
    </w:p>
    <w:p w14:paraId="6B214E1D" w14:textId="77777777" w:rsidR="00D30382" w:rsidRDefault="00000000" w:rsidP="00D30382">
      <w:pPr>
        <w:ind w:firstLine="708"/>
        <w:jc w:val="both"/>
        <w:rPr>
          <w:rFonts w:ascii="Arial" w:hAnsi="Arial" w:cs="Arial"/>
          <w:b/>
          <w:bCs/>
          <w:lang w:val="en-US"/>
        </w:rPr>
      </w:pPr>
      <w:r>
        <w:rPr>
          <w:rFonts w:ascii="Arial" w:hAnsi="Arial" w:cs="Arial"/>
          <w:b/>
          <w:bCs/>
          <w:lang w:val="en-US"/>
        </w:rPr>
        <w:t>"</w:t>
      </w:r>
      <w:proofErr w:type="spellStart"/>
      <w:proofErr w:type="gramStart"/>
      <w:r>
        <w:rPr>
          <w:rFonts w:ascii="Arial" w:hAnsi="Arial" w:cs="Arial"/>
          <w:b/>
          <w:bCs/>
          <w:lang w:val="en-US"/>
        </w:rPr>
        <w:t>loc</w:t>
      </w:r>
      <w:proofErr w:type="gramEnd"/>
      <w:r>
        <w:rPr>
          <w:rFonts w:ascii="Arial" w:hAnsi="Arial" w:cs="Arial"/>
          <w:b/>
          <w:bCs/>
          <w:lang w:val="en-US"/>
        </w:rPr>
        <w:t>_lat</w:t>
      </w:r>
      <w:proofErr w:type="spellEnd"/>
      <w:r>
        <w:rPr>
          <w:rFonts w:ascii="Arial" w:hAnsi="Arial" w:cs="Arial"/>
          <w:b/>
          <w:bCs/>
          <w:lang w:val="en-US"/>
        </w:rPr>
        <w:t xml:space="preserve">": </w:t>
      </w:r>
      <w:proofErr w:type="spellStart"/>
      <w:r>
        <w:rPr>
          <w:rFonts w:ascii="Arial" w:hAnsi="Arial" w:cs="Arial"/>
          <w:b/>
          <w:bCs/>
          <w:lang w:val="en-US"/>
        </w:rPr>
        <w:t>llat</w:t>
      </w:r>
      <w:proofErr w:type="spellEnd"/>
      <w:r>
        <w:rPr>
          <w:rFonts w:ascii="Arial" w:hAnsi="Arial" w:cs="Arial"/>
          <w:b/>
          <w:bCs/>
          <w:lang w:val="en-US"/>
        </w:rPr>
        <w:t>,</w:t>
      </w:r>
    </w:p>
    <w:p w14:paraId="5D1E591D" w14:textId="77777777" w:rsidR="00D30382" w:rsidRDefault="00000000" w:rsidP="00D30382">
      <w:pPr>
        <w:ind w:firstLine="708"/>
        <w:jc w:val="both"/>
        <w:rPr>
          <w:rFonts w:ascii="Arial" w:hAnsi="Arial" w:cs="Arial"/>
          <w:b/>
          <w:bCs/>
          <w:lang w:val="en-US"/>
        </w:rPr>
      </w:pPr>
      <w:r>
        <w:rPr>
          <w:rFonts w:ascii="Arial" w:hAnsi="Arial" w:cs="Arial"/>
          <w:b/>
          <w:bCs/>
          <w:lang w:val="en-US"/>
        </w:rPr>
        <w:t>"</w:t>
      </w:r>
      <w:proofErr w:type="spellStart"/>
      <w:proofErr w:type="gramStart"/>
      <w:r>
        <w:rPr>
          <w:rFonts w:ascii="Arial" w:hAnsi="Arial" w:cs="Arial"/>
          <w:b/>
          <w:bCs/>
          <w:lang w:val="en-US"/>
        </w:rPr>
        <w:t>loc</w:t>
      </w:r>
      <w:proofErr w:type="gramEnd"/>
      <w:r>
        <w:rPr>
          <w:rFonts w:ascii="Arial" w:hAnsi="Arial" w:cs="Arial"/>
          <w:b/>
          <w:bCs/>
          <w:lang w:val="en-US"/>
        </w:rPr>
        <w:t>_lon</w:t>
      </w:r>
      <w:proofErr w:type="spellEnd"/>
      <w:r>
        <w:rPr>
          <w:rFonts w:ascii="Arial" w:hAnsi="Arial" w:cs="Arial"/>
          <w:b/>
          <w:bCs/>
          <w:lang w:val="en-US"/>
        </w:rPr>
        <w:t xml:space="preserve">": </w:t>
      </w:r>
      <w:proofErr w:type="spellStart"/>
      <w:r>
        <w:rPr>
          <w:rFonts w:ascii="Arial" w:hAnsi="Arial" w:cs="Arial"/>
          <w:b/>
          <w:bCs/>
          <w:lang w:val="en-US"/>
        </w:rPr>
        <w:t>llon</w:t>
      </w:r>
      <w:proofErr w:type="spellEnd"/>
      <w:r>
        <w:rPr>
          <w:rFonts w:ascii="Arial" w:hAnsi="Arial" w:cs="Arial"/>
          <w:b/>
          <w:bCs/>
          <w:lang w:val="en-US"/>
        </w:rPr>
        <w:t>,</w:t>
      </w:r>
    </w:p>
    <w:p w14:paraId="2D76D6AA" w14:textId="77777777" w:rsidR="00D30382" w:rsidRDefault="00000000" w:rsidP="00D30382">
      <w:pPr>
        <w:ind w:firstLine="708"/>
        <w:jc w:val="both"/>
        <w:rPr>
          <w:rFonts w:ascii="Arial" w:hAnsi="Arial" w:cs="Arial"/>
          <w:b/>
          <w:bCs/>
          <w:lang w:val="en-US"/>
        </w:rPr>
      </w:pPr>
      <w:r>
        <w:rPr>
          <w:rFonts w:ascii="Arial" w:hAnsi="Arial" w:cs="Arial"/>
          <w:b/>
          <w:bCs/>
          <w:lang w:val="en-US"/>
        </w:rPr>
        <w:t>"type": t,</w:t>
      </w:r>
    </w:p>
    <w:p w14:paraId="40005C51" w14:textId="77777777" w:rsidR="00D30382" w:rsidRDefault="00000000" w:rsidP="00D30382">
      <w:pPr>
        <w:ind w:firstLine="708"/>
        <w:jc w:val="both"/>
        <w:rPr>
          <w:rFonts w:ascii="Arial" w:hAnsi="Arial" w:cs="Arial"/>
          <w:b/>
          <w:bCs/>
          <w:lang w:val="en-US"/>
        </w:rPr>
      </w:pPr>
      <w:r>
        <w:rPr>
          <w:rFonts w:ascii="Arial" w:hAnsi="Arial" w:cs="Arial"/>
          <w:b/>
          <w:bCs/>
          <w:lang w:val="en-US"/>
        </w:rPr>
        <w:t>"reading": value,</w:t>
      </w:r>
    </w:p>
    <w:p w14:paraId="17E978C6" w14:textId="77777777" w:rsidR="00D30382" w:rsidRDefault="00A83CFC" w:rsidP="00D30382">
      <w:pPr>
        <w:ind w:firstLine="708"/>
        <w:jc w:val="both"/>
        <w:rPr>
          <w:rFonts w:ascii="Arial" w:hAnsi="Arial" w:cs="Arial"/>
          <w:b/>
          <w:bCs/>
          <w:lang w:val="en-US"/>
        </w:rPr>
      </w:pPr>
      <w:r>
        <w:rPr>
          <w:rFonts w:ascii="Arial" w:hAnsi="Arial" w:cs="Arial"/>
          <w:b/>
          <w:bCs/>
          <w:lang w:val="en-US"/>
        </w:rPr>
        <w:t>"</w:t>
      </w:r>
      <w:proofErr w:type="spellStart"/>
      <w:proofErr w:type="gramStart"/>
      <w:r w:rsidR="00C66A40" w:rsidRPr="00C66A40">
        <w:rPr>
          <w:rFonts w:ascii="Arial" w:hAnsi="Arial" w:cs="Arial"/>
          <w:b/>
          <w:bCs/>
          <w:lang w:val="en-US"/>
        </w:rPr>
        <w:t>detector</w:t>
      </w:r>
      <w:proofErr w:type="gramEnd"/>
      <w:r w:rsidR="00C66A40" w:rsidRPr="00C66A40">
        <w:rPr>
          <w:rFonts w:ascii="Arial" w:hAnsi="Arial" w:cs="Arial"/>
          <w:b/>
          <w:bCs/>
          <w:lang w:val="en-US"/>
        </w:rPr>
        <w:t>_type</w:t>
      </w:r>
      <w:proofErr w:type="spellEnd"/>
      <w:r>
        <w:rPr>
          <w:rFonts w:ascii="Arial" w:hAnsi="Arial" w:cs="Arial"/>
          <w:b/>
          <w:bCs/>
          <w:lang w:val="en-US"/>
        </w:rPr>
        <w:t>"</w:t>
      </w:r>
      <w:r w:rsidR="00C66A40" w:rsidRPr="00C66A40">
        <w:rPr>
          <w:rFonts w:ascii="Arial" w:hAnsi="Arial" w:cs="Arial"/>
          <w:b/>
          <w:bCs/>
          <w:lang w:val="en-US"/>
        </w:rPr>
        <w:t xml:space="preserve">: </w:t>
      </w:r>
      <w:proofErr w:type="spellStart"/>
      <w:r w:rsidR="00C66A40" w:rsidRPr="00C66A40">
        <w:rPr>
          <w:rFonts w:ascii="Arial" w:hAnsi="Arial" w:cs="Arial"/>
          <w:b/>
          <w:bCs/>
          <w:lang w:val="en-US"/>
        </w:rPr>
        <w:t>dtype</w:t>
      </w:r>
      <w:proofErr w:type="spellEnd"/>
      <w:r w:rsidR="00C66A40" w:rsidRPr="00C66A40">
        <w:rPr>
          <w:rFonts w:ascii="Arial" w:hAnsi="Arial" w:cs="Arial"/>
          <w:b/>
          <w:bCs/>
          <w:lang w:val="en-US"/>
        </w:rPr>
        <w:t>,</w:t>
      </w:r>
    </w:p>
    <w:p w14:paraId="3E9B2813" w14:textId="77777777" w:rsidR="00D30382" w:rsidRDefault="00A83CFC" w:rsidP="00D30382">
      <w:pPr>
        <w:ind w:firstLine="708"/>
        <w:jc w:val="both"/>
        <w:rPr>
          <w:rFonts w:ascii="Arial" w:hAnsi="Arial" w:cs="Arial"/>
          <w:b/>
          <w:bCs/>
          <w:lang w:val="en-US"/>
        </w:rPr>
      </w:pPr>
      <w:r>
        <w:rPr>
          <w:rFonts w:ascii="Arial" w:hAnsi="Arial" w:cs="Arial"/>
          <w:b/>
          <w:bCs/>
          <w:lang w:val="en-US"/>
        </w:rPr>
        <w:t>"</w:t>
      </w:r>
      <w:proofErr w:type="spellStart"/>
      <w:proofErr w:type="gramStart"/>
      <w:r w:rsidR="00C66A40" w:rsidRPr="00C66A40">
        <w:rPr>
          <w:rFonts w:ascii="Arial" w:hAnsi="Arial" w:cs="Arial"/>
          <w:b/>
          <w:bCs/>
          <w:lang w:val="en-US"/>
        </w:rPr>
        <w:t>energy</w:t>
      </w:r>
      <w:proofErr w:type="gramEnd"/>
      <w:r w:rsidR="00C66A40" w:rsidRPr="00C66A40">
        <w:rPr>
          <w:rFonts w:ascii="Arial" w:hAnsi="Arial" w:cs="Arial"/>
          <w:b/>
          <w:bCs/>
          <w:lang w:val="en-US"/>
        </w:rPr>
        <w:t>_bin</w:t>
      </w:r>
      <w:proofErr w:type="spellEnd"/>
      <w:r>
        <w:rPr>
          <w:rFonts w:ascii="Arial" w:hAnsi="Arial" w:cs="Arial"/>
          <w:b/>
          <w:bCs/>
          <w:lang w:val="en-US"/>
        </w:rPr>
        <w:t>"</w:t>
      </w:r>
      <w:r w:rsidR="00C66A40" w:rsidRPr="00C66A40">
        <w:rPr>
          <w:rFonts w:ascii="Arial" w:hAnsi="Arial" w:cs="Arial"/>
          <w:b/>
          <w:bCs/>
          <w:lang w:val="en-US"/>
        </w:rPr>
        <w:t xml:space="preserve">: </w:t>
      </w:r>
      <w:proofErr w:type="spellStart"/>
      <w:r w:rsidR="00C66A40" w:rsidRPr="00C66A40">
        <w:rPr>
          <w:rFonts w:ascii="Arial" w:hAnsi="Arial" w:cs="Arial"/>
          <w:b/>
          <w:bCs/>
          <w:lang w:val="en-US"/>
        </w:rPr>
        <w:t>ebin</w:t>
      </w:r>
      <w:proofErr w:type="spellEnd"/>
      <w:r w:rsidR="00C66A40" w:rsidRPr="00C66A40">
        <w:rPr>
          <w:rFonts w:ascii="Arial" w:hAnsi="Arial" w:cs="Arial"/>
          <w:b/>
          <w:bCs/>
          <w:lang w:val="en-US"/>
        </w:rPr>
        <w:t>,</w:t>
      </w:r>
    </w:p>
    <w:p w14:paraId="23CA291A" w14:textId="5A7466CC" w:rsidR="008F7662" w:rsidRDefault="008F7662" w:rsidP="00D30382">
      <w:pPr>
        <w:ind w:firstLine="708"/>
        <w:jc w:val="both"/>
        <w:rPr>
          <w:rFonts w:ascii="Arial" w:hAnsi="Arial" w:cs="Arial"/>
          <w:b/>
          <w:bCs/>
          <w:lang w:val="en-US"/>
        </w:rPr>
      </w:pPr>
      <w:r>
        <w:rPr>
          <w:rFonts w:ascii="Arial" w:hAnsi="Arial" w:cs="Arial"/>
          <w:b/>
          <w:bCs/>
          <w:lang w:val="en-US"/>
        </w:rPr>
        <w:t>"coefficient</w:t>
      </w:r>
      <w:r w:rsidR="00E07D78">
        <w:rPr>
          <w:rFonts w:ascii="Arial" w:hAnsi="Arial" w:cs="Arial"/>
          <w:b/>
          <w:bCs/>
          <w:lang w:val="en-US"/>
        </w:rPr>
        <w:t>s</w:t>
      </w:r>
      <w:r>
        <w:rPr>
          <w:rFonts w:ascii="Arial" w:hAnsi="Arial" w:cs="Arial"/>
          <w:b/>
          <w:bCs/>
          <w:lang w:val="en-US"/>
        </w:rPr>
        <w:t>"</w:t>
      </w:r>
      <w:r w:rsidRPr="00C66A40">
        <w:rPr>
          <w:rFonts w:ascii="Arial" w:hAnsi="Arial" w:cs="Arial"/>
          <w:b/>
          <w:bCs/>
          <w:lang w:val="en-US"/>
        </w:rPr>
        <w:t xml:space="preserve">: </w:t>
      </w:r>
      <w:r>
        <w:rPr>
          <w:rFonts w:ascii="Arial" w:hAnsi="Arial" w:cs="Arial"/>
          <w:b/>
          <w:bCs/>
          <w:lang w:val="en-US"/>
        </w:rPr>
        <w:t xml:space="preserve">[coeff1, coeff2, …, </w:t>
      </w:r>
      <w:proofErr w:type="spellStart"/>
      <w:r>
        <w:rPr>
          <w:rFonts w:ascii="Arial" w:hAnsi="Arial" w:cs="Arial"/>
          <w:b/>
          <w:bCs/>
          <w:lang w:val="en-US"/>
        </w:rPr>
        <w:t>coeffN</w:t>
      </w:r>
      <w:proofErr w:type="spellEnd"/>
      <w:r>
        <w:rPr>
          <w:rFonts w:ascii="Arial" w:hAnsi="Arial" w:cs="Arial"/>
          <w:b/>
          <w:bCs/>
          <w:lang w:val="en-US"/>
        </w:rPr>
        <w:t>],</w:t>
      </w:r>
    </w:p>
    <w:p w14:paraId="3A25C38C" w14:textId="77777777" w:rsidR="00D30382" w:rsidRDefault="00A83CFC" w:rsidP="00D30382">
      <w:pPr>
        <w:ind w:firstLine="708"/>
        <w:jc w:val="both"/>
        <w:rPr>
          <w:rFonts w:ascii="Arial" w:hAnsi="Arial" w:cs="Arial"/>
          <w:b/>
          <w:bCs/>
          <w:lang w:val="en-US"/>
        </w:rPr>
      </w:pPr>
      <w:r>
        <w:rPr>
          <w:rFonts w:ascii="Arial" w:hAnsi="Arial" w:cs="Arial"/>
          <w:b/>
          <w:bCs/>
          <w:lang w:val="en-US"/>
        </w:rPr>
        <w:t>"</w:t>
      </w:r>
      <w:proofErr w:type="gramStart"/>
      <w:r w:rsidR="00C66A40" w:rsidRPr="00C66A40">
        <w:rPr>
          <w:rFonts w:ascii="Arial" w:hAnsi="Arial" w:cs="Arial"/>
          <w:b/>
          <w:bCs/>
          <w:lang w:val="en-US"/>
        </w:rPr>
        <w:t>live</w:t>
      </w:r>
      <w:proofErr w:type="gramEnd"/>
      <w:r w:rsidR="00C66A40" w:rsidRPr="00C66A40">
        <w:rPr>
          <w:rFonts w:ascii="Arial" w:hAnsi="Arial" w:cs="Arial"/>
          <w:b/>
          <w:bCs/>
          <w:lang w:val="en-US"/>
        </w:rPr>
        <w:t>-time</w:t>
      </w:r>
      <w:r>
        <w:rPr>
          <w:rFonts w:ascii="Arial" w:hAnsi="Arial" w:cs="Arial"/>
          <w:b/>
          <w:bCs/>
          <w:lang w:val="en-US"/>
        </w:rPr>
        <w:t>"</w:t>
      </w:r>
      <w:r w:rsidR="00C66A40" w:rsidRPr="00C66A40">
        <w:rPr>
          <w:rFonts w:ascii="Arial" w:hAnsi="Arial" w:cs="Arial"/>
          <w:b/>
          <w:bCs/>
          <w:lang w:val="en-US"/>
        </w:rPr>
        <w:t xml:space="preserve">: </w:t>
      </w:r>
      <w:proofErr w:type="spellStart"/>
      <w:r w:rsidR="00C66A40" w:rsidRPr="00C66A40">
        <w:rPr>
          <w:rFonts w:ascii="Arial" w:hAnsi="Arial" w:cs="Arial"/>
          <w:b/>
          <w:bCs/>
          <w:lang w:val="en-US"/>
        </w:rPr>
        <w:t>ltime</w:t>
      </w:r>
      <w:proofErr w:type="spellEnd"/>
      <w:r w:rsidR="00C66A40" w:rsidRPr="00C66A40">
        <w:rPr>
          <w:rFonts w:ascii="Arial" w:hAnsi="Arial" w:cs="Arial"/>
          <w:b/>
          <w:bCs/>
          <w:lang w:val="en-US"/>
        </w:rPr>
        <w:t>,</w:t>
      </w:r>
    </w:p>
    <w:p w14:paraId="63090DDF" w14:textId="77777777" w:rsidR="00D30382" w:rsidRDefault="00A83CFC" w:rsidP="00D30382">
      <w:pPr>
        <w:ind w:firstLine="708"/>
        <w:jc w:val="both"/>
        <w:rPr>
          <w:rFonts w:ascii="Arial" w:hAnsi="Arial" w:cs="Arial"/>
          <w:b/>
          <w:bCs/>
          <w:lang w:val="en-US"/>
        </w:rPr>
      </w:pPr>
      <w:r>
        <w:rPr>
          <w:rFonts w:ascii="Arial" w:hAnsi="Arial" w:cs="Arial"/>
          <w:b/>
          <w:bCs/>
          <w:lang w:val="en-US"/>
        </w:rPr>
        <w:t>"</w:t>
      </w:r>
      <w:proofErr w:type="spellStart"/>
      <w:proofErr w:type="gramStart"/>
      <w:r w:rsidR="00C66A40" w:rsidRPr="00C66A40">
        <w:rPr>
          <w:rFonts w:ascii="Arial" w:hAnsi="Arial" w:cs="Arial"/>
          <w:b/>
          <w:bCs/>
          <w:lang w:val="en-US"/>
        </w:rPr>
        <w:t>real</w:t>
      </w:r>
      <w:proofErr w:type="gramEnd"/>
      <w:r w:rsidR="00C66A40" w:rsidRPr="00C66A40">
        <w:rPr>
          <w:rFonts w:ascii="Arial" w:hAnsi="Arial" w:cs="Arial"/>
          <w:b/>
          <w:bCs/>
          <w:lang w:val="en-US"/>
        </w:rPr>
        <w:t>_time</w:t>
      </w:r>
      <w:proofErr w:type="spellEnd"/>
      <w:r>
        <w:rPr>
          <w:rFonts w:ascii="Arial" w:hAnsi="Arial" w:cs="Arial"/>
          <w:b/>
          <w:bCs/>
          <w:lang w:val="en-US"/>
        </w:rPr>
        <w:t>"</w:t>
      </w:r>
      <w:r w:rsidR="00C66A40" w:rsidRPr="00C66A40">
        <w:rPr>
          <w:rFonts w:ascii="Arial" w:hAnsi="Arial" w:cs="Arial"/>
          <w:b/>
          <w:bCs/>
          <w:lang w:val="en-US"/>
        </w:rPr>
        <w:t xml:space="preserve">: </w:t>
      </w:r>
      <w:proofErr w:type="spellStart"/>
      <w:r w:rsidR="00C66A40" w:rsidRPr="00C66A40">
        <w:rPr>
          <w:rFonts w:ascii="Arial" w:hAnsi="Arial" w:cs="Arial"/>
          <w:b/>
          <w:bCs/>
          <w:lang w:val="en-US"/>
        </w:rPr>
        <w:t>rtime</w:t>
      </w:r>
      <w:proofErr w:type="spellEnd"/>
      <w:r w:rsidR="00C66A40" w:rsidRPr="00C66A40">
        <w:rPr>
          <w:rFonts w:ascii="Arial" w:hAnsi="Arial" w:cs="Arial"/>
          <w:b/>
          <w:bCs/>
          <w:lang w:val="en-US"/>
        </w:rPr>
        <w:t>,</w:t>
      </w:r>
    </w:p>
    <w:p w14:paraId="0AADDEA4" w14:textId="77777777" w:rsidR="00D30382" w:rsidRDefault="00A83CFC" w:rsidP="00D30382">
      <w:pPr>
        <w:ind w:firstLine="708"/>
        <w:jc w:val="both"/>
        <w:rPr>
          <w:rFonts w:ascii="Arial" w:hAnsi="Arial" w:cs="Arial"/>
          <w:b/>
          <w:bCs/>
          <w:lang w:val="en-US"/>
        </w:rPr>
      </w:pPr>
      <w:r>
        <w:rPr>
          <w:rFonts w:ascii="Arial" w:hAnsi="Arial" w:cs="Arial"/>
          <w:b/>
          <w:bCs/>
          <w:lang w:val="en-US"/>
        </w:rPr>
        <w:t>"</w:t>
      </w:r>
      <w:r w:rsidR="00C66A40" w:rsidRPr="00C66A40">
        <w:rPr>
          <w:rFonts w:ascii="Arial" w:hAnsi="Arial" w:cs="Arial"/>
          <w:b/>
          <w:bCs/>
          <w:lang w:val="en-US"/>
        </w:rPr>
        <w:t>waypoints</w:t>
      </w:r>
      <w:r>
        <w:rPr>
          <w:rFonts w:ascii="Arial" w:hAnsi="Arial" w:cs="Arial"/>
          <w:b/>
          <w:bCs/>
          <w:lang w:val="en-US"/>
        </w:rPr>
        <w:t>"</w:t>
      </w:r>
      <w:r w:rsidR="00C66A40" w:rsidRPr="00C66A40">
        <w:rPr>
          <w:rFonts w:ascii="Arial" w:hAnsi="Arial" w:cs="Arial"/>
          <w:b/>
          <w:bCs/>
          <w:lang w:val="en-US"/>
        </w:rPr>
        <w:t>: [{</w:t>
      </w:r>
      <w:r>
        <w:rPr>
          <w:rFonts w:ascii="Arial" w:hAnsi="Arial" w:cs="Arial"/>
          <w:b/>
          <w:bCs/>
          <w:lang w:val="en-US"/>
        </w:rPr>
        <w:t>"</w:t>
      </w:r>
      <w:proofErr w:type="spellStart"/>
      <w:r w:rsidR="00C66A40" w:rsidRPr="00C66A40">
        <w:rPr>
          <w:rFonts w:ascii="Arial" w:hAnsi="Arial" w:cs="Arial"/>
          <w:b/>
          <w:bCs/>
          <w:lang w:val="en-US"/>
        </w:rPr>
        <w:t>wtime</w:t>
      </w:r>
      <w:proofErr w:type="spellEnd"/>
      <w:r>
        <w:rPr>
          <w:rFonts w:ascii="Arial" w:hAnsi="Arial" w:cs="Arial"/>
          <w:b/>
          <w:bCs/>
          <w:lang w:val="en-US"/>
        </w:rPr>
        <w:t>"</w:t>
      </w:r>
      <w:r w:rsidR="00C66A40" w:rsidRPr="00C66A40">
        <w:rPr>
          <w:rFonts w:ascii="Arial" w:hAnsi="Arial" w:cs="Arial"/>
          <w:b/>
          <w:bCs/>
          <w:lang w:val="en-US"/>
        </w:rPr>
        <w:t xml:space="preserve">: wtime1, </w:t>
      </w:r>
      <w:r>
        <w:rPr>
          <w:rFonts w:ascii="Arial" w:hAnsi="Arial" w:cs="Arial"/>
          <w:b/>
          <w:bCs/>
          <w:lang w:val="en-US"/>
        </w:rPr>
        <w:t>"</w:t>
      </w:r>
      <w:proofErr w:type="spellStart"/>
      <w:r w:rsidR="00C66A40" w:rsidRPr="00C66A40">
        <w:rPr>
          <w:rFonts w:ascii="Arial" w:hAnsi="Arial" w:cs="Arial"/>
          <w:b/>
          <w:bCs/>
          <w:lang w:val="en-US"/>
        </w:rPr>
        <w:t>loc_lat</w:t>
      </w:r>
      <w:proofErr w:type="spellEnd"/>
      <w:r>
        <w:rPr>
          <w:rFonts w:ascii="Arial" w:hAnsi="Arial" w:cs="Arial"/>
          <w:b/>
          <w:bCs/>
          <w:lang w:val="en-US"/>
        </w:rPr>
        <w:t>"</w:t>
      </w:r>
      <w:r w:rsidR="00C66A40" w:rsidRPr="00C66A40">
        <w:rPr>
          <w:rFonts w:ascii="Arial" w:hAnsi="Arial" w:cs="Arial"/>
          <w:b/>
          <w:bCs/>
          <w:lang w:val="en-US"/>
        </w:rPr>
        <w:t xml:space="preserve">: llat1, </w:t>
      </w:r>
      <w:r>
        <w:rPr>
          <w:rFonts w:ascii="Arial" w:hAnsi="Arial" w:cs="Arial"/>
          <w:b/>
          <w:bCs/>
          <w:lang w:val="en-US"/>
        </w:rPr>
        <w:t>"</w:t>
      </w:r>
      <w:proofErr w:type="spellStart"/>
      <w:r w:rsidR="00C66A40" w:rsidRPr="00C66A40">
        <w:rPr>
          <w:rFonts w:ascii="Arial" w:hAnsi="Arial" w:cs="Arial"/>
          <w:b/>
          <w:bCs/>
          <w:lang w:val="en-US"/>
        </w:rPr>
        <w:t>loc_lon</w:t>
      </w:r>
      <w:proofErr w:type="spellEnd"/>
      <w:r>
        <w:rPr>
          <w:rFonts w:ascii="Arial" w:hAnsi="Arial" w:cs="Arial"/>
          <w:b/>
          <w:bCs/>
          <w:lang w:val="en-US"/>
        </w:rPr>
        <w:t>"</w:t>
      </w:r>
      <w:r w:rsidR="00C66A40" w:rsidRPr="00C66A40">
        <w:rPr>
          <w:rFonts w:ascii="Arial" w:hAnsi="Arial" w:cs="Arial"/>
          <w:b/>
          <w:bCs/>
          <w:lang w:val="en-US"/>
        </w:rPr>
        <w:t>: llon1}, …, {</w:t>
      </w:r>
      <w:r>
        <w:rPr>
          <w:rFonts w:ascii="Arial" w:hAnsi="Arial" w:cs="Arial"/>
          <w:b/>
          <w:bCs/>
          <w:lang w:val="en-US"/>
        </w:rPr>
        <w:t>"</w:t>
      </w:r>
      <w:proofErr w:type="spellStart"/>
      <w:r w:rsidR="00C66A40" w:rsidRPr="00C66A40">
        <w:rPr>
          <w:rFonts w:ascii="Arial" w:hAnsi="Arial" w:cs="Arial"/>
          <w:b/>
          <w:bCs/>
          <w:lang w:val="en-US"/>
        </w:rPr>
        <w:t>wtime</w:t>
      </w:r>
      <w:proofErr w:type="spellEnd"/>
      <w:r>
        <w:rPr>
          <w:rFonts w:ascii="Arial" w:hAnsi="Arial" w:cs="Arial"/>
          <w:b/>
          <w:bCs/>
          <w:lang w:val="en-US"/>
        </w:rPr>
        <w:t>"</w:t>
      </w:r>
      <w:r w:rsidR="00C66A40" w:rsidRPr="00C66A40">
        <w:rPr>
          <w:rFonts w:ascii="Arial" w:hAnsi="Arial" w:cs="Arial"/>
          <w:b/>
          <w:bCs/>
          <w:lang w:val="en-US"/>
        </w:rPr>
        <w:t xml:space="preserve">: </w:t>
      </w:r>
      <w:proofErr w:type="spellStart"/>
      <w:r w:rsidR="00C66A40" w:rsidRPr="00C66A40">
        <w:rPr>
          <w:rFonts w:ascii="Arial" w:hAnsi="Arial" w:cs="Arial"/>
          <w:b/>
          <w:bCs/>
          <w:lang w:val="en-US"/>
        </w:rPr>
        <w:t>wtimeN</w:t>
      </w:r>
      <w:proofErr w:type="spellEnd"/>
      <w:r w:rsidR="00C66A40" w:rsidRPr="00C66A40">
        <w:rPr>
          <w:rFonts w:ascii="Arial" w:hAnsi="Arial" w:cs="Arial"/>
          <w:b/>
          <w:bCs/>
          <w:lang w:val="en-US"/>
        </w:rPr>
        <w:t xml:space="preserve">, </w:t>
      </w:r>
      <w:r>
        <w:rPr>
          <w:rFonts w:ascii="Arial" w:hAnsi="Arial" w:cs="Arial"/>
          <w:b/>
          <w:bCs/>
          <w:lang w:val="en-US"/>
        </w:rPr>
        <w:t>"</w:t>
      </w:r>
      <w:proofErr w:type="spellStart"/>
      <w:r w:rsidR="00C66A40" w:rsidRPr="00C66A40">
        <w:rPr>
          <w:rFonts w:ascii="Arial" w:hAnsi="Arial" w:cs="Arial"/>
          <w:b/>
          <w:bCs/>
          <w:lang w:val="en-US"/>
        </w:rPr>
        <w:t>loc_lat</w:t>
      </w:r>
      <w:proofErr w:type="spellEnd"/>
      <w:r>
        <w:rPr>
          <w:rFonts w:ascii="Arial" w:hAnsi="Arial" w:cs="Arial"/>
          <w:b/>
          <w:bCs/>
          <w:lang w:val="en-US"/>
        </w:rPr>
        <w:t>"</w:t>
      </w:r>
      <w:r w:rsidR="00C66A40" w:rsidRPr="00C66A40">
        <w:rPr>
          <w:rFonts w:ascii="Arial" w:hAnsi="Arial" w:cs="Arial"/>
          <w:b/>
          <w:bCs/>
          <w:lang w:val="en-US"/>
        </w:rPr>
        <w:t xml:space="preserve">: </w:t>
      </w:r>
      <w:proofErr w:type="spellStart"/>
      <w:r w:rsidR="00C66A40" w:rsidRPr="00C66A40">
        <w:rPr>
          <w:rFonts w:ascii="Arial" w:hAnsi="Arial" w:cs="Arial"/>
          <w:b/>
          <w:bCs/>
          <w:lang w:val="en-US"/>
        </w:rPr>
        <w:t>llatN</w:t>
      </w:r>
      <w:proofErr w:type="spellEnd"/>
      <w:r w:rsidR="00C66A40" w:rsidRPr="00C66A40">
        <w:rPr>
          <w:rFonts w:ascii="Arial" w:hAnsi="Arial" w:cs="Arial"/>
          <w:b/>
          <w:bCs/>
          <w:lang w:val="en-US"/>
        </w:rPr>
        <w:t xml:space="preserve">, </w:t>
      </w:r>
      <w:r>
        <w:rPr>
          <w:rFonts w:ascii="Arial" w:hAnsi="Arial" w:cs="Arial"/>
          <w:b/>
          <w:bCs/>
          <w:lang w:val="en-US"/>
        </w:rPr>
        <w:t>"</w:t>
      </w:r>
      <w:proofErr w:type="spellStart"/>
      <w:r w:rsidR="00C66A40" w:rsidRPr="00C66A40">
        <w:rPr>
          <w:rFonts w:ascii="Arial" w:hAnsi="Arial" w:cs="Arial"/>
          <w:b/>
          <w:bCs/>
          <w:lang w:val="en-US"/>
        </w:rPr>
        <w:t>loc_lon</w:t>
      </w:r>
      <w:proofErr w:type="spellEnd"/>
      <w:r>
        <w:rPr>
          <w:rFonts w:ascii="Arial" w:hAnsi="Arial" w:cs="Arial"/>
          <w:b/>
          <w:bCs/>
          <w:lang w:val="en-US"/>
        </w:rPr>
        <w:t>"</w:t>
      </w:r>
      <w:r w:rsidR="00C66A40" w:rsidRPr="00C66A40">
        <w:rPr>
          <w:rFonts w:ascii="Arial" w:hAnsi="Arial" w:cs="Arial"/>
          <w:b/>
          <w:bCs/>
          <w:lang w:val="en-US"/>
        </w:rPr>
        <w:t xml:space="preserve">: </w:t>
      </w:r>
      <w:proofErr w:type="spellStart"/>
      <w:r w:rsidR="00C66A40" w:rsidRPr="00C66A40">
        <w:rPr>
          <w:rFonts w:ascii="Arial" w:hAnsi="Arial" w:cs="Arial"/>
          <w:b/>
          <w:bCs/>
          <w:lang w:val="en-US"/>
        </w:rPr>
        <w:t>llonN</w:t>
      </w:r>
      <w:proofErr w:type="spellEnd"/>
      <w:r w:rsidR="00C66A40" w:rsidRPr="00C66A40">
        <w:rPr>
          <w:rFonts w:ascii="Arial" w:hAnsi="Arial" w:cs="Arial"/>
          <w:b/>
          <w:bCs/>
          <w:lang w:val="en-US"/>
        </w:rPr>
        <w:t>}],</w:t>
      </w:r>
    </w:p>
    <w:p w14:paraId="0FBAB86D" w14:textId="731B6DF5" w:rsidR="00D30382" w:rsidRDefault="00A83CFC" w:rsidP="00D30382">
      <w:pPr>
        <w:ind w:firstLine="708"/>
        <w:jc w:val="both"/>
        <w:rPr>
          <w:rFonts w:ascii="Arial" w:hAnsi="Arial" w:cs="Arial"/>
          <w:b/>
          <w:bCs/>
          <w:lang w:val="en-US"/>
        </w:rPr>
      </w:pPr>
      <w:r>
        <w:rPr>
          <w:rFonts w:ascii="Arial" w:hAnsi="Arial" w:cs="Arial"/>
          <w:b/>
          <w:bCs/>
          <w:lang w:val="en-US"/>
        </w:rPr>
        <w:t>"</w:t>
      </w:r>
      <w:r w:rsidR="00C66A40" w:rsidRPr="00C66A40">
        <w:rPr>
          <w:rFonts w:ascii="Arial" w:hAnsi="Arial" w:cs="Arial"/>
          <w:b/>
          <w:bCs/>
          <w:lang w:val="en-US"/>
        </w:rPr>
        <w:t>annotations</w:t>
      </w:r>
      <w:r>
        <w:rPr>
          <w:rFonts w:ascii="Arial" w:hAnsi="Arial" w:cs="Arial"/>
          <w:b/>
          <w:bCs/>
          <w:lang w:val="en-US"/>
        </w:rPr>
        <w:t>"</w:t>
      </w:r>
      <w:r w:rsidR="00C66A40" w:rsidRPr="00C66A40">
        <w:rPr>
          <w:rFonts w:ascii="Arial" w:hAnsi="Arial" w:cs="Arial"/>
          <w:b/>
          <w:bCs/>
          <w:lang w:val="en-US"/>
        </w:rPr>
        <w:t>: [{</w:t>
      </w:r>
      <w:r>
        <w:rPr>
          <w:rFonts w:ascii="Arial" w:hAnsi="Arial" w:cs="Arial"/>
          <w:b/>
          <w:bCs/>
          <w:lang w:val="en-US"/>
        </w:rPr>
        <w:t>"</w:t>
      </w:r>
      <w:proofErr w:type="spellStart"/>
      <w:r w:rsidR="00C66A40" w:rsidRPr="00C66A40">
        <w:rPr>
          <w:rFonts w:ascii="Arial" w:hAnsi="Arial" w:cs="Arial"/>
          <w:b/>
          <w:bCs/>
          <w:lang w:val="en-US"/>
        </w:rPr>
        <w:t>atime</w:t>
      </w:r>
      <w:proofErr w:type="spellEnd"/>
      <w:r>
        <w:rPr>
          <w:rFonts w:ascii="Arial" w:hAnsi="Arial" w:cs="Arial"/>
          <w:b/>
          <w:bCs/>
          <w:lang w:val="en-US"/>
        </w:rPr>
        <w:t>"</w:t>
      </w:r>
      <w:r w:rsidR="00C66A40" w:rsidRPr="00C66A40">
        <w:rPr>
          <w:rFonts w:ascii="Arial" w:hAnsi="Arial" w:cs="Arial"/>
          <w:b/>
          <w:bCs/>
          <w:lang w:val="en-US"/>
        </w:rPr>
        <w:t xml:space="preserve">: atime1, </w:t>
      </w:r>
      <w:r>
        <w:rPr>
          <w:rFonts w:ascii="Arial" w:hAnsi="Arial" w:cs="Arial"/>
          <w:b/>
          <w:bCs/>
          <w:lang w:val="en-US"/>
        </w:rPr>
        <w:t>"</w:t>
      </w:r>
      <w:proofErr w:type="spellStart"/>
      <w:r w:rsidR="00C66A40" w:rsidRPr="00C66A40">
        <w:rPr>
          <w:rFonts w:ascii="Arial" w:hAnsi="Arial" w:cs="Arial"/>
          <w:b/>
          <w:bCs/>
          <w:lang w:val="en-US"/>
        </w:rPr>
        <w:t>avalue</w:t>
      </w:r>
      <w:proofErr w:type="spellEnd"/>
      <w:r>
        <w:rPr>
          <w:rFonts w:ascii="Arial" w:hAnsi="Arial" w:cs="Arial"/>
          <w:b/>
          <w:bCs/>
          <w:lang w:val="en-US"/>
        </w:rPr>
        <w:t>"</w:t>
      </w:r>
      <w:r w:rsidR="00C66A40" w:rsidRPr="00C66A40">
        <w:rPr>
          <w:rFonts w:ascii="Arial" w:hAnsi="Arial" w:cs="Arial"/>
          <w:b/>
          <w:bCs/>
          <w:lang w:val="en-US"/>
        </w:rPr>
        <w:t>: avalue1}, …, {</w:t>
      </w:r>
      <w:r>
        <w:rPr>
          <w:rFonts w:ascii="Arial" w:hAnsi="Arial" w:cs="Arial"/>
          <w:b/>
          <w:bCs/>
          <w:lang w:val="en-US"/>
        </w:rPr>
        <w:t>"</w:t>
      </w:r>
      <w:proofErr w:type="spellStart"/>
      <w:r w:rsidR="00C66A40" w:rsidRPr="00C66A40">
        <w:rPr>
          <w:rFonts w:ascii="Arial" w:hAnsi="Arial" w:cs="Arial"/>
          <w:b/>
          <w:bCs/>
          <w:lang w:val="en-US"/>
        </w:rPr>
        <w:t>atime</w:t>
      </w:r>
      <w:proofErr w:type="spellEnd"/>
      <w:r>
        <w:rPr>
          <w:rFonts w:ascii="Arial" w:hAnsi="Arial" w:cs="Arial"/>
          <w:b/>
          <w:bCs/>
          <w:lang w:val="en-US"/>
        </w:rPr>
        <w:t>"</w:t>
      </w:r>
      <w:r w:rsidR="00C66A40" w:rsidRPr="00C66A40">
        <w:rPr>
          <w:rFonts w:ascii="Arial" w:hAnsi="Arial" w:cs="Arial"/>
          <w:b/>
          <w:bCs/>
          <w:lang w:val="en-US"/>
        </w:rPr>
        <w:t xml:space="preserve">: </w:t>
      </w:r>
      <w:proofErr w:type="spellStart"/>
      <w:r w:rsidR="00C66A40" w:rsidRPr="00C66A40">
        <w:rPr>
          <w:rFonts w:ascii="Arial" w:hAnsi="Arial" w:cs="Arial"/>
          <w:b/>
          <w:bCs/>
          <w:lang w:val="en-US"/>
        </w:rPr>
        <w:t>atimeN</w:t>
      </w:r>
      <w:proofErr w:type="spellEnd"/>
      <w:r w:rsidR="00C66A40" w:rsidRPr="00C66A40">
        <w:rPr>
          <w:rFonts w:ascii="Arial" w:hAnsi="Arial" w:cs="Arial"/>
          <w:b/>
          <w:bCs/>
          <w:lang w:val="en-US"/>
        </w:rPr>
        <w:t>,</w:t>
      </w:r>
      <w:r w:rsidR="00D30382">
        <w:rPr>
          <w:rFonts w:ascii="Arial" w:hAnsi="Arial" w:cs="Arial"/>
          <w:b/>
          <w:bCs/>
          <w:lang w:val="en-US"/>
        </w:rPr>
        <w:t xml:space="preserve"> </w:t>
      </w:r>
      <w:r>
        <w:rPr>
          <w:rFonts w:ascii="Arial" w:hAnsi="Arial" w:cs="Arial"/>
          <w:b/>
          <w:bCs/>
          <w:lang w:val="en-US"/>
        </w:rPr>
        <w:t>"</w:t>
      </w:r>
      <w:proofErr w:type="spellStart"/>
      <w:r w:rsidR="00C66A40" w:rsidRPr="00C66A40">
        <w:rPr>
          <w:rFonts w:ascii="Arial" w:hAnsi="Arial" w:cs="Arial"/>
          <w:b/>
          <w:bCs/>
          <w:lang w:val="en-US"/>
        </w:rPr>
        <w:t>avalue</w:t>
      </w:r>
      <w:proofErr w:type="spellEnd"/>
      <w:r>
        <w:rPr>
          <w:rFonts w:ascii="Arial" w:hAnsi="Arial" w:cs="Arial"/>
          <w:b/>
          <w:bCs/>
          <w:lang w:val="en-US"/>
        </w:rPr>
        <w:t>"</w:t>
      </w:r>
      <w:r w:rsidR="00C66A40" w:rsidRPr="00C66A40">
        <w:rPr>
          <w:rFonts w:ascii="Arial" w:hAnsi="Arial" w:cs="Arial"/>
          <w:b/>
          <w:bCs/>
          <w:lang w:val="en-US"/>
        </w:rPr>
        <w:t xml:space="preserve">: </w:t>
      </w:r>
      <w:proofErr w:type="spellStart"/>
      <w:r w:rsidR="00C66A40" w:rsidRPr="00C66A40">
        <w:rPr>
          <w:rFonts w:ascii="Arial" w:hAnsi="Arial" w:cs="Arial"/>
          <w:b/>
          <w:bCs/>
          <w:lang w:val="en-US"/>
        </w:rPr>
        <w:t>avalueN</w:t>
      </w:r>
      <w:proofErr w:type="spellEnd"/>
      <w:r w:rsidR="00C66A40" w:rsidRPr="00C66A40">
        <w:rPr>
          <w:rFonts w:ascii="Arial" w:hAnsi="Arial" w:cs="Arial"/>
          <w:b/>
          <w:bCs/>
          <w:lang w:val="en-US"/>
        </w:rPr>
        <w:t xml:space="preserve">}], </w:t>
      </w:r>
    </w:p>
    <w:p w14:paraId="4915F127" w14:textId="77777777" w:rsidR="00A15E21" w:rsidRDefault="00A15E21" w:rsidP="00A15E21">
      <w:pPr>
        <w:ind w:firstLine="708"/>
        <w:jc w:val="both"/>
        <w:rPr>
          <w:rFonts w:ascii="Arial" w:hAnsi="Arial" w:cs="Arial"/>
          <w:b/>
          <w:bCs/>
          <w:lang w:val="en-US"/>
        </w:rPr>
      </w:pPr>
      <w:r>
        <w:rPr>
          <w:rFonts w:ascii="Arial" w:hAnsi="Arial" w:cs="Arial"/>
          <w:b/>
          <w:bCs/>
          <w:lang w:val="en-US"/>
        </w:rPr>
        <w:t xml:space="preserve">"labels": [label1, label2, …, </w:t>
      </w:r>
      <w:proofErr w:type="spellStart"/>
      <w:r>
        <w:rPr>
          <w:rFonts w:ascii="Arial" w:hAnsi="Arial" w:cs="Arial"/>
          <w:b/>
          <w:bCs/>
          <w:lang w:val="en-US"/>
        </w:rPr>
        <w:t>labelN</w:t>
      </w:r>
      <w:proofErr w:type="spellEnd"/>
      <w:r>
        <w:rPr>
          <w:rFonts w:ascii="Arial" w:hAnsi="Arial" w:cs="Arial"/>
          <w:b/>
          <w:bCs/>
          <w:lang w:val="en-US"/>
        </w:rPr>
        <w:t>],</w:t>
      </w:r>
    </w:p>
    <w:p w14:paraId="0FA4DCDE" w14:textId="4E799B14" w:rsidR="00A15E21" w:rsidDel="00A15E21" w:rsidRDefault="00A15E21" w:rsidP="00D30382">
      <w:pPr>
        <w:ind w:firstLine="708"/>
        <w:jc w:val="both"/>
        <w:rPr>
          <w:del w:id="0" w:author="Holczer Tamás" w:date="2024-10-04T12:04:00Z" w16du:dateUtc="2024-10-04T10:04:00Z"/>
          <w:rFonts w:ascii="Arial" w:hAnsi="Arial" w:cs="Arial"/>
          <w:b/>
          <w:bCs/>
          <w:lang w:val="en-US"/>
        </w:rPr>
      </w:pPr>
      <w:r>
        <w:rPr>
          <w:rFonts w:ascii="Arial" w:hAnsi="Arial" w:cs="Arial"/>
          <w:b/>
          <w:bCs/>
          <w:lang w:val="en-US"/>
        </w:rPr>
        <w:t>"modifications": [</w:t>
      </w:r>
      <w:r w:rsidR="00AC040C">
        <w:rPr>
          <w:rFonts w:ascii="Arial" w:hAnsi="Arial" w:cs="Arial"/>
          <w:b/>
          <w:bCs/>
          <w:lang w:val="en-US"/>
        </w:rPr>
        <w:t xml:space="preserve"> {tag1, text1}, {tag2, text2}, …, {</w:t>
      </w:r>
      <w:proofErr w:type="spellStart"/>
      <w:r w:rsidR="00AC040C">
        <w:rPr>
          <w:rFonts w:ascii="Arial" w:hAnsi="Arial" w:cs="Arial"/>
          <w:b/>
          <w:bCs/>
          <w:lang w:val="en-US"/>
        </w:rPr>
        <w:t>tagN</w:t>
      </w:r>
      <w:proofErr w:type="spellEnd"/>
      <w:r w:rsidR="00AC040C">
        <w:rPr>
          <w:rFonts w:ascii="Arial" w:hAnsi="Arial" w:cs="Arial"/>
          <w:b/>
          <w:bCs/>
          <w:lang w:val="en-US"/>
        </w:rPr>
        <w:t xml:space="preserve">, </w:t>
      </w:r>
      <w:proofErr w:type="spellStart"/>
      <w:r w:rsidR="00AC040C">
        <w:rPr>
          <w:rFonts w:ascii="Arial" w:hAnsi="Arial" w:cs="Arial"/>
          <w:b/>
          <w:bCs/>
          <w:lang w:val="en-US"/>
        </w:rPr>
        <w:t>textN</w:t>
      </w:r>
      <w:proofErr w:type="spellEnd"/>
      <w:r w:rsidR="00AC040C">
        <w:rPr>
          <w:rFonts w:ascii="Arial" w:hAnsi="Arial" w:cs="Arial"/>
          <w:b/>
          <w:bCs/>
          <w:lang w:val="en-US"/>
        </w:rPr>
        <w:t>}</w:t>
      </w:r>
      <w:r>
        <w:rPr>
          <w:rFonts w:ascii="Arial" w:hAnsi="Arial" w:cs="Arial"/>
          <w:b/>
          <w:bCs/>
          <w:lang w:val="en-US"/>
        </w:rPr>
        <w:t>],</w:t>
      </w:r>
    </w:p>
    <w:p w14:paraId="0926BC97" w14:textId="77777777" w:rsidR="00D30382" w:rsidRDefault="00A83CFC" w:rsidP="00D30382">
      <w:pPr>
        <w:ind w:firstLine="708"/>
        <w:jc w:val="both"/>
        <w:rPr>
          <w:rFonts w:ascii="Arial" w:hAnsi="Arial" w:cs="Arial"/>
          <w:b/>
          <w:bCs/>
          <w:lang w:val="en-US"/>
        </w:rPr>
      </w:pPr>
      <w:r>
        <w:rPr>
          <w:rFonts w:ascii="Arial" w:hAnsi="Arial" w:cs="Arial"/>
          <w:b/>
          <w:bCs/>
          <w:lang w:val="en-US"/>
        </w:rPr>
        <w:t>"unit": unit</w:t>
      </w:r>
    </w:p>
    <w:p w14:paraId="2E6A98B4" w14:textId="183D77B9" w:rsidR="00B3365F" w:rsidRDefault="00000000" w:rsidP="00D30382">
      <w:pPr>
        <w:jc w:val="both"/>
        <w:rPr>
          <w:rFonts w:ascii="Arial" w:hAnsi="Arial" w:cs="Arial"/>
          <w:b/>
          <w:bCs/>
          <w:lang w:val="en-US"/>
        </w:rPr>
      </w:pPr>
      <w:r>
        <w:rPr>
          <w:rFonts w:ascii="Arial" w:hAnsi="Arial" w:cs="Arial"/>
          <w:b/>
          <w:bCs/>
          <w:lang w:val="en-US"/>
        </w:rPr>
        <w:t>}</w:t>
      </w:r>
    </w:p>
    <w:p w14:paraId="2E6A98B5" w14:textId="77777777" w:rsidR="00B3365F" w:rsidRDefault="00000000">
      <w:pPr>
        <w:jc w:val="both"/>
        <w:rPr>
          <w:lang w:val="en-US"/>
        </w:rPr>
      </w:pPr>
      <w:proofErr w:type="gramStart"/>
      <w:r>
        <w:rPr>
          <w:lang w:val="en-US"/>
        </w:rPr>
        <w:t>where</w:t>
      </w:r>
      <w:proofErr w:type="gramEnd"/>
      <w:r>
        <w:rPr>
          <w:lang w:val="en-US"/>
        </w:rPr>
        <w:t>,</w:t>
      </w:r>
    </w:p>
    <w:p w14:paraId="2E6A98B6" w14:textId="77777777" w:rsidR="00B3365F" w:rsidRDefault="00000000">
      <w:pPr>
        <w:pStyle w:val="Listaszerbekezds"/>
        <w:numPr>
          <w:ilvl w:val="0"/>
          <w:numId w:val="3"/>
        </w:numPr>
        <w:jc w:val="both"/>
        <w:rPr>
          <w:lang w:val="en-US"/>
        </w:rPr>
      </w:pPr>
      <w:proofErr w:type="spellStart"/>
      <w:r>
        <w:rPr>
          <w:rFonts w:ascii="Arial" w:hAnsi="Arial" w:cs="Arial"/>
          <w:lang w:val="en-US"/>
        </w:rPr>
        <w:t>when_captured</w:t>
      </w:r>
      <w:proofErr w:type="spellEnd"/>
      <w:r>
        <w:rPr>
          <w:lang w:val="en-US"/>
        </w:rPr>
        <w:t>: device timestamp when the measurement was taken in ISO8601 time format</w:t>
      </w:r>
    </w:p>
    <w:p w14:paraId="2E6A98B7" w14:textId="77777777" w:rsidR="00B3365F" w:rsidRDefault="00000000">
      <w:pPr>
        <w:pStyle w:val="Listaszerbekezds"/>
        <w:numPr>
          <w:ilvl w:val="0"/>
          <w:numId w:val="3"/>
        </w:numPr>
        <w:jc w:val="both"/>
        <w:rPr>
          <w:lang w:val="en-US"/>
        </w:rPr>
      </w:pPr>
      <w:r>
        <w:rPr>
          <w:rFonts w:ascii="Arial" w:hAnsi="Arial" w:cs="Arial"/>
          <w:lang w:val="en-US"/>
        </w:rPr>
        <w:t>device</w:t>
      </w:r>
      <w:r>
        <w:rPr>
          <w:lang w:val="en-US"/>
        </w:rPr>
        <w:t>: identifier of the device</w:t>
      </w:r>
    </w:p>
    <w:p w14:paraId="2E6A98B8" w14:textId="6E4E64C6" w:rsidR="00B3365F" w:rsidRDefault="00000000">
      <w:pPr>
        <w:pStyle w:val="Listaszerbekezds"/>
        <w:numPr>
          <w:ilvl w:val="0"/>
          <w:numId w:val="3"/>
        </w:numPr>
        <w:jc w:val="both"/>
        <w:rPr>
          <w:lang w:val="en-US"/>
        </w:rPr>
      </w:pPr>
      <w:proofErr w:type="spellStart"/>
      <w:r>
        <w:rPr>
          <w:rFonts w:ascii="Arial" w:hAnsi="Arial" w:cs="Arial"/>
          <w:lang w:val="en-US"/>
        </w:rPr>
        <w:t>loc_lat</w:t>
      </w:r>
      <w:proofErr w:type="spellEnd"/>
      <w:r>
        <w:rPr>
          <w:lang w:val="en-US"/>
        </w:rPr>
        <w:t>: device latitude</w:t>
      </w:r>
      <w:r w:rsidR="002E6033">
        <w:rPr>
          <w:lang w:val="en-US"/>
        </w:rPr>
        <w:t xml:space="preserve"> in </w:t>
      </w:r>
      <w:r w:rsidR="0082439F" w:rsidRPr="00ED2258">
        <w:rPr>
          <w:lang w:val="en-US"/>
        </w:rPr>
        <w:t>decimal degree</w:t>
      </w:r>
      <w:r w:rsidR="0082439F">
        <w:rPr>
          <w:lang w:val="en-US"/>
        </w:rPr>
        <w:t xml:space="preserve"> format</w:t>
      </w:r>
      <w:r w:rsidR="00ED2711">
        <w:rPr>
          <w:lang w:val="en-US"/>
        </w:rPr>
        <w:t xml:space="preserve"> e.g. </w:t>
      </w:r>
      <w:r w:rsidR="00ED2711" w:rsidRPr="000F33E3">
        <w:rPr>
          <w:b/>
          <w:bCs/>
          <w:lang w:val="en-US"/>
        </w:rPr>
        <w:t>47.497913</w:t>
      </w:r>
      <w:r w:rsidR="00ED2711" w:rsidRPr="00ED2711">
        <w:rPr>
          <w:lang w:val="en-US"/>
        </w:rPr>
        <w:t>, 19.040236</w:t>
      </w:r>
      <w:r w:rsidR="00ED2711">
        <w:rPr>
          <w:lang w:val="en-US"/>
        </w:rPr>
        <w:t xml:space="preserve"> for Budapest</w:t>
      </w:r>
      <w:r w:rsidR="00502AF0">
        <w:rPr>
          <w:lang w:val="en-US"/>
        </w:rPr>
        <w:t xml:space="preserve"> (optional)</w:t>
      </w:r>
    </w:p>
    <w:p w14:paraId="2E6A98B9" w14:textId="7D443088" w:rsidR="00B3365F" w:rsidRDefault="00000000">
      <w:pPr>
        <w:pStyle w:val="Listaszerbekezds"/>
        <w:numPr>
          <w:ilvl w:val="0"/>
          <w:numId w:val="3"/>
        </w:numPr>
        <w:jc w:val="both"/>
        <w:rPr>
          <w:lang w:val="en-US"/>
        </w:rPr>
      </w:pPr>
      <w:proofErr w:type="spellStart"/>
      <w:r>
        <w:rPr>
          <w:rFonts w:ascii="Arial" w:hAnsi="Arial" w:cs="Arial"/>
          <w:lang w:val="en-US"/>
        </w:rPr>
        <w:t>loc_lon</w:t>
      </w:r>
      <w:proofErr w:type="spellEnd"/>
      <w:r>
        <w:rPr>
          <w:lang w:val="en-US"/>
        </w:rPr>
        <w:t>: Device longitude</w:t>
      </w:r>
      <w:r w:rsidR="0082439F">
        <w:rPr>
          <w:lang w:val="en-US"/>
        </w:rPr>
        <w:t xml:space="preserve"> in </w:t>
      </w:r>
      <w:r w:rsidR="0082439F" w:rsidRPr="00ED2258">
        <w:rPr>
          <w:lang w:val="en-US"/>
        </w:rPr>
        <w:t>decimal degree</w:t>
      </w:r>
      <w:r w:rsidR="0082439F">
        <w:rPr>
          <w:lang w:val="en-US"/>
        </w:rPr>
        <w:t xml:space="preserve"> format</w:t>
      </w:r>
      <w:r w:rsidR="00ED2711">
        <w:rPr>
          <w:lang w:val="en-US"/>
        </w:rPr>
        <w:t xml:space="preserve"> e.g. </w:t>
      </w:r>
      <w:r w:rsidR="00ED2711" w:rsidRPr="00ED2711">
        <w:rPr>
          <w:lang w:val="en-US"/>
        </w:rPr>
        <w:t xml:space="preserve">47.497913, </w:t>
      </w:r>
      <w:r w:rsidR="00ED2711" w:rsidRPr="006732C3">
        <w:rPr>
          <w:b/>
          <w:bCs/>
          <w:lang w:val="en-US"/>
        </w:rPr>
        <w:t>19.040236</w:t>
      </w:r>
      <w:r w:rsidR="00ED2711">
        <w:rPr>
          <w:b/>
          <w:bCs/>
          <w:lang w:val="en-US"/>
        </w:rPr>
        <w:t xml:space="preserve"> </w:t>
      </w:r>
      <w:r w:rsidR="00ED2711">
        <w:rPr>
          <w:lang w:val="en-US"/>
        </w:rPr>
        <w:t>for Budapest</w:t>
      </w:r>
      <w:r w:rsidR="00502AF0">
        <w:rPr>
          <w:lang w:val="en-US"/>
        </w:rPr>
        <w:t xml:space="preserve"> (optional)</w:t>
      </w:r>
    </w:p>
    <w:p w14:paraId="2E6A98BA" w14:textId="77777777" w:rsidR="00B3365F" w:rsidRDefault="00000000">
      <w:pPr>
        <w:pStyle w:val="Listaszerbekezds"/>
        <w:numPr>
          <w:ilvl w:val="0"/>
          <w:numId w:val="3"/>
        </w:numPr>
        <w:jc w:val="both"/>
        <w:rPr>
          <w:lang w:val="en-US"/>
        </w:rPr>
      </w:pPr>
      <w:r>
        <w:rPr>
          <w:rFonts w:ascii="Arial" w:hAnsi="Arial" w:cs="Arial"/>
          <w:lang w:val="en-US"/>
        </w:rPr>
        <w:t>type</w:t>
      </w:r>
      <w:r>
        <w:rPr>
          <w:lang w:val="en-US"/>
        </w:rPr>
        <w:t>: type of measurement, currently supported types with default unit of measurement</w:t>
      </w:r>
    </w:p>
    <w:p w14:paraId="2E6A98BB" w14:textId="2FDCBC6B" w:rsidR="00B3365F" w:rsidRDefault="00000000">
      <w:pPr>
        <w:pStyle w:val="Listaszerbekezds"/>
        <w:numPr>
          <w:ilvl w:val="1"/>
          <w:numId w:val="3"/>
        </w:numPr>
        <w:jc w:val="both"/>
        <w:rPr>
          <w:lang w:val="en-US"/>
        </w:rPr>
      </w:pPr>
      <w:proofErr w:type="spellStart"/>
      <w:r>
        <w:rPr>
          <w:rFonts w:ascii="Arial" w:hAnsi="Arial" w:cs="Arial"/>
          <w:lang w:val="en-US"/>
        </w:rPr>
        <w:t>rad</w:t>
      </w:r>
      <w:r w:rsidR="006732C3">
        <w:rPr>
          <w:rFonts w:ascii="Arial" w:hAnsi="Arial" w:cs="Arial"/>
          <w:lang w:val="en-US"/>
        </w:rPr>
        <w:t>_dr</w:t>
      </w:r>
      <w:proofErr w:type="spellEnd"/>
      <w:r>
        <w:rPr>
          <w:lang w:val="en-US"/>
        </w:rPr>
        <w:t xml:space="preserve"> radiation </w:t>
      </w:r>
      <w:r w:rsidR="006732C3">
        <w:rPr>
          <w:lang w:val="en-US"/>
        </w:rPr>
        <w:t>dose</w:t>
      </w:r>
      <w:r w:rsidR="000F33E3">
        <w:rPr>
          <w:lang w:val="en-US"/>
        </w:rPr>
        <w:t>-</w:t>
      </w:r>
      <w:r w:rsidR="006732C3">
        <w:rPr>
          <w:lang w:val="en-US"/>
        </w:rPr>
        <w:t xml:space="preserve">rate </w:t>
      </w:r>
      <w:r>
        <w:rPr>
          <w:lang w:val="en-US"/>
        </w:rPr>
        <w:t>measured in [</w:t>
      </w:r>
      <w:proofErr w:type="spellStart"/>
      <w:r>
        <w:rPr>
          <w:lang w:val="en-US"/>
        </w:rPr>
        <w:t>μSv</w:t>
      </w:r>
      <w:proofErr w:type="spellEnd"/>
      <w:r>
        <w:rPr>
          <w:lang w:val="en-US"/>
        </w:rPr>
        <w:t>/h] by default</w:t>
      </w:r>
    </w:p>
    <w:p w14:paraId="2E6A98BC" w14:textId="073BD66D" w:rsidR="00B3365F" w:rsidRDefault="006732C3">
      <w:pPr>
        <w:pStyle w:val="Listaszerbekezds"/>
        <w:numPr>
          <w:ilvl w:val="1"/>
          <w:numId w:val="3"/>
        </w:numPr>
        <w:jc w:val="both"/>
        <w:rPr>
          <w:lang w:val="en-US"/>
        </w:rPr>
      </w:pPr>
      <w:proofErr w:type="spellStart"/>
      <w:r>
        <w:rPr>
          <w:rFonts w:ascii="Arial" w:hAnsi="Arial" w:cs="Arial"/>
          <w:lang w:val="en-US"/>
        </w:rPr>
        <w:t>rad_cr</w:t>
      </w:r>
      <w:proofErr w:type="spellEnd"/>
      <w:r>
        <w:rPr>
          <w:lang w:val="en-US"/>
        </w:rPr>
        <w:t>: radiation</w:t>
      </w:r>
      <w:r w:rsidR="000F33E3">
        <w:rPr>
          <w:lang w:val="en-US"/>
        </w:rPr>
        <w:t xml:space="preserve"> </w:t>
      </w:r>
      <w:r>
        <w:rPr>
          <w:lang w:val="en-US"/>
        </w:rPr>
        <w:t>coun</w:t>
      </w:r>
      <w:r w:rsidR="000F33E3">
        <w:rPr>
          <w:lang w:val="en-US"/>
        </w:rPr>
        <w:t>t-</w:t>
      </w:r>
      <w:r>
        <w:rPr>
          <w:lang w:val="en-US"/>
        </w:rPr>
        <w:t>rate measured in [cps] by default</w:t>
      </w:r>
    </w:p>
    <w:p w14:paraId="2E6A98BD" w14:textId="1FDAD01F" w:rsidR="00B3365F" w:rsidRDefault="006732C3">
      <w:pPr>
        <w:pStyle w:val="Listaszerbekezds"/>
        <w:numPr>
          <w:ilvl w:val="1"/>
          <w:numId w:val="3"/>
        </w:numPr>
        <w:jc w:val="both"/>
        <w:rPr>
          <w:lang w:val="en-US"/>
        </w:rPr>
      </w:pPr>
      <w:proofErr w:type="spellStart"/>
      <w:r>
        <w:rPr>
          <w:rFonts w:ascii="Arial" w:hAnsi="Arial" w:cs="Arial"/>
          <w:lang w:val="en-US"/>
        </w:rPr>
        <w:t>rad_nc</w:t>
      </w:r>
      <w:proofErr w:type="spellEnd"/>
      <w:r>
        <w:rPr>
          <w:lang w:val="en-US"/>
        </w:rPr>
        <w:t>: neutron count measured in [cps] by default</w:t>
      </w:r>
    </w:p>
    <w:p w14:paraId="2E6A98BE" w14:textId="77777777" w:rsidR="00B3365F" w:rsidRDefault="00000000">
      <w:pPr>
        <w:pStyle w:val="Listaszerbekezds"/>
        <w:numPr>
          <w:ilvl w:val="1"/>
          <w:numId w:val="3"/>
        </w:numPr>
        <w:jc w:val="both"/>
        <w:rPr>
          <w:lang w:val="en-US"/>
        </w:rPr>
      </w:pPr>
      <w:r>
        <w:rPr>
          <w:rFonts w:ascii="Arial" w:hAnsi="Arial" w:cs="Arial"/>
          <w:lang w:val="en-US"/>
        </w:rPr>
        <w:t>spectrum</w:t>
      </w:r>
      <w:r>
        <w:rPr>
          <w:lang w:val="en-US"/>
        </w:rPr>
        <w:t>: spectrum measurement measured in [list of keV-counts pairs] by default</w:t>
      </w:r>
    </w:p>
    <w:p w14:paraId="2E6A98BF" w14:textId="77777777" w:rsidR="00B3365F" w:rsidRDefault="00000000">
      <w:pPr>
        <w:pStyle w:val="Listaszerbekezds"/>
        <w:numPr>
          <w:ilvl w:val="1"/>
          <w:numId w:val="3"/>
        </w:numPr>
        <w:jc w:val="both"/>
        <w:rPr>
          <w:lang w:val="en-US"/>
        </w:rPr>
      </w:pPr>
      <w:proofErr w:type="spellStart"/>
      <w:r>
        <w:rPr>
          <w:rFonts w:ascii="Arial" w:hAnsi="Arial" w:cs="Arial"/>
          <w:lang w:val="en-US"/>
        </w:rPr>
        <w:t>env_temp</w:t>
      </w:r>
      <w:proofErr w:type="spellEnd"/>
      <w:r>
        <w:rPr>
          <w:lang w:val="en-US"/>
        </w:rPr>
        <w:t>: external temperature measured in [°C] by default</w:t>
      </w:r>
    </w:p>
    <w:p w14:paraId="2E6A98C0" w14:textId="77777777" w:rsidR="00B3365F" w:rsidRDefault="00000000">
      <w:pPr>
        <w:pStyle w:val="Listaszerbekezds"/>
        <w:numPr>
          <w:ilvl w:val="1"/>
          <w:numId w:val="3"/>
        </w:numPr>
        <w:jc w:val="both"/>
        <w:rPr>
          <w:lang w:val="en-US"/>
        </w:rPr>
      </w:pPr>
      <w:proofErr w:type="spellStart"/>
      <w:r>
        <w:rPr>
          <w:rFonts w:ascii="Arial" w:hAnsi="Arial" w:cs="Arial"/>
          <w:lang w:val="en-US"/>
        </w:rPr>
        <w:lastRenderedPageBreak/>
        <w:t>env_humid</w:t>
      </w:r>
      <w:proofErr w:type="spellEnd"/>
      <w:r>
        <w:rPr>
          <w:lang w:val="en-US"/>
        </w:rPr>
        <w:t>: external humidity measured in [RH%] by default</w:t>
      </w:r>
    </w:p>
    <w:p w14:paraId="2E6A98C1" w14:textId="77777777" w:rsidR="00B3365F" w:rsidRDefault="00000000">
      <w:pPr>
        <w:pStyle w:val="Listaszerbekezds"/>
        <w:numPr>
          <w:ilvl w:val="1"/>
          <w:numId w:val="3"/>
        </w:numPr>
        <w:jc w:val="both"/>
        <w:rPr>
          <w:lang w:val="en-US"/>
        </w:rPr>
      </w:pPr>
      <w:proofErr w:type="spellStart"/>
      <w:r>
        <w:rPr>
          <w:rFonts w:ascii="Arial" w:hAnsi="Arial" w:cs="Arial"/>
          <w:lang w:val="en-US"/>
        </w:rPr>
        <w:t>env_press</w:t>
      </w:r>
      <w:proofErr w:type="spellEnd"/>
      <w:r>
        <w:rPr>
          <w:lang w:val="en-US"/>
        </w:rPr>
        <w:t>: external air pressure measured in [</w:t>
      </w:r>
      <w:proofErr w:type="spellStart"/>
      <w:r>
        <w:rPr>
          <w:lang w:val="en-US"/>
        </w:rPr>
        <w:t>hPa</w:t>
      </w:r>
      <w:proofErr w:type="spellEnd"/>
      <w:r>
        <w:rPr>
          <w:lang w:val="en-US"/>
        </w:rPr>
        <w:t>] by default</w:t>
      </w:r>
    </w:p>
    <w:p w14:paraId="19615989" w14:textId="6EF9CFF9" w:rsidR="007D25F7" w:rsidRDefault="007D25F7">
      <w:pPr>
        <w:pStyle w:val="Listaszerbekezds"/>
        <w:numPr>
          <w:ilvl w:val="1"/>
          <w:numId w:val="3"/>
        </w:numPr>
        <w:jc w:val="both"/>
        <w:rPr>
          <w:lang w:val="en-US"/>
        </w:rPr>
      </w:pPr>
      <w:proofErr w:type="spellStart"/>
      <w:r w:rsidRPr="008177B8">
        <w:rPr>
          <w:rFonts w:ascii="Arial" w:hAnsi="Arial" w:cs="Arial"/>
          <w:lang w:val="en-US"/>
        </w:rPr>
        <w:t>env_</w:t>
      </w:r>
      <w:r w:rsidR="000F5D03" w:rsidRPr="008177B8">
        <w:rPr>
          <w:rFonts w:ascii="Arial" w:hAnsi="Arial" w:cs="Arial"/>
          <w:lang w:val="en-US"/>
        </w:rPr>
        <w:t>ws</w:t>
      </w:r>
      <w:proofErr w:type="spellEnd"/>
      <w:r w:rsidR="000F5D03">
        <w:rPr>
          <w:lang w:val="en-US"/>
        </w:rPr>
        <w:t>: wind speed measured in [m/s] by default</w:t>
      </w:r>
    </w:p>
    <w:p w14:paraId="25187BF2" w14:textId="36549C61" w:rsidR="000F5D03" w:rsidRDefault="000F5D03">
      <w:pPr>
        <w:pStyle w:val="Listaszerbekezds"/>
        <w:numPr>
          <w:ilvl w:val="1"/>
          <w:numId w:val="3"/>
        </w:numPr>
        <w:jc w:val="both"/>
        <w:rPr>
          <w:lang w:val="en-US"/>
        </w:rPr>
      </w:pPr>
      <w:proofErr w:type="spellStart"/>
      <w:r w:rsidRPr="008177B8">
        <w:rPr>
          <w:rFonts w:ascii="Arial" w:hAnsi="Arial" w:cs="Arial"/>
          <w:lang w:val="en-US"/>
        </w:rPr>
        <w:t>env_wd</w:t>
      </w:r>
      <w:proofErr w:type="spellEnd"/>
      <w:r>
        <w:rPr>
          <w:lang w:val="en-US"/>
        </w:rPr>
        <w:t xml:space="preserve">: </w:t>
      </w:r>
      <w:r w:rsidR="00B71A54">
        <w:rPr>
          <w:lang w:val="en-US"/>
        </w:rPr>
        <w:t>the</w:t>
      </w:r>
      <w:r>
        <w:rPr>
          <w:lang w:val="en-US"/>
        </w:rPr>
        <w:t xml:space="preserve"> direction</w:t>
      </w:r>
      <w:r w:rsidR="00AE416E">
        <w:rPr>
          <w:lang w:val="en-US"/>
        </w:rPr>
        <w:t xml:space="preserve"> from which</w:t>
      </w:r>
      <w:r w:rsidR="00B71A54">
        <w:rPr>
          <w:lang w:val="en-US"/>
        </w:rPr>
        <w:t xml:space="preserve"> the wind originates</w:t>
      </w:r>
      <w:r>
        <w:rPr>
          <w:lang w:val="en-US"/>
        </w:rPr>
        <w:t xml:space="preserve"> measured in [degree] by default</w:t>
      </w:r>
    </w:p>
    <w:p w14:paraId="349C3728" w14:textId="19AF53D5" w:rsidR="00CE68D4" w:rsidRDefault="00CE68D4">
      <w:pPr>
        <w:pStyle w:val="Listaszerbekezds"/>
        <w:numPr>
          <w:ilvl w:val="1"/>
          <w:numId w:val="3"/>
        </w:numPr>
        <w:jc w:val="both"/>
        <w:rPr>
          <w:lang w:val="en-US"/>
        </w:rPr>
      </w:pPr>
      <w:proofErr w:type="spellStart"/>
      <w:r w:rsidRPr="008177B8">
        <w:rPr>
          <w:rFonts w:ascii="Arial" w:hAnsi="Arial" w:cs="Arial"/>
          <w:lang w:val="en-US"/>
        </w:rPr>
        <w:t>env_rain</w:t>
      </w:r>
      <w:proofErr w:type="spellEnd"/>
      <w:r>
        <w:rPr>
          <w:lang w:val="en-US"/>
        </w:rPr>
        <w:t xml:space="preserve">: </w:t>
      </w:r>
      <w:r w:rsidR="002C245A">
        <w:rPr>
          <w:lang w:val="en-US"/>
        </w:rPr>
        <w:t>external rainfall measured in [mm] by default</w:t>
      </w:r>
    </w:p>
    <w:p w14:paraId="2E6A98C2" w14:textId="77777777" w:rsidR="00B3365F" w:rsidRDefault="00000000">
      <w:pPr>
        <w:pStyle w:val="Listaszerbekezds"/>
        <w:numPr>
          <w:ilvl w:val="0"/>
          <w:numId w:val="3"/>
        </w:numPr>
        <w:jc w:val="both"/>
        <w:rPr>
          <w:lang w:val="en-US"/>
        </w:rPr>
      </w:pPr>
      <w:r>
        <w:rPr>
          <w:rFonts w:ascii="Arial" w:hAnsi="Arial" w:cs="Arial"/>
          <w:lang w:val="en-US"/>
        </w:rPr>
        <w:t>reading</w:t>
      </w:r>
      <w:r>
        <w:rPr>
          <w:lang w:val="en-US"/>
        </w:rPr>
        <w:t>: the measured value</w:t>
      </w:r>
    </w:p>
    <w:p w14:paraId="2E6A98C3" w14:textId="77777777" w:rsidR="00B3365F" w:rsidRDefault="00000000">
      <w:pPr>
        <w:pStyle w:val="Listaszerbekezds"/>
        <w:numPr>
          <w:ilvl w:val="1"/>
          <w:numId w:val="3"/>
        </w:numPr>
        <w:jc w:val="both"/>
        <w:rPr>
          <w:lang w:val="en-US"/>
        </w:rPr>
      </w:pPr>
      <w:r>
        <w:rPr>
          <w:lang w:val="en-US"/>
        </w:rPr>
        <w:t>floating point number for scalar measurements</w:t>
      </w:r>
    </w:p>
    <w:p w14:paraId="621D6F34" w14:textId="494B7B54" w:rsidR="00C66A40" w:rsidRDefault="00000000">
      <w:pPr>
        <w:pStyle w:val="Listaszerbekezds"/>
        <w:numPr>
          <w:ilvl w:val="1"/>
          <w:numId w:val="3"/>
        </w:numPr>
        <w:jc w:val="both"/>
        <w:rPr>
          <w:lang w:val="en-US"/>
        </w:rPr>
      </w:pPr>
      <w:r>
        <w:rPr>
          <w:lang w:val="en-US"/>
        </w:rPr>
        <w:t xml:space="preserve">list of count measurements </w:t>
      </w:r>
      <w:r w:rsidR="00C66A40">
        <w:rPr>
          <w:lang w:val="en-US"/>
        </w:rPr>
        <w:t xml:space="preserve">in case of spectrum type, [count1, </w:t>
      </w:r>
      <w:proofErr w:type="gramStart"/>
      <w:r w:rsidR="00C66A40">
        <w:rPr>
          <w:lang w:val="en-US"/>
        </w:rPr>
        <w:t>… ,</w:t>
      </w:r>
      <w:proofErr w:type="gramEnd"/>
      <w:r w:rsidR="00C66A40">
        <w:rPr>
          <w:lang w:val="en-US"/>
        </w:rPr>
        <w:t xml:space="preserve"> </w:t>
      </w:r>
      <w:proofErr w:type="spellStart"/>
      <w:r w:rsidR="00C66A40">
        <w:rPr>
          <w:lang w:val="en-US"/>
        </w:rPr>
        <w:t>countN</w:t>
      </w:r>
      <w:proofErr w:type="spellEnd"/>
      <w:r w:rsidR="00C66A40">
        <w:rPr>
          <w:lang w:val="en-US"/>
        </w:rPr>
        <w:t>]</w:t>
      </w:r>
    </w:p>
    <w:p w14:paraId="7E983F2E" w14:textId="57EC1747" w:rsidR="00CC25F3" w:rsidRDefault="00CC25F3" w:rsidP="00C66A40">
      <w:pPr>
        <w:pStyle w:val="Listaszerbekezds"/>
        <w:numPr>
          <w:ilvl w:val="0"/>
          <w:numId w:val="3"/>
        </w:numPr>
        <w:jc w:val="both"/>
        <w:rPr>
          <w:lang w:val="en-US"/>
        </w:rPr>
      </w:pPr>
      <w:proofErr w:type="spellStart"/>
      <w:r w:rsidRPr="00B60C48">
        <w:rPr>
          <w:rFonts w:ascii="Arial" w:hAnsi="Arial" w:cs="Arial"/>
          <w:lang w:val="en-US"/>
        </w:rPr>
        <w:t>detector_type</w:t>
      </w:r>
      <w:proofErr w:type="spellEnd"/>
      <w:r>
        <w:rPr>
          <w:lang w:val="en-US"/>
        </w:rPr>
        <w:t xml:space="preserve">: type of detector, e.g. </w:t>
      </w:r>
      <w:proofErr w:type="spellStart"/>
      <w:r>
        <w:rPr>
          <w:lang w:val="en-US"/>
        </w:rPr>
        <w:t>HPGe</w:t>
      </w:r>
      <w:proofErr w:type="spellEnd"/>
      <w:r>
        <w:rPr>
          <w:lang w:val="en-US"/>
        </w:rPr>
        <w:t xml:space="preserve"> (optional)</w:t>
      </w:r>
    </w:p>
    <w:p w14:paraId="57AD4CD8" w14:textId="5E24C418" w:rsidR="000A23FD" w:rsidRDefault="000A23FD" w:rsidP="00C66A40">
      <w:pPr>
        <w:pStyle w:val="Listaszerbekezds"/>
        <w:numPr>
          <w:ilvl w:val="0"/>
          <w:numId w:val="3"/>
        </w:numPr>
        <w:jc w:val="both"/>
        <w:rPr>
          <w:lang w:val="en-US"/>
        </w:rPr>
      </w:pPr>
      <w:proofErr w:type="spellStart"/>
      <w:r w:rsidRPr="00B60C48">
        <w:rPr>
          <w:rFonts w:ascii="Arial" w:hAnsi="Arial" w:cs="Arial"/>
          <w:lang w:val="en-US"/>
        </w:rPr>
        <w:t>energy_bin</w:t>
      </w:r>
      <w:proofErr w:type="spellEnd"/>
      <w:r>
        <w:rPr>
          <w:lang w:val="en-US"/>
        </w:rPr>
        <w:t xml:space="preserve">: </w:t>
      </w:r>
      <w:r w:rsidR="00010F8E">
        <w:rPr>
          <w:lang w:val="en-US"/>
        </w:rPr>
        <w:t>width of sampling bin, floating value measured in [keV]</w:t>
      </w:r>
      <w:r w:rsidR="000F33E3">
        <w:rPr>
          <w:lang w:val="en-US"/>
        </w:rPr>
        <w:t xml:space="preserve"> (optional</w:t>
      </w:r>
      <w:r w:rsidR="00C66A40">
        <w:rPr>
          <w:lang w:val="en-US"/>
        </w:rPr>
        <w:t>, only meaningful with spectrum type</w:t>
      </w:r>
      <w:r w:rsidR="000F33E3">
        <w:rPr>
          <w:lang w:val="en-US"/>
        </w:rPr>
        <w:t>)</w:t>
      </w:r>
    </w:p>
    <w:p w14:paraId="643C2E63" w14:textId="7F878A2A" w:rsidR="00436F73" w:rsidRDefault="00436F73" w:rsidP="00C66A40">
      <w:pPr>
        <w:pStyle w:val="Listaszerbekezds"/>
        <w:numPr>
          <w:ilvl w:val="0"/>
          <w:numId w:val="3"/>
        </w:numPr>
        <w:jc w:val="both"/>
        <w:rPr>
          <w:lang w:val="en-US"/>
        </w:rPr>
      </w:pPr>
      <w:r>
        <w:rPr>
          <w:lang w:val="en-US"/>
        </w:rPr>
        <w:t>coefficients:</w:t>
      </w:r>
      <w:r w:rsidR="001400B0">
        <w:rPr>
          <w:lang w:val="en-US"/>
        </w:rPr>
        <w:t xml:space="preserve"> </w:t>
      </w:r>
      <w:r w:rsidR="00AE4F5A">
        <w:rPr>
          <w:lang w:val="en-US"/>
        </w:rPr>
        <w:t xml:space="preserve">defines </w:t>
      </w:r>
      <w:r w:rsidR="001400B0">
        <w:rPr>
          <w:lang w:val="en-US"/>
        </w:rPr>
        <w:t>how to interpret the channel data</w:t>
      </w:r>
      <w:r w:rsidR="00AE4F5A">
        <w:rPr>
          <w:lang w:val="en-US"/>
        </w:rPr>
        <w:t xml:space="preserve"> in case of spectrum type (optional)</w:t>
      </w:r>
    </w:p>
    <w:p w14:paraId="2E6A98C6" w14:textId="428A3DF8" w:rsidR="00B3365F" w:rsidRDefault="00000000" w:rsidP="00C66A40">
      <w:pPr>
        <w:pStyle w:val="Listaszerbekezds"/>
        <w:numPr>
          <w:ilvl w:val="0"/>
          <w:numId w:val="3"/>
        </w:numPr>
        <w:jc w:val="both"/>
        <w:rPr>
          <w:lang w:val="en-US"/>
        </w:rPr>
      </w:pPr>
      <w:proofErr w:type="spellStart"/>
      <w:r w:rsidRPr="00B60C48">
        <w:rPr>
          <w:rFonts w:ascii="Arial" w:hAnsi="Arial" w:cs="Arial"/>
          <w:lang w:val="en-US"/>
        </w:rPr>
        <w:t>live_time</w:t>
      </w:r>
      <w:proofErr w:type="spellEnd"/>
      <w:r>
        <w:rPr>
          <w:lang w:val="en-US"/>
        </w:rPr>
        <w:t xml:space="preserve">: </w:t>
      </w:r>
      <w:r w:rsidR="00EB20B6">
        <w:rPr>
          <w:lang w:val="en-US"/>
        </w:rPr>
        <w:t>t</w:t>
      </w:r>
      <w:r>
        <w:rPr>
          <w:lang w:val="en-US"/>
        </w:rPr>
        <w:t xml:space="preserve">ime </w:t>
      </w:r>
      <w:r w:rsidR="00EB20B6">
        <w:rPr>
          <w:lang w:val="en-US"/>
        </w:rPr>
        <w:t>d</w:t>
      </w:r>
      <w:r>
        <w:rPr>
          <w:lang w:val="en-US"/>
        </w:rPr>
        <w:t xml:space="preserve">uration </w:t>
      </w:r>
      <w:r w:rsidR="00EB20B6">
        <w:rPr>
          <w:lang w:val="en-US"/>
        </w:rPr>
        <w:t xml:space="preserve">in </w:t>
      </w:r>
      <w:r w:rsidR="006779CD">
        <w:rPr>
          <w:lang w:val="en-US"/>
        </w:rPr>
        <w:t>mil</w:t>
      </w:r>
      <w:r w:rsidR="003B71FB">
        <w:rPr>
          <w:lang w:val="en-US"/>
        </w:rPr>
        <w:t>l</w:t>
      </w:r>
      <w:r w:rsidR="006779CD">
        <w:rPr>
          <w:lang w:val="en-US"/>
        </w:rPr>
        <w:t>iseconds</w:t>
      </w:r>
      <w:r>
        <w:rPr>
          <w:lang w:val="en-US"/>
        </w:rPr>
        <w:t xml:space="preserve">, the time duration during which the device is </w:t>
      </w:r>
      <w:proofErr w:type="gramStart"/>
      <w:r>
        <w:rPr>
          <w:lang w:val="en-US"/>
        </w:rPr>
        <w:t>actually measuring</w:t>
      </w:r>
      <w:proofErr w:type="gramEnd"/>
      <w:r>
        <w:rPr>
          <w:lang w:val="en-US"/>
        </w:rPr>
        <w:t xml:space="preserve"> data (not </w:t>
      </w:r>
      <w:r w:rsidR="00010F8E">
        <w:rPr>
          <w:lang w:val="en-US"/>
        </w:rPr>
        <w:t>including</w:t>
      </w:r>
      <w:r>
        <w:rPr>
          <w:lang w:val="en-US"/>
        </w:rPr>
        <w:t xml:space="preserve"> processing times). This value is less-than or equal-to </w:t>
      </w:r>
      <w:proofErr w:type="spellStart"/>
      <w:r>
        <w:rPr>
          <w:lang w:val="en-US"/>
        </w:rPr>
        <w:t>real_time</w:t>
      </w:r>
      <w:proofErr w:type="spellEnd"/>
      <w:r w:rsidR="00010F8E">
        <w:rPr>
          <w:lang w:val="en-US"/>
        </w:rPr>
        <w:t xml:space="preserve"> (optional)</w:t>
      </w:r>
    </w:p>
    <w:p w14:paraId="2E6A98C7" w14:textId="257928F8" w:rsidR="00B3365F" w:rsidRDefault="00000000" w:rsidP="00C66A40">
      <w:pPr>
        <w:pStyle w:val="Listaszerbekezds"/>
        <w:numPr>
          <w:ilvl w:val="0"/>
          <w:numId w:val="3"/>
        </w:numPr>
        <w:jc w:val="both"/>
        <w:rPr>
          <w:lang w:val="en-US"/>
        </w:rPr>
      </w:pPr>
      <w:proofErr w:type="spellStart"/>
      <w:r w:rsidRPr="00B60C48">
        <w:rPr>
          <w:rFonts w:ascii="Arial" w:hAnsi="Arial" w:cs="Arial"/>
          <w:lang w:val="en-US"/>
        </w:rPr>
        <w:t>real_time</w:t>
      </w:r>
      <w:proofErr w:type="spellEnd"/>
      <w:r>
        <w:rPr>
          <w:lang w:val="en-US"/>
        </w:rPr>
        <w:t xml:space="preserve">: </w:t>
      </w:r>
      <w:r w:rsidR="00EB20B6">
        <w:rPr>
          <w:lang w:val="en-US"/>
        </w:rPr>
        <w:t>t</w:t>
      </w:r>
      <w:r>
        <w:rPr>
          <w:lang w:val="en-US"/>
        </w:rPr>
        <w:t xml:space="preserve">ime </w:t>
      </w:r>
      <w:r w:rsidR="00010F8E">
        <w:rPr>
          <w:lang w:val="en-US"/>
        </w:rPr>
        <w:t>d</w:t>
      </w:r>
      <w:r>
        <w:rPr>
          <w:lang w:val="en-US"/>
        </w:rPr>
        <w:t xml:space="preserve">uration in </w:t>
      </w:r>
      <w:r w:rsidR="003B71FB">
        <w:rPr>
          <w:lang w:val="en-US"/>
        </w:rPr>
        <w:t>milliseconds</w:t>
      </w:r>
      <w:r>
        <w:rPr>
          <w:lang w:val="en-US"/>
        </w:rPr>
        <w:t xml:space="preserve">, </w:t>
      </w:r>
      <w:r w:rsidR="00EB20B6">
        <w:rPr>
          <w:lang w:val="en-US"/>
        </w:rPr>
        <w:t>t</w:t>
      </w:r>
      <w:r>
        <w:rPr>
          <w:lang w:val="en-US"/>
        </w:rPr>
        <w:t>he total time required to collect the measurement</w:t>
      </w:r>
      <w:r w:rsidR="00010F8E">
        <w:rPr>
          <w:lang w:val="en-US"/>
        </w:rPr>
        <w:t xml:space="preserve"> (optional)</w:t>
      </w:r>
    </w:p>
    <w:p w14:paraId="2E6A98C8" w14:textId="059269D0" w:rsidR="00B3365F" w:rsidRDefault="00000000" w:rsidP="00C66A40">
      <w:pPr>
        <w:pStyle w:val="Listaszerbekezds"/>
        <w:numPr>
          <w:ilvl w:val="0"/>
          <w:numId w:val="3"/>
        </w:numPr>
        <w:jc w:val="both"/>
        <w:rPr>
          <w:lang w:val="en-US"/>
        </w:rPr>
      </w:pPr>
      <w:r w:rsidRPr="00B60C48">
        <w:rPr>
          <w:rFonts w:ascii="Arial" w:hAnsi="Arial" w:cs="Arial"/>
        </w:rPr>
        <w:t>w</w:t>
      </w:r>
      <w:proofErr w:type="spellStart"/>
      <w:r w:rsidRPr="00B60C48">
        <w:rPr>
          <w:rFonts w:ascii="Arial" w:hAnsi="Arial" w:cs="Arial"/>
          <w:lang w:val="en-US"/>
        </w:rPr>
        <w:t>aypoints</w:t>
      </w:r>
      <w:proofErr w:type="spellEnd"/>
      <w:r>
        <w:rPr>
          <w:lang w:val="en-US"/>
        </w:rPr>
        <w:t xml:space="preserve">: </w:t>
      </w:r>
      <w:r w:rsidR="00EB20B6">
        <w:rPr>
          <w:lang w:val="en-US"/>
        </w:rPr>
        <w:t>l</w:t>
      </w:r>
      <w:r w:rsidR="007D5454">
        <w:rPr>
          <w:lang w:val="en-US"/>
        </w:rPr>
        <w:t>i</w:t>
      </w:r>
      <w:r w:rsidR="007F5A61">
        <w:rPr>
          <w:lang w:val="en-US"/>
        </w:rPr>
        <w:t>st of</w:t>
      </w:r>
      <w:r w:rsidR="00B80C63">
        <w:rPr>
          <w:lang w:val="en-US"/>
        </w:rPr>
        <w:t xml:space="preserve"> </w:t>
      </w:r>
      <w:r w:rsidR="00AE4F5A">
        <w:rPr>
          <w:lang w:val="en-US"/>
        </w:rPr>
        <w:t>timestamps</w:t>
      </w:r>
      <w:r w:rsidR="00B80C63">
        <w:rPr>
          <w:lang w:val="en-US"/>
        </w:rPr>
        <w:t>,</w:t>
      </w:r>
      <w:r w:rsidR="007F5A61">
        <w:rPr>
          <w:lang w:val="en-US"/>
        </w:rPr>
        <w:t xml:space="preserve"> latitude and longitude</w:t>
      </w:r>
      <w:r w:rsidR="00F650B5">
        <w:rPr>
          <w:lang w:val="en-US"/>
        </w:rPr>
        <w:t xml:space="preserve"> that has been traveled </w:t>
      </w:r>
      <w:r w:rsidR="009F335B">
        <w:rPr>
          <w:lang w:val="en-US"/>
        </w:rPr>
        <w:t>during the measurement</w:t>
      </w:r>
      <w:r w:rsidR="00DE78FF">
        <w:rPr>
          <w:lang w:val="en-US"/>
        </w:rPr>
        <w:t xml:space="preserve"> (optional</w:t>
      </w:r>
      <w:r w:rsidR="00C66A40">
        <w:rPr>
          <w:lang w:val="en-US"/>
        </w:rPr>
        <w:t>, only meaningful with spectrum type</w:t>
      </w:r>
      <w:r w:rsidR="00DE78FF">
        <w:rPr>
          <w:lang w:val="en-US"/>
        </w:rPr>
        <w:t>)</w:t>
      </w:r>
    </w:p>
    <w:p w14:paraId="2E6A98C9" w14:textId="76A85FF6" w:rsidR="00B3365F" w:rsidRDefault="00000000" w:rsidP="00C66A40">
      <w:pPr>
        <w:pStyle w:val="Listaszerbekezds"/>
        <w:numPr>
          <w:ilvl w:val="0"/>
          <w:numId w:val="3"/>
        </w:numPr>
        <w:jc w:val="both"/>
        <w:rPr>
          <w:lang w:val="en-US"/>
        </w:rPr>
      </w:pPr>
      <w:r w:rsidRPr="00B60C48">
        <w:rPr>
          <w:rFonts w:ascii="Arial" w:hAnsi="Arial" w:cs="Arial"/>
          <w:lang w:val="en-US"/>
        </w:rPr>
        <w:t>annotations</w:t>
      </w:r>
      <w:r>
        <w:rPr>
          <w:lang w:val="en-US"/>
        </w:rPr>
        <w:t xml:space="preserve">: </w:t>
      </w:r>
      <w:r w:rsidR="004A3A71">
        <w:rPr>
          <w:lang w:val="en-US"/>
        </w:rPr>
        <w:t>list of annotations consisting of time comment pairs (optional)</w:t>
      </w:r>
    </w:p>
    <w:p w14:paraId="0DD8A6CB" w14:textId="4D074CE1" w:rsidR="00AC040C" w:rsidRDefault="00AC040C" w:rsidP="00C66A40">
      <w:pPr>
        <w:pStyle w:val="Listaszerbekezds"/>
        <w:numPr>
          <w:ilvl w:val="0"/>
          <w:numId w:val="3"/>
        </w:numPr>
        <w:jc w:val="both"/>
        <w:rPr>
          <w:lang w:val="en-US"/>
        </w:rPr>
      </w:pPr>
      <w:r>
        <w:rPr>
          <w:lang w:val="en-US"/>
        </w:rPr>
        <w:t xml:space="preserve">labels: description of the circumstances of that </w:t>
      </w:r>
      <w:proofErr w:type="gramStart"/>
      <w:r>
        <w:rPr>
          <w:lang w:val="en-US"/>
        </w:rPr>
        <w:t>particular measurement</w:t>
      </w:r>
      <w:proofErr w:type="gramEnd"/>
      <w:r w:rsidR="00AE4F5A">
        <w:rPr>
          <w:lang w:val="en-US"/>
        </w:rPr>
        <w:t xml:space="preserve"> (e.g.</w:t>
      </w:r>
      <w:r>
        <w:rPr>
          <w:lang w:val="en-US"/>
        </w:rPr>
        <w:t xml:space="preserve"> source was moved, rained etc</w:t>
      </w:r>
      <w:r w:rsidR="00AE4F5A">
        <w:rPr>
          <w:lang w:val="en-US"/>
        </w:rPr>
        <w:t>.) (optional)</w:t>
      </w:r>
    </w:p>
    <w:p w14:paraId="0BF1B4F2" w14:textId="1CD86AEB" w:rsidR="00AC040C" w:rsidRDefault="00AC040C" w:rsidP="00C66A40">
      <w:pPr>
        <w:pStyle w:val="Listaszerbekezds"/>
        <w:numPr>
          <w:ilvl w:val="0"/>
          <w:numId w:val="3"/>
        </w:numPr>
        <w:jc w:val="both"/>
        <w:rPr>
          <w:lang w:val="en-US"/>
        </w:rPr>
      </w:pPr>
      <w:r>
        <w:rPr>
          <w:lang w:val="en-US"/>
        </w:rPr>
        <w:t xml:space="preserve">modifications: </w:t>
      </w:r>
      <w:r w:rsidR="003D21EA">
        <w:rPr>
          <w:lang w:val="en-US"/>
        </w:rPr>
        <w:t>list</w:t>
      </w:r>
      <w:r w:rsidR="00AE4F5A">
        <w:rPr>
          <w:lang w:val="en-US"/>
        </w:rPr>
        <w:t xml:space="preserve"> of modifications done to the measurement,</w:t>
      </w:r>
      <w:r w:rsidR="003D21EA">
        <w:rPr>
          <w:lang w:val="en-US"/>
        </w:rPr>
        <w:t xml:space="preserve"> </w:t>
      </w:r>
      <w:r w:rsidR="00AE4F5A">
        <w:rPr>
          <w:lang w:val="en-US"/>
        </w:rPr>
        <w:t xml:space="preserve">the </w:t>
      </w:r>
      <w:r>
        <w:rPr>
          <w:lang w:val="en-US"/>
        </w:rPr>
        <w:t>tag</w:t>
      </w:r>
      <w:r w:rsidR="00AE4F5A">
        <w:rPr>
          <w:lang w:val="en-US"/>
        </w:rPr>
        <w:t xml:space="preserve"> is </w:t>
      </w:r>
      <w:r>
        <w:rPr>
          <w:lang w:val="en-US"/>
        </w:rPr>
        <w:t xml:space="preserve">mandatory, </w:t>
      </w:r>
      <w:r w:rsidR="00AE4F5A">
        <w:rPr>
          <w:lang w:val="en-US"/>
        </w:rPr>
        <w:t xml:space="preserve">the </w:t>
      </w:r>
      <w:r>
        <w:rPr>
          <w:lang w:val="en-US"/>
        </w:rPr>
        <w:t>text</w:t>
      </w:r>
      <w:r w:rsidR="00AE4F5A">
        <w:rPr>
          <w:lang w:val="en-US"/>
        </w:rPr>
        <w:t xml:space="preserve"> is </w:t>
      </w:r>
      <w:r>
        <w:rPr>
          <w:lang w:val="en-US"/>
        </w:rPr>
        <w:t xml:space="preserve">optional; possible tags: modified, injected, shifted, </w:t>
      </w:r>
      <w:r w:rsidR="003D21EA">
        <w:rPr>
          <w:lang w:val="en-US"/>
        </w:rPr>
        <w:t xml:space="preserve">algorithm </w:t>
      </w:r>
      <w:proofErr w:type="spellStart"/>
      <w:r w:rsidR="003D21EA">
        <w:rPr>
          <w:lang w:val="en-US"/>
        </w:rPr>
        <w:t>etc</w:t>
      </w:r>
      <w:proofErr w:type="spellEnd"/>
      <w:r w:rsidR="00AE4F5A">
        <w:rPr>
          <w:lang w:val="en-US"/>
        </w:rPr>
        <w:t xml:space="preserve"> (optional)</w:t>
      </w:r>
    </w:p>
    <w:p w14:paraId="2E6A98CB" w14:textId="0AEE4E82" w:rsidR="00B3365F" w:rsidRDefault="00000000">
      <w:pPr>
        <w:pStyle w:val="Listaszerbekezds"/>
        <w:numPr>
          <w:ilvl w:val="0"/>
          <w:numId w:val="3"/>
        </w:numPr>
        <w:jc w:val="both"/>
        <w:rPr>
          <w:lang w:val="en-US"/>
        </w:rPr>
      </w:pPr>
      <w:r w:rsidRPr="00B60C48">
        <w:rPr>
          <w:rFonts w:ascii="Arial" w:hAnsi="Arial" w:cs="Arial"/>
          <w:lang w:val="en-US"/>
        </w:rPr>
        <w:t>unit</w:t>
      </w:r>
      <w:r>
        <w:rPr>
          <w:lang w:val="en-US"/>
        </w:rPr>
        <w:t>: unit of measurement, overrides the default unit defined in type if present</w:t>
      </w:r>
      <w:r w:rsidR="000F33E3">
        <w:rPr>
          <w:lang w:val="en-US"/>
        </w:rPr>
        <w:t xml:space="preserve"> (optional)</w:t>
      </w:r>
    </w:p>
    <w:p w14:paraId="2E6A98CC" w14:textId="77777777" w:rsidR="00B3365F" w:rsidRDefault="00000000">
      <w:pPr>
        <w:jc w:val="both"/>
        <w:rPr>
          <w:lang w:val="en-US"/>
        </w:rPr>
      </w:pPr>
      <w:r>
        <w:rPr>
          <w:lang w:val="en-US"/>
        </w:rPr>
        <w:t>The uploaded dataset can contain one or more measurements along with a version number:</w:t>
      </w:r>
    </w:p>
    <w:p w14:paraId="4154A134" w14:textId="77777777" w:rsidR="00D30382" w:rsidRDefault="00000000">
      <w:pPr>
        <w:jc w:val="both"/>
        <w:rPr>
          <w:rFonts w:ascii="Arial" w:hAnsi="Arial" w:cs="Arial"/>
          <w:b/>
          <w:bCs/>
          <w:lang w:val="en-US"/>
        </w:rPr>
      </w:pPr>
      <w:r>
        <w:rPr>
          <w:rFonts w:ascii="Arial" w:hAnsi="Arial" w:cs="Arial"/>
          <w:b/>
          <w:bCs/>
          <w:lang w:val="en-US"/>
        </w:rPr>
        <w:t>dataset = {</w:t>
      </w:r>
    </w:p>
    <w:p w14:paraId="6943FE1A" w14:textId="77777777" w:rsidR="00D30382" w:rsidRDefault="00F917B5" w:rsidP="00D30382">
      <w:pPr>
        <w:ind w:firstLine="708"/>
        <w:jc w:val="both"/>
        <w:rPr>
          <w:rFonts w:ascii="Arial" w:hAnsi="Arial" w:cs="Arial"/>
          <w:b/>
          <w:bCs/>
          <w:lang w:val="en-US"/>
        </w:rPr>
      </w:pPr>
      <w:r>
        <w:rPr>
          <w:rFonts w:ascii="Arial" w:hAnsi="Arial" w:cs="Arial"/>
          <w:b/>
          <w:bCs/>
          <w:lang w:val="en-US"/>
        </w:rPr>
        <w:t xml:space="preserve">"version": v, </w:t>
      </w:r>
    </w:p>
    <w:p w14:paraId="19C016EB" w14:textId="6250F343" w:rsidR="00D30382" w:rsidRDefault="00D30382" w:rsidP="00D30382">
      <w:pPr>
        <w:ind w:firstLine="708"/>
        <w:jc w:val="both"/>
        <w:rPr>
          <w:rFonts w:ascii="Arial" w:hAnsi="Arial" w:cs="Arial"/>
          <w:b/>
          <w:bCs/>
          <w:lang w:val="en-US"/>
        </w:rPr>
      </w:pPr>
      <w:r>
        <w:rPr>
          <w:rFonts w:ascii="Arial" w:hAnsi="Arial" w:cs="Arial"/>
          <w:b/>
          <w:bCs/>
          <w:lang w:val="en-US"/>
        </w:rPr>
        <w:t>"label</w:t>
      </w:r>
      <w:r w:rsidR="008328F7">
        <w:rPr>
          <w:rFonts w:ascii="Arial" w:hAnsi="Arial" w:cs="Arial"/>
          <w:b/>
          <w:bCs/>
          <w:lang w:val="en-US"/>
        </w:rPr>
        <w:t>s</w:t>
      </w:r>
      <w:r>
        <w:rPr>
          <w:rFonts w:ascii="Arial" w:hAnsi="Arial" w:cs="Arial"/>
          <w:b/>
          <w:bCs/>
          <w:lang w:val="en-US"/>
        </w:rPr>
        <w:t xml:space="preserve">": [label1, label2, …, </w:t>
      </w:r>
      <w:proofErr w:type="spellStart"/>
      <w:r>
        <w:rPr>
          <w:rFonts w:ascii="Arial" w:hAnsi="Arial" w:cs="Arial"/>
          <w:b/>
          <w:bCs/>
          <w:lang w:val="en-US"/>
        </w:rPr>
        <w:t>labelN</w:t>
      </w:r>
      <w:proofErr w:type="spellEnd"/>
      <w:r>
        <w:rPr>
          <w:rFonts w:ascii="Arial" w:hAnsi="Arial" w:cs="Arial"/>
          <w:b/>
          <w:bCs/>
          <w:lang w:val="en-US"/>
        </w:rPr>
        <w:t>]</w:t>
      </w:r>
      <w:r w:rsidR="005A6171">
        <w:rPr>
          <w:rFonts w:ascii="Arial" w:hAnsi="Arial" w:cs="Arial"/>
          <w:b/>
          <w:bCs/>
          <w:lang w:val="en-US"/>
        </w:rPr>
        <w:t>,</w:t>
      </w:r>
    </w:p>
    <w:p w14:paraId="49247F89" w14:textId="5B89C19B" w:rsidR="00D30382" w:rsidRDefault="00F917B5" w:rsidP="00D30382">
      <w:pPr>
        <w:ind w:firstLine="708"/>
        <w:jc w:val="both"/>
        <w:rPr>
          <w:rFonts w:ascii="Arial" w:hAnsi="Arial" w:cs="Arial"/>
          <w:b/>
          <w:bCs/>
          <w:lang w:val="en-US"/>
        </w:rPr>
      </w:pPr>
      <w:r>
        <w:rPr>
          <w:rFonts w:ascii="Arial" w:hAnsi="Arial" w:cs="Arial"/>
          <w:b/>
          <w:bCs/>
          <w:lang w:val="en-US"/>
        </w:rPr>
        <w:t xml:space="preserve">"payload": [measurement1, measurement2, …, </w:t>
      </w:r>
      <w:proofErr w:type="spellStart"/>
      <w:r>
        <w:rPr>
          <w:rFonts w:ascii="Arial" w:hAnsi="Arial" w:cs="Arial"/>
          <w:b/>
          <w:bCs/>
          <w:lang w:val="en-US"/>
        </w:rPr>
        <w:t>measurementN</w:t>
      </w:r>
      <w:proofErr w:type="spellEnd"/>
      <w:r>
        <w:rPr>
          <w:rFonts w:ascii="Arial" w:hAnsi="Arial" w:cs="Arial"/>
          <w:b/>
          <w:bCs/>
          <w:lang w:val="en-US"/>
        </w:rPr>
        <w:t>]</w:t>
      </w:r>
      <w:r w:rsidR="00A15E21">
        <w:rPr>
          <w:rFonts w:ascii="Arial" w:hAnsi="Arial" w:cs="Arial"/>
          <w:b/>
          <w:bCs/>
          <w:lang w:val="en-US"/>
        </w:rPr>
        <w:t>,</w:t>
      </w:r>
    </w:p>
    <w:p w14:paraId="12560A4E" w14:textId="7624A203" w:rsidR="00A15E21" w:rsidRDefault="00A15E21" w:rsidP="00D30382">
      <w:pPr>
        <w:ind w:firstLine="708"/>
        <w:jc w:val="both"/>
        <w:rPr>
          <w:rFonts w:ascii="Arial" w:hAnsi="Arial" w:cs="Arial"/>
          <w:b/>
          <w:bCs/>
          <w:lang w:val="en-US"/>
        </w:rPr>
      </w:pPr>
      <w:r>
        <w:rPr>
          <w:rFonts w:ascii="Arial" w:hAnsi="Arial" w:cs="Arial"/>
          <w:b/>
          <w:bCs/>
          <w:lang w:val="en-US"/>
        </w:rPr>
        <w:t>"comment": text</w:t>
      </w:r>
    </w:p>
    <w:p w14:paraId="2E6A98CD" w14:textId="707810AC" w:rsidR="00B3365F" w:rsidRDefault="00000000" w:rsidP="00D30382">
      <w:pPr>
        <w:jc w:val="both"/>
        <w:rPr>
          <w:rFonts w:ascii="Arial" w:hAnsi="Arial" w:cs="Arial"/>
          <w:b/>
          <w:bCs/>
          <w:lang w:val="en-US"/>
        </w:rPr>
      </w:pPr>
      <w:r>
        <w:rPr>
          <w:rFonts w:ascii="Arial" w:hAnsi="Arial" w:cs="Arial"/>
          <w:b/>
          <w:bCs/>
          <w:lang w:val="en-US"/>
        </w:rPr>
        <w:t>}</w:t>
      </w:r>
    </w:p>
    <w:p w14:paraId="2E6A98CE" w14:textId="222B0AD9" w:rsidR="00B3365F" w:rsidRDefault="00000000">
      <w:pPr>
        <w:jc w:val="both"/>
        <w:rPr>
          <w:lang w:val="en-US"/>
        </w:rPr>
      </w:pPr>
      <w:r>
        <w:rPr>
          <w:lang w:val="en-US"/>
        </w:rPr>
        <w:t>Some example measurements and a schema validator can be found in the appendix. The version is fixed to 2 in this release.</w:t>
      </w:r>
    </w:p>
    <w:p w14:paraId="4E15FC49" w14:textId="67F39EED" w:rsidR="00D30382" w:rsidRDefault="00D30382">
      <w:pPr>
        <w:jc w:val="both"/>
        <w:rPr>
          <w:lang w:val="en-US"/>
        </w:rPr>
      </w:pPr>
      <w:r>
        <w:rPr>
          <w:lang w:val="en-US"/>
        </w:rPr>
        <w:t>The labels are optional free text strings. Some recommended labels are ‘synthetic’, ‘attacked’, ‘injected’, ‘NCBJ’ etc. The label can refer to the way the dataset was produced, the origin of the dataset, or any other important circumstance that may influence the usage of the dataset.</w:t>
      </w:r>
      <w:r w:rsidR="00AE4F5A">
        <w:rPr>
          <w:lang w:val="en-US"/>
        </w:rPr>
        <w:t xml:space="preserve"> Longer description</w:t>
      </w:r>
      <w:r w:rsidR="00AB1666">
        <w:rPr>
          <w:lang w:val="en-US"/>
        </w:rPr>
        <w:t>s</w:t>
      </w:r>
      <w:r w:rsidR="00AE4F5A">
        <w:rPr>
          <w:lang w:val="en-US"/>
        </w:rPr>
        <w:t xml:space="preserve"> could go t</w:t>
      </w:r>
      <w:r w:rsidR="00AB1666">
        <w:rPr>
          <w:lang w:val="en-US"/>
        </w:rPr>
        <w:t>o</w:t>
      </w:r>
      <w:r w:rsidR="00AE4F5A">
        <w:rPr>
          <w:lang w:val="en-US"/>
        </w:rPr>
        <w:t xml:space="preserve"> the optional comment field.</w:t>
      </w:r>
    </w:p>
    <w:p w14:paraId="2E6A98CF" w14:textId="77777777" w:rsidR="00B3365F" w:rsidRDefault="00000000">
      <w:pPr>
        <w:pStyle w:val="Cmsor2"/>
        <w:rPr>
          <w:lang w:val="en-US"/>
        </w:rPr>
      </w:pPr>
      <w:r>
        <w:rPr>
          <w:lang w:val="en-US"/>
        </w:rPr>
        <w:t>Format validation</w:t>
      </w:r>
    </w:p>
    <w:p w14:paraId="2E6A98D0" w14:textId="77777777" w:rsidR="00B3365F" w:rsidRDefault="00000000">
      <w:pPr>
        <w:jc w:val="both"/>
        <w:rPr>
          <w:lang w:val="en-US"/>
        </w:rPr>
      </w:pPr>
      <w:r>
        <w:rPr>
          <w:lang w:val="en-US"/>
        </w:rPr>
        <w:t xml:space="preserve">JSON objects can be validated against a given JSON schema. The validation ensures that the tested object is synthetically correct and meets the expectations of other developers. The required schema is </w:t>
      </w:r>
      <w:r>
        <w:rPr>
          <w:lang w:val="en-US"/>
        </w:rPr>
        <w:lastRenderedPageBreak/>
        <w:t>implemented and tested (see Appendix B for details). Validators can be found for various programming languages. A long list can be found here:</w:t>
      </w:r>
    </w:p>
    <w:p w14:paraId="2E6A98D1" w14:textId="77777777" w:rsidR="00B3365F" w:rsidRDefault="00000000">
      <w:pPr>
        <w:jc w:val="both"/>
        <w:rPr>
          <w:lang w:val="en-US"/>
        </w:rPr>
      </w:pPr>
      <w:r>
        <w:rPr>
          <w:lang w:val="en-US"/>
        </w:rPr>
        <w:t>https://json-schema.org/implementations</w:t>
      </w:r>
    </w:p>
    <w:p w14:paraId="2E6A98D2" w14:textId="77777777" w:rsidR="00B3365F" w:rsidRDefault="00000000">
      <w:pPr>
        <w:jc w:val="both"/>
        <w:rPr>
          <w:lang w:val="en-US"/>
        </w:rPr>
      </w:pPr>
      <w:r>
        <w:rPr>
          <w:lang w:val="en-US"/>
        </w:rPr>
        <w:t xml:space="preserve">Online validation is also possible. The recommended tool is: </w:t>
      </w:r>
    </w:p>
    <w:p w14:paraId="2E6A98D3" w14:textId="77777777" w:rsidR="00B3365F" w:rsidRDefault="00000000">
      <w:pPr>
        <w:jc w:val="both"/>
        <w:rPr>
          <w:lang w:val="en-US"/>
        </w:rPr>
      </w:pPr>
      <w:r>
        <w:rPr>
          <w:lang w:val="en-US"/>
        </w:rPr>
        <w:t>https://www.jsonschemavalidator.net/</w:t>
      </w:r>
    </w:p>
    <w:p w14:paraId="2E6A98D4" w14:textId="77777777" w:rsidR="00B3365F" w:rsidRDefault="00000000">
      <w:pPr>
        <w:pStyle w:val="Cmsor1"/>
        <w:rPr>
          <w:lang w:val="en-US"/>
        </w:rPr>
      </w:pPr>
      <w:r>
        <w:rPr>
          <w:lang w:val="en-US"/>
        </w:rPr>
        <w:t>Development possibilities</w:t>
      </w:r>
    </w:p>
    <w:p w14:paraId="2E6A98D5" w14:textId="77777777" w:rsidR="00B3365F" w:rsidRDefault="00000000">
      <w:pPr>
        <w:jc w:val="both"/>
        <w:rPr>
          <w:lang w:val="en-US"/>
        </w:rPr>
      </w:pPr>
      <w:r>
        <w:rPr>
          <w:lang w:val="en-US"/>
        </w:rPr>
        <w:t>The data format's current form is incompatible with any other data sources. It would be useful to be compatible with M-INSN in the future. Unfortunately, the data format used by M-INSN is not available to us when writing this proposal. If our request for that format is accepted in the future, this format should be updated.</w:t>
      </w:r>
    </w:p>
    <w:p w14:paraId="2E6A98D6" w14:textId="77777777" w:rsidR="00B3365F" w:rsidRDefault="00000000">
      <w:pPr>
        <w:jc w:val="both"/>
        <w:rPr>
          <w:lang w:val="en-US"/>
        </w:rPr>
      </w:pPr>
      <w:r>
        <w:rPr>
          <w:lang w:val="en-US"/>
        </w:rPr>
        <w:t xml:space="preserve">A new proposal version should be developed if we need authenticated readings. This can be based on the idea of RFC 5848 (Signed Syslog Messages), while encrypted messages should be </w:t>
      </w:r>
      <w:proofErr w:type="gramStart"/>
      <w:r>
        <w:rPr>
          <w:lang w:val="en-US"/>
        </w:rPr>
        <w:t>similar to</w:t>
      </w:r>
      <w:proofErr w:type="gramEnd"/>
      <w:r>
        <w:rPr>
          <w:lang w:val="en-US"/>
        </w:rPr>
        <w:t xml:space="preserve"> RFC 5425 (Transport Layer Security (TLS) Transport Mapping for Syslog).</w:t>
      </w:r>
    </w:p>
    <w:p w14:paraId="2E6A98D7" w14:textId="539BBE02" w:rsidR="00B3365F" w:rsidRDefault="00000000">
      <w:pPr>
        <w:pStyle w:val="Cmsor1"/>
        <w:rPr>
          <w:lang w:val="en-US"/>
        </w:rPr>
      </w:pPr>
      <w:r>
        <w:rPr>
          <w:lang w:val="en-US"/>
        </w:rPr>
        <w:t xml:space="preserve">Appendix </w:t>
      </w:r>
      <w:r w:rsidR="00203B61">
        <w:rPr>
          <w:lang w:val="en-US"/>
        </w:rPr>
        <w:t>A</w:t>
      </w:r>
    </w:p>
    <w:p w14:paraId="2E6A98D8" w14:textId="77777777" w:rsidR="00B3365F" w:rsidRDefault="00000000">
      <w:pPr>
        <w:rPr>
          <w:lang w:val="en-US"/>
        </w:rPr>
      </w:pPr>
      <w:r>
        <w:rPr>
          <w:lang w:val="en-US"/>
        </w:rPr>
        <w:t>Some examples of JSON objects are given to help understand the format. They are NOT real measurements, just made-up values.</w:t>
      </w:r>
    </w:p>
    <w:p w14:paraId="2E6A98D9" w14:textId="4C39B4BD" w:rsidR="00B3365F" w:rsidRDefault="00000000">
      <w:pPr>
        <w:rPr>
          <w:lang w:val="en-US"/>
        </w:rPr>
      </w:pPr>
      <w:r>
        <w:rPr>
          <w:b/>
          <w:bCs/>
          <w:lang w:val="en-US"/>
        </w:rPr>
        <w:t>Dataset</w:t>
      </w:r>
      <w:r>
        <w:rPr>
          <w:lang w:val="en-US"/>
        </w:rPr>
        <w:t xml:space="preserve"> 1: single </w:t>
      </w:r>
      <w:r w:rsidR="00203B61">
        <w:rPr>
          <w:lang w:val="en-US"/>
        </w:rPr>
        <w:t>minimum radiation measurement</w:t>
      </w:r>
    </w:p>
    <w:p w14:paraId="388A9BF0"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w:t>
      </w:r>
    </w:p>
    <w:p w14:paraId="388D269F"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"version"</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B5CEA8"/>
          <w:kern w:val="0"/>
          <w:sz w:val="21"/>
          <w:szCs w:val="21"/>
          <w:lang w:eastAsia="hu-HU"/>
          <w14:ligatures w14:val="none"/>
        </w:rPr>
        <w:t>2</w:t>
      </w:r>
      <w:r w:rsidRPr="00203B61">
        <w:rPr>
          <w:rFonts w:ascii="Consolas" w:eastAsia="Times New Roman" w:hAnsi="Consolas" w:cs="Times New Roman"/>
          <w:color w:val="D4D4D4"/>
          <w:kern w:val="0"/>
          <w:sz w:val="21"/>
          <w:szCs w:val="21"/>
          <w:lang w:eastAsia="hu-HU"/>
          <w14:ligatures w14:val="none"/>
        </w:rPr>
        <w:t>,</w:t>
      </w:r>
    </w:p>
    <w:p w14:paraId="1A0F72D6"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w:t>
      </w:r>
      <w:proofErr w:type="spellStart"/>
      <w:r w:rsidRPr="00203B61">
        <w:rPr>
          <w:rFonts w:ascii="Consolas" w:eastAsia="Times New Roman" w:hAnsi="Consolas" w:cs="Times New Roman"/>
          <w:color w:val="9CDCFE"/>
          <w:kern w:val="0"/>
          <w:sz w:val="21"/>
          <w:szCs w:val="21"/>
          <w:lang w:eastAsia="hu-HU"/>
          <w14:ligatures w14:val="none"/>
        </w:rPr>
        <w:t>payload</w:t>
      </w:r>
      <w:proofErr w:type="spellEnd"/>
      <w:r w:rsidRPr="00203B61">
        <w:rPr>
          <w:rFonts w:ascii="Consolas" w:eastAsia="Times New Roman" w:hAnsi="Consolas" w:cs="Times New Roman"/>
          <w:color w:val="9CDCFE"/>
          <w:kern w:val="0"/>
          <w:sz w:val="21"/>
          <w:szCs w:val="21"/>
          <w:lang w:eastAsia="hu-HU"/>
          <w14:ligatures w14:val="none"/>
        </w:rPr>
        <w:t>"</w:t>
      </w:r>
      <w:r w:rsidRPr="00203B61">
        <w:rPr>
          <w:rFonts w:ascii="Consolas" w:eastAsia="Times New Roman" w:hAnsi="Consolas" w:cs="Times New Roman"/>
          <w:color w:val="D4D4D4"/>
          <w:kern w:val="0"/>
          <w:sz w:val="21"/>
          <w:szCs w:val="21"/>
          <w:lang w:eastAsia="hu-HU"/>
          <w14:ligatures w14:val="none"/>
        </w:rPr>
        <w:t>: [</w:t>
      </w:r>
    </w:p>
    <w:p w14:paraId="5DB543BF"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w:t>
      </w:r>
    </w:p>
    <w:p w14:paraId="0DF4E595"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w:t>
      </w:r>
      <w:proofErr w:type="spellStart"/>
      <w:r w:rsidRPr="00203B61">
        <w:rPr>
          <w:rFonts w:ascii="Consolas" w:eastAsia="Times New Roman" w:hAnsi="Consolas" w:cs="Times New Roman"/>
          <w:color w:val="9CDCFE"/>
          <w:kern w:val="0"/>
          <w:sz w:val="21"/>
          <w:szCs w:val="21"/>
          <w:lang w:eastAsia="hu-HU"/>
          <w14:ligatures w14:val="none"/>
        </w:rPr>
        <w:t>type</w:t>
      </w:r>
      <w:proofErr w:type="spellEnd"/>
      <w:r w:rsidRPr="00203B61">
        <w:rPr>
          <w:rFonts w:ascii="Consolas" w:eastAsia="Times New Roman" w:hAnsi="Consolas" w:cs="Times New Roman"/>
          <w:color w:val="9CDCFE"/>
          <w:kern w:val="0"/>
          <w:sz w:val="21"/>
          <w:szCs w:val="21"/>
          <w:lang w:eastAsia="hu-HU"/>
          <w14:ligatures w14:val="none"/>
        </w:rPr>
        <w:t>"</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CE9178"/>
          <w:kern w:val="0"/>
          <w:sz w:val="21"/>
          <w:szCs w:val="21"/>
          <w:lang w:eastAsia="hu-HU"/>
          <w14:ligatures w14:val="none"/>
        </w:rPr>
        <w:t>"</w:t>
      </w:r>
      <w:proofErr w:type="spellStart"/>
      <w:r w:rsidRPr="00203B61">
        <w:rPr>
          <w:rFonts w:ascii="Consolas" w:eastAsia="Times New Roman" w:hAnsi="Consolas" w:cs="Times New Roman"/>
          <w:color w:val="CE9178"/>
          <w:kern w:val="0"/>
          <w:sz w:val="21"/>
          <w:szCs w:val="21"/>
          <w:lang w:eastAsia="hu-HU"/>
          <w14:ligatures w14:val="none"/>
        </w:rPr>
        <w:t>rad_dr</w:t>
      </w:r>
      <w:proofErr w:type="spellEnd"/>
      <w:r w:rsidRPr="00203B61">
        <w:rPr>
          <w:rFonts w:ascii="Consolas" w:eastAsia="Times New Roman" w:hAnsi="Consolas" w:cs="Times New Roman"/>
          <w:color w:val="CE9178"/>
          <w:kern w:val="0"/>
          <w:sz w:val="21"/>
          <w:szCs w:val="21"/>
          <w:lang w:eastAsia="hu-HU"/>
          <w14:ligatures w14:val="none"/>
        </w:rPr>
        <w:t>"</w:t>
      </w:r>
      <w:r w:rsidRPr="00203B61">
        <w:rPr>
          <w:rFonts w:ascii="Consolas" w:eastAsia="Times New Roman" w:hAnsi="Consolas" w:cs="Times New Roman"/>
          <w:color w:val="D4D4D4"/>
          <w:kern w:val="0"/>
          <w:sz w:val="21"/>
          <w:szCs w:val="21"/>
          <w:lang w:eastAsia="hu-HU"/>
          <w14:ligatures w14:val="none"/>
        </w:rPr>
        <w:t>,</w:t>
      </w:r>
    </w:p>
    <w:p w14:paraId="07184DE3"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w:t>
      </w:r>
      <w:proofErr w:type="spellStart"/>
      <w:r w:rsidRPr="00203B61">
        <w:rPr>
          <w:rFonts w:ascii="Consolas" w:eastAsia="Times New Roman" w:hAnsi="Consolas" w:cs="Times New Roman"/>
          <w:color w:val="9CDCFE"/>
          <w:kern w:val="0"/>
          <w:sz w:val="21"/>
          <w:szCs w:val="21"/>
          <w:lang w:eastAsia="hu-HU"/>
          <w14:ligatures w14:val="none"/>
        </w:rPr>
        <w:t>device</w:t>
      </w:r>
      <w:proofErr w:type="spellEnd"/>
      <w:r w:rsidRPr="00203B61">
        <w:rPr>
          <w:rFonts w:ascii="Consolas" w:eastAsia="Times New Roman" w:hAnsi="Consolas" w:cs="Times New Roman"/>
          <w:color w:val="9CDCFE"/>
          <w:kern w:val="0"/>
          <w:sz w:val="21"/>
          <w:szCs w:val="21"/>
          <w:lang w:eastAsia="hu-HU"/>
          <w14:ligatures w14:val="none"/>
        </w:rPr>
        <w:t>"</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CE9178"/>
          <w:kern w:val="0"/>
          <w:sz w:val="21"/>
          <w:szCs w:val="21"/>
          <w:lang w:eastAsia="hu-HU"/>
          <w14:ligatures w14:val="none"/>
        </w:rPr>
        <w:t>"27"</w:t>
      </w:r>
      <w:r w:rsidRPr="00203B61">
        <w:rPr>
          <w:rFonts w:ascii="Consolas" w:eastAsia="Times New Roman" w:hAnsi="Consolas" w:cs="Times New Roman"/>
          <w:color w:val="D4D4D4"/>
          <w:kern w:val="0"/>
          <w:sz w:val="21"/>
          <w:szCs w:val="21"/>
          <w:lang w:eastAsia="hu-HU"/>
          <w14:ligatures w14:val="none"/>
        </w:rPr>
        <w:t>,</w:t>
      </w:r>
    </w:p>
    <w:p w14:paraId="4A70BF40"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w:t>
      </w:r>
      <w:proofErr w:type="spellStart"/>
      <w:r w:rsidRPr="00203B61">
        <w:rPr>
          <w:rFonts w:ascii="Consolas" w:eastAsia="Times New Roman" w:hAnsi="Consolas" w:cs="Times New Roman"/>
          <w:color w:val="9CDCFE"/>
          <w:kern w:val="0"/>
          <w:sz w:val="21"/>
          <w:szCs w:val="21"/>
          <w:lang w:eastAsia="hu-HU"/>
          <w14:ligatures w14:val="none"/>
        </w:rPr>
        <w:t>when_captured</w:t>
      </w:r>
      <w:proofErr w:type="spellEnd"/>
      <w:r w:rsidRPr="00203B61">
        <w:rPr>
          <w:rFonts w:ascii="Consolas" w:eastAsia="Times New Roman" w:hAnsi="Consolas" w:cs="Times New Roman"/>
          <w:color w:val="9CDCFE"/>
          <w:kern w:val="0"/>
          <w:sz w:val="21"/>
          <w:szCs w:val="21"/>
          <w:lang w:eastAsia="hu-HU"/>
          <w14:ligatures w14:val="none"/>
        </w:rPr>
        <w:t>"</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CE9178"/>
          <w:kern w:val="0"/>
          <w:sz w:val="21"/>
          <w:szCs w:val="21"/>
          <w:lang w:eastAsia="hu-HU"/>
          <w14:ligatures w14:val="none"/>
        </w:rPr>
        <w:t>"2024-01-30T23:12:54Z"</w:t>
      </w:r>
      <w:r w:rsidRPr="00203B61">
        <w:rPr>
          <w:rFonts w:ascii="Consolas" w:eastAsia="Times New Roman" w:hAnsi="Consolas" w:cs="Times New Roman"/>
          <w:color w:val="D4D4D4"/>
          <w:kern w:val="0"/>
          <w:sz w:val="21"/>
          <w:szCs w:val="21"/>
          <w:lang w:eastAsia="hu-HU"/>
          <w14:ligatures w14:val="none"/>
        </w:rPr>
        <w:t>,</w:t>
      </w:r>
    </w:p>
    <w:p w14:paraId="6265E685"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w:t>
      </w:r>
      <w:proofErr w:type="spellStart"/>
      <w:r w:rsidRPr="00203B61">
        <w:rPr>
          <w:rFonts w:ascii="Consolas" w:eastAsia="Times New Roman" w:hAnsi="Consolas" w:cs="Times New Roman"/>
          <w:color w:val="9CDCFE"/>
          <w:kern w:val="0"/>
          <w:sz w:val="21"/>
          <w:szCs w:val="21"/>
          <w:lang w:eastAsia="hu-HU"/>
          <w14:ligatures w14:val="none"/>
        </w:rPr>
        <w:t>reading</w:t>
      </w:r>
      <w:proofErr w:type="spellEnd"/>
      <w:r w:rsidRPr="00203B61">
        <w:rPr>
          <w:rFonts w:ascii="Consolas" w:eastAsia="Times New Roman" w:hAnsi="Consolas" w:cs="Times New Roman"/>
          <w:color w:val="9CDCFE"/>
          <w:kern w:val="0"/>
          <w:sz w:val="21"/>
          <w:szCs w:val="21"/>
          <w:lang w:eastAsia="hu-HU"/>
          <w14:ligatures w14:val="none"/>
        </w:rPr>
        <w:t>"</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B5CEA8"/>
          <w:kern w:val="0"/>
          <w:sz w:val="21"/>
          <w:szCs w:val="21"/>
          <w:lang w:eastAsia="hu-HU"/>
          <w14:ligatures w14:val="none"/>
        </w:rPr>
        <w:t>0.04012</w:t>
      </w:r>
    </w:p>
    <w:p w14:paraId="7A496836"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w:t>
      </w:r>
    </w:p>
    <w:p w14:paraId="6D2FCF08"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w:t>
      </w:r>
    </w:p>
    <w:p w14:paraId="5E266A01"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w:t>
      </w:r>
    </w:p>
    <w:p w14:paraId="2E6A98E7" w14:textId="77777777" w:rsidR="00B3365F" w:rsidRDefault="00B3365F">
      <w:pPr>
        <w:rPr>
          <w:lang w:val="en-US"/>
        </w:rPr>
      </w:pPr>
    </w:p>
    <w:p w14:paraId="2E6A98E8" w14:textId="247B63D7" w:rsidR="00B3365F" w:rsidRDefault="00000000">
      <w:pPr>
        <w:rPr>
          <w:lang w:val="en-US"/>
        </w:rPr>
      </w:pPr>
      <w:r>
        <w:rPr>
          <w:b/>
          <w:bCs/>
          <w:lang w:val="en-US"/>
        </w:rPr>
        <w:t>Dataset</w:t>
      </w:r>
      <w:r>
        <w:rPr>
          <w:lang w:val="en-US"/>
        </w:rPr>
        <w:t xml:space="preserve"> 2: single </w:t>
      </w:r>
      <w:r w:rsidR="00203B61">
        <w:rPr>
          <w:lang w:val="en-US"/>
        </w:rPr>
        <w:t>full radiation measurement</w:t>
      </w:r>
    </w:p>
    <w:p w14:paraId="74E6C2BB"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w:t>
      </w:r>
    </w:p>
    <w:p w14:paraId="53C985AE"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"version"</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B5CEA8"/>
          <w:kern w:val="0"/>
          <w:sz w:val="21"/>
          <w:szCs w:val="21"/>
          <w:lang w:eastAsia="hu-HU"/>
          <w14:ligatures w14:val="none"/>
        </w:rPr>
        <w:t>2</w:t>
      </w:r>
      <w:r w:rsidRPr="00203B61">
        <w:rPr>
          <w:rFonts w:ascii="Consolas" w:eastAsia="Times New Roman" w:hAnsi="Consolas" w:cs="Times New Roman"/>
          <w:color w:val="D4D4D4"/>
          <w:kern w:val="0"/>
          <w:sz w:val="21"/>
          <w:szCs w:val="21"/>
          <w:lang w:eastAsia="hu-HU"/>
          <w14:ligatures w14:val="none"/>
        </w:rPr>
        <w:t>,</w:t>
      </w:r>
    </w:p>
    <w:p w14:paraId="751A46E3"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w:t>
      </w:r>
      <w:proofErr w:type="spellStart"/>
      <w:r w:rsidRPr="00203B61">
        <w:rPr>
          <w:rFonts w:ascii="Consolas" w:eastAsia="Times New Roman" w:hAnsi="Consolas" w:cs="Times New Roman"/>
          <w:color w:val="9CDCFE"/>
          <w:kern w:val="0"/>
          <w:sz w:val="21"/>
          <w:szCs w:val="21"/>
          <w:lang w:eastAsia="hu-HU"/>
          <w14:ligatures w14:val="none"/>
        </w:rPr>
        <w:t>payload</w:t>
      </w:r>
      <w:proofErr w:type="spellEnd"/>
      <w:r w:rsidRPr="00203B61">
        <w:rPr>
          <w:rFonts w:ascii="Consolas" w:eastAsia="Times New Roman" w:hAnsi="Consolas" w:cs="Times New Roman"/>
          <w:color w:val="9CDCFE"/>
          <w:kern w:val="0"/>
          <w:sz w:val="21"/>
          <w:szCs w:val="21"/>
          <w:lang w:eastAsia="hu-HU"/>
          <w14:ligatures w14:val="none"/>
        </w:rPr>
        <w:t>"</w:t>
      </w:r>
      <w:r w:rsidRPr="00203B61">
        <w:rPr>
          <w:rFonts w:ascii="Consolas" w:eastAsia="Times New Roman" w:hAnsi="Consolas" w:cs="Times New Roman"/>
          <w:color w:val="D4D4D4"/>
          <w:kern w:val="0"/>
          <w:sz w:val="21"/>
          <w:szCs w:val="21"/>
          <w:lang w:eastAsia="hu-HU"/>
          <w14:ligatures w14:val="none"/>
        </w:rPr>
        <w:t>: [</w:t>
      </w:r>
    </w:p>
    <w:p w14:paraId="0C1E7B23"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w:t>
      </w:r>
    </w:p>
    <w:p w14:paraId="0866AD2F"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w:t>
      </w:r>
      <w:proofErr w:type="spellStart"/>
      <w:r w:rsidRPr="00203B61">
        <w:rPr>
          <w:rFonts w:ascii="Consolas" w:eastAsia="Times New Roman" w:hAnsi="Consolas" w:cs="Times New Roman"/>
          <w:color w:val="9CDCFE"/>
          <w:kern w:val="0"/>
          <w:sz w:val="21"/>
          <w:szCs w:val="21"/>
          <w:lang w:eastAsia="hu-HU"/>
          <w14:ligatures w14:val="none"/>
        </w:rPr>
        <w:t>type</w:t>
      </w:r>
      <w:proofErr w:type="spellEnd"/>
      <w:r w:rsidRPr="00203B61">
        <w:rPr>
          <w:rFonts w:ascii="Consolas" w:eastAsia="Times New Roman" w:hAnsi="Consolas" w:cs="Times New Roman"/>
          <w:color w:val="9CDCFE"/>
          <w:kern w:val="0"/>
          <w:sz w:val="21"/>
          <w:szCs w:val="21"/>
          <w:lang w:eastAsia="hu-HU"/>
          <w14:ligatures w14:val="none"/>
        </w:rPr>
        <w:t>"</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CE9178"/>
          <w:kern w:val="0"/>
          <w:sz w:val="21"/>
          <w:szCs w:val="21"/>
          <w:lang w:eastAsia="hu-HU"/>
          <w14:ligatures w14:val="none"/>
        </w:rPr>
        <w:t>"</w:t>
      </w:r>
      <w:proofErr w:type="spellStart"/>
      <w:r w:rsidRPr="00203B61">
        <w:rPr>
          <w:rFonts w:ascii="Consolas" w:eastAsia="Times New Roman" w:hAnsi="Consolas" w:cs="Times New Roman"/>
          <w:color w:val="CE9178"/>
          <w:kern w:val="0"/>
          <w:sz w:val="21"/>
          <w:szCs w:val="21"/>
          <w:lang w:eastAsia="hu-HU"/>
          <w14:ligatures w14:val="none"/>
        </w:rPr>
        <w:t>rad_dr</w:t>
      </w:r>
      <w:proofErr w:type="spellEnd"/>
      <w:r w:rsidRPr="00203B61">
        <w:rPr>
          <w:rFonts w:ascii="Consolas" w:eastAsia="Times New Roman" w:hAnsi="Consolas" w:cs="Times New Roman"/>
          <w:color w:val="CE9178"/>
          <w:kern w:val="0"/>
          <w:sz w:val="21"/>
          <w:szCs w:val="21"/>
          <w:lang w:eastAsia="hu-HU"/>
          <w14:ligatures w14:val="none"/>
        </w:rPr>
        <w:t>"</w:t>
      </w:r>
      <w:r w:rsidRPr="00203B61">
        <w:rPr>
          <w:rFonts w:ascii="Consolas" w:eastAsia="Times New Roman" w:hAnsi="Consolas" w:cs="Times New Roman"/>
          <w:color w:val="D4D4D4"/>
          <w:kern w:val="0"/>
          <w:sz w:val="21"/>
          <w:szCs w:val="21"/>
          <w:lang w:eastAsia="hu-HU"/>
          <w14:ligatures w14:val="none"/>
        </w:rPr>
        <w:t>,</w:t>
      </w:r>
    </w:p>
    <w:p w14:paraId="660E91C7"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w:t>
      </w:r>
      <w:proofErr w:type="spellStart"/>
      <w:r w:rsidRPr="00203B61">
        <w:rPr>
          <w:rFonts w:ascii="Consolas" w:eastAsia="Times New Roman" w:hAnsi="Consolas" w:cs="Times New Roman"/>
          <w:color w:val="9CDCFE"/>
          <w:kern w:val="0"/>
          <w:sz w:val="21"/>
          <w:szCs w:val="21"/>
          <w:lang w:eastAsia="hu-HU"/>
          <w14:ligatures w14:val="none"/>
        </w:rPr>
        <w:t>device</w:t>
      </w:r>
      <w:proofErr w:type="spellEnd"/>
      <w:r w:rsidRPr="00203B61">
        <w:rPr>
          <w:rFonts w:ascii="Consolas" w:eastAsia="Times New Roman" w:hAnsi="Consolas" w:cs="Times New Roman"/>
          <w:color w:val="9CDCFE"/>
          <w:kern w:val="0"/>
          <w:sz w:val="21"/>
          <w:szCs w:val="21"/>
          <w:lang w:eastAsia="hu-HU"/>
          <w14:ligatures w14:val="none"/>
        </w:rPr>
        <w:t>"</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CE9178"/>
          <w:kern w:val="0"/>
          <w:sz w:val="21"/>
          <w:szCs w:val="21"/>
          <w:lang w:eastAsia="hu-HU"/>
          <w14:ligatures w14:val="none"/>
        </w:rPr>
        <w:t>"27"</w:t>
      </w:r>
      <w:r w:rsidRPr="00203B61">
        <w:rPr>
          <w:rFonts w:ascii="Consolas" w:eastAsia="Times New Roman" w:hAnsi="Consolas" w:cs="Times New Roman"/>
          <w:color w:val="D4D4D4"/>
          <w:kern w:val="0"/>
          <w:sz w:val="21"/>
          <w:szCs w:val="21"/>
          <w:lang w:eastAsia="hu-HU"/>
          <w14:ligatures w14:val="none"/>
        </w:rPr>
        <w:t>,</w:t>
      </w:r>
    </w:p>
    <w:p w14:paraId="57FB77DA"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w:t>
      </w:r>
      <w:proofErr w:type="spellStart"/>
      <w:r w:rsidRPr="00203B61">
        <w:rPr>
          <w:rFonts w:ascii="Consolas" w:eastAsia="Times New Roman" w:hAnsi="Consolas" w:cs="Times New Roman"/>
          <w:color w:val="9CDCFE"/>
          <w:kern w:val="0"/>
          <w:sz w:val="21"/>
          <w:szCs w:val="21"/>
          <w:lang w:eastAsia="hu-HU"/>
          <w14:ligatures w14:val="none"/>
        </w:rPr>
        <w:t>when_captured</w:t>
      </w:r>
      <w:proofErr w:type="spellEnd"/>
      <w:r w:rsidRPr="00203B61">
        <w:rPr>
          <w:rFonts w:ascii="Consolas" w:eastAsia="Times New Roman" w:hAnsi="Consolas" w:cs="Times New Roman"/>
          <w:color w:val="9CDCFE"/>
          <w:kern w:val="0"/>
          <w:sz w:val="21"/>
          <w:szCs w:val="21"/>
          <w:lang w:eastAsia="hu-HU"/>
          <w14:ligatures w14:val="none"/>
        </w:rPr>
        <w:t>"</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CE9178"/>
          <w:kern w:val="0"/>
          <w:sz w:val="21"/>
          <w:szCs w:val="21"/>
          <w:lang w:eastAsia="hu-HU"/>
          <w14:ligatures w14:val="none"/>
        </w:rPr>
        <w:t>"2024-01-30T23:12:54Z"</w:t>
      </w:r>
      <w:r w:rsidRPr="00203B61">
        <w:rPr>
          <w:rFonts w:ascii="Consolas" w:eastAsia="Times New Roman" w:hAnsi="Consolas" w:cs="Times New Roman"/>
          <w:color w:val="D4D4D4"/>
          <w:kern w:val="0"/>
          <w:sz w:val="21"/>
          <w:szCs w:val="21"/>
          <w:lang w:eastAsia="hu-HU"/>
          <w14:ligatures w14:val="none"/>
        </w:rPr>
        <w:t>,</w:t>
      </w:r>
    </w:p>
    <w:p w14:paraId="6531C9FF"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w:t>
      </w:r>
      <w:proofErr w:type="spellStart"/>
      <w:r w:rsidRPr="00203B61">
        <w:rPr>
          <w:rFonts w:ascii="Consolas" w:eastAsia="Times New Roman" w:hAnsi="Consolas" w:cs="Times New Roman"/>
          <w:color w:val="9CDCFE"/>
          <w:kern w:val="0"/>
          <w:sz w:val="21"/>
          <w:szCs w:val="21"/>
          <w:lang w:eastAsia="hu-HU"/>
          <w14:ligatures w14:val="none"/>
        </w:rPr>
        <w:t>reading</w:t>
      </w:r>
      <w:proofErr w:type="spellEnd"/>
      <w:r w:rsidRPr="00203B61">
        <w:rPr>
          <w:rFonts w:ascii="Consolas" w:eastAsia="Times New Roman" w:hAnsi="Consolas" w:cs="Times New Roman"/>
          <w:color w:val="9CDCFE"/>
          <w:kern w:val="0"/>
          <w:sz w:val="21"/>
          <w:szCs w:val="21"/>
          <w:lang w:eastAsia="hu-HU"/>
          <w14:ligatures w14:val="none"/>
        </w:rPr>
        <w:t>"</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B5CEA8"/>
          <w:kern w:val="0"/>
          <w:sz w:val="21"/>
          <w:szCs w:val="21"/>
          <w:lang w:eastAsia="hu-HU"/>
          <w14:ligatures w14:val="none"/>
        </w:rPr>
        <w:t>40.12</w:t>
      </w:r>
      <w:r w:rsidRPr="00203B61">
        <w:rPr>
          <w:rFonts w:ascii="Consolas" w:eastAsia="Times New Roman" w:hAnsi="Consolas" w:cs="Times New Roman"/>
          <w:color w:val="D4D4D4"/>
          <w:kern w:val="0"/>
          <w:sz w:val="21"/>
          <w:szCs w:val="21"/>
          <w:lang w:eastAsia="hu-HU"/>
          <w14:ligatures w14:val="none"/>
        </w:rPr>
        <w:t>,</w:t>
      </w:r>
    </w:p>
    <w:p w14:paraId="421F39BE"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w:t>
      </w:r>
      <w:proofErr w:type="spellStart"/>
      <w:r w:rsidRPr="00203B61">
        <w:rPr>
          <w:rFonts w:ascii="Consolas" w:eastAsia="Times New Roman" w:hAnsi="Consolas" w:cs="Times New Roman"/>
          <w:color w:val="9CDCFE"/>
          <w:kern w:val="0"/>
          <w:sz w:val="21"/>
          <w:szCs w:val="21"/>
          <w:lang w:eastAsia="hu-HU"/>
          <w14:ligatures w14:val="none"/>
        </w:rPr>
        <w:t>loc_lat</w:t>
      </w:r>
      <w:proofErr w:type="spellEnd"/>
      <w:r w:rsidRPr="00203B61">
        <w:rPr>
          <w:rFonts w:ascii="Consolas" w:eastAsia="Times New Roman" w:hAnsi="Consolas" w:cs="Times New Roman"/>
          <w:color w:val="9CDCFE"/>
          <w:kern w:val="0"/>
          <w:sz w:val="21"/>
          <w:szCs w:val="21"/>
          <w:lang w:eastAsia="hu-HU"/>
          <w14:ligatures w14:val="none"/>
        </w:rPr>
        <w:t>"</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B5CEA8"/>
          <w:kern w:val="0"/>
          <w:sz w:val="21"/>
          <w:szCs w:val="21"/>
          <w:lang w:eastAsia="hu-HU"/>
          <w14:ligatures w14:val="none"/>
        </w:rPr>
        <w:t>47.47900</w:t>
      </w:r>
      <w:r w:rsidRPr="00203B61">
        <w:rPr>
          <w:rFonts w:ascii="Consolas" w:eastAsia="Times New Roman" w:hAnsi="Consolas" w:cs="Times New Roman"/>
          <w:color w:val="D4D4D4"/>
          <w:kern w:val="0"/>
          <w:sz w:val="21"/>
          <w:szCs w:val="21"/>
          <w:lang w:eastAsia="hu-HU"/>
          <w14:ligatures w14:val="none"/>
        </w:rPr>
        <w:t>,</w:t>
      </w:r>
    </w:p>
    <w:p w14:paraId="42F6FC66"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w:t>
      </w:r>
      <w:proofErr w:type="spellStart"/>
      <w:r w:rsidRPr="00203B61">
        <w:rPr>
          <w:rFonts w:ascii="Consolas" w:eastAsia="Times New Roman" w:hAnsi="Consolas" w:cs="Times New Roman"/>
          <w:color w:val="9CDCFE"/>
          <w:kern w:val="0"/>
          <w:sz w:val="21"/>
          <w:szCs w:val="21"/>
          <w:lang w:eastAsia="hu-HU"/>
          <w14:ligatures w14:val="none"/>
        </w:rPr>
        <w:t>loc_lon</w:t>
      </w:r>
      <w:proofErr w:type="spellEnd"/>
      <w:r w:rsidRPr="00203B61">
        <w:rPr>
          <w:rFonts w:ascii="Consolas" w:eastAsia="Times New Roman" w:hAnsi="Consolas" w:cs="Times New Roman"/>
          <w:color w:val="9CDCFE"/>
          <w:kern w:val="0"/>
          <w:sz w:val="21"/>
          <w:szCs w:val="21"/>
          <w:lang w:eastAsia="hu-HU"/>
          <w14:ligatures w14:val="none"/>
        </w:rPr>
        <w:t>"</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B5CEA8"/>
          <w:kern w:val="0"/>
          <w:sz w:val="21"/>
          <w:szCs w:val="21"/>
          <w:lang w:eastAsia="hu-HU"/>
          <w14:ligatures w14:val="none"/>
        </w:rPr>
        <w:t>19.05832</w:t>
      </w:r>
      <w:r w:rsidRPr="00203B61">
        <w:rPr>
          <w:rFonts w:ascii="Consolas" w:eastAsia="Times New Roman" w:hAnsi="Consolas" w:cs="Times New Roman"/>
          <w:color w:val="D4D4D4"/>
          <w:kern w:val="0"/>
          <w:sz w:val="21"/>
          <w:szCs w:val="21"/>
          <w:lang w:eastAsia="hu-HU"/>
          <w14:ligatures w14:val="none"/>
        </w:rPr>
        <w:t>,</w:t>
      </w:r>
    </w:p>
    <w:p w14:paraId="183DAEBF"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"unit"</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CE9178"/>
          <w:kern w:val="0"/>
          <w:sz w:val="21"/>
          <w:szCs w:val="21"/>
          <w:lang w:eastAsia="hu-HU"/>
          <w14:ligatures w14:val="none"/>
        </w:rPr>
        <w:t>"</w:t>
      </w:r>
      <w:proofErr w:type="spellStart"/>
      <w:r w:rsidRPr="00203B61">
        <w:rPr>
          <w:rFonts w:ascii="Consolas" w:eastAsia="Times New Roman" w:hAnsi="Consolas" w:cs="Times New Roman"/>
          <w:color w:val="CE9178"/>
          <w:kern w:val="0"/>
          <w:sz w:val="21"/>
          <w:szCs w:val="21"/>
          <w:lang w:eastAsia="hu-HU"/>
          <w14:ligatures w14:val="none"/>
        </w:rPr>
        <w:t>nSv</w:t>
      </w:r>
      <w:proofErr w:type="spellEnd"/>
      <w:r w:rsidRPr="00203B61">
        <w:rPr>
          <w:rFonts w:ascii="Consolas" w:eastAsia="Times New Roman" w:hAnsi="Consolas" w:cs="Times New Roman"/>
          <w:color w:val="CE9178"/>
          <w:kern w:val="0"/>
          <w:sz w:val="21"/>
          <w:szCs w:val="21"/>
          <w:lang w:eastAsia="hu-HU"/>
          <w14:ligatures w14:val="none"/>
        </w:rPr>
        <w:t>/h"</w:t>
      </w:r>
    </w:p>
    <w:p w14:paraId="11659920"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lastRenderedPageBreak/>
        <w:t>        }</w:t>
      </w:r>
    </w:p>
    <w:p w14:paraId="01B01BE6"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w:t>
      </w:r>
    </w:p>
    <w:p w14:paraId="5C2AEDAA"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w:t>
      </w:r>
    </w:p>
    <w:p w14:paraId="2E6A98F6" w14:textId="77777777" w:rsidR="00B3365F" w:rsidRDefault="00B3365F">
      <w:pPr>
        <w:rPr>
          <w:lang w:val="en-US"/>
        </w:rPr>
      </w:pPr>
    </w:p>
    <w:p w14:paraId="2E6A98F7" w14:textId="7AABC15B" w:rsidR="00B3365F" w:rsidRDefault="00000000">
      <w:pPr>
        <w:rPr>
          <w:lang w:val="en-US"/>
        </w:rPr>
      </w:pPr>
      <w:r>
        <w:rPr>
          <w:b/>
          <w:bCs/>
          <w:lang w:val="en-US"/>
        </w:rPr>
        <w:t>Dataset</w:t>
      </w:r>
      <w:r>
        <w:rPr>
          <w:lang w:val="en-US"/>
        </w:rPr>
        <w:t xml:space="preserve"> 3: </w:t>
      </w:r>
      <w:r w:rsidR="00203B61">
        <w:rPr>
          <w:lang w:val="en-US"/>
        </w:rPr>
        <w:t>list of single type measurements</w:t>
      </w:r>
    </w:p>
    <w:p w14:paraId="4F336B7F" w14:textId="199D57F8" w:rsidR="00203B61" w:rsidRPr="00203B61" w:rsidRDefault="00203B61" w:rsidP="00203B61">
      <w:pPr>
        <w:shd w:val="clear" w:color="auto" w:fill="1E1E1E"/>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w:t>
      </w:r>
      <w:r w:rsidRPr="00203B61">
        <w:rPr>
          <w:rFonts w:ascii="Consolas" w:hAnsi="Consolas"/>
          <w:color w:val="D4D4D4"/>
          <w:sz w:val="21"/>
          <w:szCs w:val="21"/>
        </w:rPr>
        <w:t xml:space="preserve"> </w:t>
      </w:r>
      <w:r w:rsidRPr="00203B61">
        <w:rPr>
          <w:rFonts w:ascii="Consolas" w:eastAsia="Times New Roman" w:hAnsi="Consolas" w:cs="Times New Roman"/>
          <w:color w:val="D4D4D4"/>
          <w:kern w:val="0"/>
          <w:sz w:val="21"/>
          <w:szCs w:val="21"/>
          <w:lang w:eastAsia="hu-HU"/>
          <w14:ligatures w14:val="none"/>
        </w:rPr>
        <w:t>{</w:t>
      </w:r>
    </w:p>
    <w:p w14:paraId="02AFC10E"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"version"</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B5CEA8"/>
          <w:kern w:val="0"/>
          <w:sz w:val="21"/>
          <w:szCs w:val="21"/>
          <w:lang w:eastAsia="hu-HU"/>
          <w14:ligatures w14:val="none"/>
        </w:rPr>
        <w:t>2</w:t>
      </w:r>
      <w:r w:rsidRPr="00203B61">
        <w:rPr>
          <w:rFonts w:ascii="Consolas" w:eastAsia="Times New Roman" w:hAnsi="Consolas" w:cs="Times New Roman"/>
          <w:color w:val="D4D4D4"/>
          <w:kern w:val="0"/>
          <w:sz w:val="21"/>
          <w:szCs w:val="21"/>
          <w:lang w:eastAsia="hu-HU"/>
          <w14:ligatures w14:val="none"/>
        </w:rPr>
        <w:t>,</w:t>
      </w:r>
    </w:p>
    <w:p w14:paraId="2B8DE85D"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w:t>
      </w:r>
      <w:proofErr w:type="spellStart"/>
      <w:r w:rsidRPr="00203B61">
        <w:rPr>
          <w:rFonts w:ascii="Consolas" w:eastAsia="Times New Roman" w:hAnsi="Consolas" w:cs="Times New Roman"/>
          <w:color w:val="9CDCFE"/>
          <w:kern w:val="0"/>
          <w:sz w:val="21"/>
          <w:szCs w:val="21"/>
          <w:lang w:eastAsia="hu-HU"/>
          <w14:ligatures w14:val="none"/>
        </w:rPr>
        <w:t>payload</w:t>
      </w:r>
      <w:proofErr w:type="spellEnd"/>
      <w:r w:rsidRPr="00203B61">
        <w:rPr>
          <w:rFonts w:ascii="Consolas" w:eastAsia="Times New Roman" w:hAnsi="Consolas" w:cs="Times New Roman"/>
          <w:color w:val="9CDCFE"/>
          <w:kern w:val="0"/>
          <w:sz w:val="21"/>
          <w:szCs w:val="21"/>
          <w:lang w:eastAsia="hu-HU"/>
          <w14:ligatures w14:val="none"/>
        </w:rPr>
        <w:t>"</w:t>
      </w:r>
      <w:r w:rsidRPr="00203B61">
        <w:rPr>
          <w:rFonts w:ascii="Consolas" w:eastAsia="Times New Roman" w:hAnsi="Consolas" w:cs="Times New Roman"/>
          <w:color w:val="D4D4D4"/>
          <w:kern w:val="0"/>
          <w:sz w:val="21"/>
          <w:szCs w:val="21"/>
          <w:lang w:eastAsia="hu-HU"/>
          <w14:ligatures w14:val="none"/>
        </w:rPr>
        <w:t>: [</w:t>
      </w:r>
    </w:p>
    <w:p w14:paraId="7E180D0D"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w:t>
      </w:r>
    </w:p>
    <w:p w14:paraId="7BB9B7AF"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w:t>
      </w:r>
      <w:proofErr w:type="spellStart"/>
      <w:r w:rsidRPr="00203B61">
        <w:rPr>
          <w:rFonts w:ascii="Consolas" w:eastAsia="Times New Roman" w:hAnsi="Consolas" w:cs="Times New Roman"/>
          <w:color w:val="9CDCFE"/>
          <w:kern w:val="0"/>
          <w:sz w:val="21"/>
          <w:szCs w:val="21"/>
          <w:lang w:eastAsia="hu-HU"/>
          <w14:ligatures w14:val="none"/>
        </w:rPr>
        <w:t>type</w:t>
      </w:r>
      <w:proofErr w:type="spellEnd"/>
      <w:r w:rsidRPr="00203B61">
        <w:rPr>
          <w:rFonts w:ascii="Consolas" w:eastAsia="Times New Roman" w:hAnsi="Consolas" w:cs="Times New Roman"/>
          <w:color w:val="9CDCFE"/>
          <w:kern w:val="0"/>
          <w:sz w:val="21"/>
          <w:szCs w:val="21"/>
          <w:lang w:eastAsia="hu-HU"/>
          <w14:ligatures w14:val="none"/>
        </w:rPr>
        <w:t>"</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CE9178"/>
          <w:kern w:val="0"/>
          <w:sz w:val="21"/>
          <w:szCs w:val="21"/>
          <w:lang w:eastAsia="hu-HU"/>
          <w14:ligatures w14:val="none"/>
        </w:rPr>
        <w:t>"</w:t>
      </w:r>
      <w:proofErr w:type="spellStart"/>
      <w:r w:rsidRPr="00203B61">
        <w:rPr>
          <w:rFonts w:ascii="Consolas" w:eastAsia="Times New Roman" w:hAnsi="Consolas" w:cs="Times New Roman"/>
          <w:color w:val="CE9178"/>
          <w:kern w:val="0"/>
          <w:sz w:val="21"/>
          <w:szCs w:val="21"/>
          <w:lang w:eastAsia="hu-HU"/>
          <w14:ligatures w14:val="none"/>
        </w:rPr>
        <w:t>rad_dr</w:t>
      </w:r>
      <w:proofErr w:type="spellEnd"/>
      <w:r w:rsidRPr="00203B61">
        <w:rPr>
          <w:rFonts w:ascii="Consolas" w:eastAsia="Times New Roman" w:hAnsi="Consolas" w:cs="Times New Roman"/>
          <w:color w:val="CE9178"/>
          <w:kern w:val="0"/>
          <w:sz w:val="21"/>
          <w:szCs w:val="21"/>
          <w:lang w:eastAsia="hu-HU"/>
          <w14:ligatures w14:val="none"/>
        </w:rPr>
        <w:t>"</w:t>
      </w:r>
      <w:r w:rsidRPr="00203B61">
        <w:rPr>
          <w:rFonts w:ascii="Consolas" w:eastAsia="Times New Roman" w:hAnsi="Consolas" w:cs="Times New Roman"/>
          <w:color w:val="D4D4D4"/>
          <w:kern w:val="0"/>
          <w:sz w:val="21"/>
          <w:szCs w:val="21"/>
          <w:lang w:eastAsia="hu-HU"/>
          <w14:ligatures w14:val="none"/>
        </w:rPr>
        <w:t>,</w:t>
      </w:r>
    </w:p>
    <w:p w14:paraId="1EC8C078"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w:t>
      </w:r>
      <w:proofErr w:type="spellStart"/>
      <w:r w:rsidRPr="00203B61">
        <w:rPr>
          <w:rFonts w:ascii="Consolas" w:eastAsia="Times New Roman" w:hAnsi="Consolas" w:cs="Times New Roman"/>
          <w:color w:val="9CDCFE"/>
          <w:kern w:val="0"/>
          <w:sz w:val="21"/>
          <w:szCs w:val="21"/>
          <w:lang w:eastAsia="hu-HU"/>
          <w14:ligatures w14:val="none"/>
        </w:rPr>
        <w:t>device</w:t>
      </w:r>
      <w:proofErr w:type="spellEnd"/>
      <w:r w:rsidRPr="00203B61">
        <w:rPr>
          <w:rFonts w:ascii="Consolas" w:eastAsia="Times New Roman" w:hAnsi="Consolas" w:cs="Times New Roman"/>
          <w:color w:val="9CDCFE"/>
          <w:kern w:val="0"/>
          <w:sz w:val="21"/>
          <w:szCs w:val="21"/>
          <w:lang w:eastAsia="hu-HU"/>
          <w14:ligatures w14:val="none"/>
        </w:rPr>
        <w:t>"</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CE9178"/>
          <w:kern w:val="0"/>
          <w:sz w:val="21"/>
          <w:szCs w:val="21"/>
          <w:lang w:eastAsia="hu-HU"/>
          <w14:ligatures w14:val="none"/>
        </w:rPr>
        <w:t>"27"</w:t>
      </w:r>
      <w:r w:rsidRPr="00203B61">
        <w:rPr>
          <w:rFonts w:ascii="Consolas" w:eastAsia="Times New Roman" w:hAnsi="Consolas" w:cs="Times New Roman"/>
          <w:color w:val="D4D4D4"/>
          <w:kern w:val="0"/>
          <w:sz w:val="21"/>
          <w:szCs w:val="21"/>
          <w:lang w:eastAsia="hu-HU"/>
          <w14:ligatures w14:val="none"/>
        </w:rPr>
        <w:t>,</w:t>
      </w:r>
    </w:p>
    <w:p w14:paraId="168C73DE"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w:t>
      </w:r>
      <w:proofErr w:type="spellStart"/>
      <w:r w:rsidRPr="00203B61">
        <w:rPr>
          <w:rFonts w:ascii="Consolas" w:eastAsia="Times New Roman" w:hAnsi="Consolas" w:cs="Times New Roman"/>
          <w:color w:val="9CDCFE"/>
          <w:kern w:val="0"/>
          <w:sz w:val="21"/>
          <w:szCs w:val="21"/>
          <w:lang w:eastAsia="hu-HU"/>
          <w14:ligatures w14:val="none"/>
        </w:rPr>
        <w:t>when_captured</w:t>
      </w:r>
      <w:proofErr w:type="spellEnd"/>
      <w:r w:rsidRPr="00203B61">
        <w:rPr>
          <w:rFonts w:ascii="Consolas" w:eastAsia="Times New Roman" w:hAnsi="Consolas" w:cs="Times New Roman"/>
          <w:color w:val="9CDCFE"/>
          <w:kern w:val="0"/>
          <w:sz w:val="21"/>
          <w:szCs w:val="21"/>
          <w:lang w:eastAsia="hu-HU"/>
          <w14:ligatures w14:val="none"/>
        </w:rPr>
        <w:t>"</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CE9178"/>
          <w:kern w:val="0"/>
          <w:sz w:val="21"/>
          <w:szCs w:val="21"/>
          <w:lang w:eastAsia="hu-HU"/>
          <w14:ligatures w14:val="none"/>
        </w:rPr>
        <w:t>"2024-01-30T23:12:54Z"</w:t>
      </w:r>
      <w:r w:rsidRPr="00203B61">
        <w:rPr>
          <w:rFonts w:ascii="Consolas" w:eastAsia="Times New Roman" w:hAnsi="Consolas" w:cs="Times New Roman"/>
          <w:color w:val="D4D4D4"/>
          <w:kern w:val="0"/>
          <w:sz w:val="21"/>
          <w:szCs w:val="21"/>
          <w:lang w:eastAsia="hu-HU"/>
          <w14:ligatures w14:val="none"/>
        </w:rPr>
        <w:t>,</w:t>
      </w:r>
    </w:p>
    <w:p w14:paraId="2545CEF0"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w:t>
      </w:r>
      <w:proofErr w:type="spellStart"/>
      <w:r w:rsidRPr="00203B61">
        <w:rPr>
          <w:rFonts w:ascii="Consolas" w:eastAsia="Times New Roman" w:hAnsi="Consolas" w:cs="Times New Roman"/>
          <w:color w:val="9CDCFE"/>
          <w:kern w:val="0"/>
          <w:sz w:val="21"/>
          <w:szCs w:val="21"/>
          <w:lang w:eastAsia="hu-HU"/>
          <w14:ligatures w14:val="none"/>
        </w:rPr>
        <w:t>reading</w:t>
      </w:r>
      <w:proofErr w:type="spellEnd"/>
      <w:r w:rsidRPr="00203B61">
        <w:rPr>
          <w:rFonts w:ascii="Consolas" w:eastAsia="Times New Roman" w:hAnsi="Consolas" w:cs="Times New Roman"/>
          <w:color w:val="9CDCFE"/>
          <w:kern w:val="0"/>
          <w:sz w:val="21"/>
          <w:szCs w:val="21"/>
          <w:lang w:eastAsia="hu-HU"/>
          <w14:ligatures w14:val="none"/>
        </w:rPr>
        <w:t>"</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B5CEA8"/>
          <w:kern w:val="0"/>
          <w:sz w:val="21"/>
          <w:szCs w:val="21"/>
          <w:lang w:eastAsia="hu-HU"/>
          <w14:ligatures w14:val="none"/>
        </w:rPr>
        <w:t>40.12</w:t>
      </w:r>
      <w:r w:rsidRPr="00203B61">
        <w:rPr>
          <w:rFonts w:ascii="Consolas" w:eastAsia="Times New Roman" w:hAnsi="Consolas" w:cs="Times New Roman"/>
          <w:color w:val="D4D4D4"/>
          <w:kern w:val="0"/>
          <w:sz w:val="21"/>
          <w:szCs w:val="21"/>
          <w:lang w:eastAsia="hu-HU"/>
          <w14:ligatures w14:val="none"/>
        </w:rPr>
        <w:t>,</w:t>
      </w:r>
    </w:p>
    <w:p w14:paraId="02208503"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w:t>
      </w:r>
      <w:proofErr w:type="spellStart"/>
      <w:r w:rsidRPr="00203B61">
        <w:rPr>
          <w:rFonts w:ascii="Consolas" w:eastAsia="Times New Roman" w:hAnsi="Consolas" w:cs="Times New Roman"/>
          <w:color w:val="9CDCFE"/>
          <w:kern w:val="0"/>
          <w:sz w:val="21"/>
          <w:szCs w:val="21"/>
          <w:lang w:eastAsia="hu-HU"/>
          <w14:ligatures w14:val="none"/>
        </w:rPr>
        <w:t>loc_lat</w:t>
      </w:r>
      <w:proofErr w:type="spellEnd"/>
      <w:r w:rsidRPr="00203B61">
        <w:rPr>
          <w:rFonts w:ascii="Consolas" w:eastAsia="Times New Roman" w:hAnsi="Consolas" w:cs="Times New Roman"/>
          <w:color w:val="9CDCFE"/>
          <w:kern w:val="0"/>
          <w:sz w:val="21"/>
          <w:szCs w:val="21"/>
          <w:lang w:eastAsia="hu-HU"/>
          <w14:ligatures w14:val="none"/>
        </w:rPr>
        <w:t>"</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B5CEA8"/>
          <w:kern w:val="0"/>
          <w:sz w:val="21"/>
          <w:szCs w:val="21"/>
          <w:lang w:eastAsia="hu-HU"/>
          <w14:ligatures w14:val="none"/>
        </w:rPr>
        <w:t>47.47900</w:t>
      </w:r>
      <w:r w:rsidRPr="00203B61">
        <w:rPr>
          <w:rFonts w:ascii="Consolas" w:eastAsia="Times New Roman" w:hAnsi="Consolas" w:cs="Times New Roman"/>
          <w:color w:val="D4D4D4"/>
          <w:kern w:val="0"/>
          <w:sz w:val="21"/>
          <w:szCs w:val="21"/>
          <w:lang w:eastAsia="hu-HU"/>
          <w14:ligatures w14:val="none"/>
        </w:rPr>
        <w:t>,</w:t>
      </w:r>
    </w:p>
    <w:p w14:paraId="349B83EE"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w:t>
      </w:r>
      <w:proofErr w:type="spellStart"/>
      <w:r w:rsidRPr="00203B61">
        <w:rPr>
          <w:rFonts w:ascii="Consolas" w:eastAsia="Times New Roman" w:hAnsi="Consolas" w:cs="Times New Roman"/>
          <w:color w:val="9CDCFE"/>
          <w:kern w:val="0"/>
          <w:sz w:val="21"/>
          <w:szCs w:val="21"/>
          <w:lang w:eastAsia="hu-HU"/>
          <w14:ligatures w14:val="none"/>
        </w:rPr>
        <w:t>loc_lon</w:t>
      </w:r>
      <w:proofErr w:type="spellEnd"/>
      <w:r w:rsidRPr="00203B61">
        <w:rPr>
          <w:rFonts w:ascii="Consolas" w:eastAsia="Times New Roman" w:hAnsi="Consolas" w:cs="Times New Roman"/>
          <w:color w:val="9CDCFE"/>
          <w:kern w:val="0"/>
          <w:sz w:val="21"/>
          <w:szCs w:val="21"/>
          <w:lang w:eastAsia="hu-HU"/>
          <w14:ligatures w14:val="none"/>
        </w:rPr>
        <w:t>"</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B5CEA8"/>
          <w:kern w:val="0"/>
          <w:sz w:val="21"/>
          <w:szCs w:val="21"/>
          <w:lang w:eastAsia="hu-HU"/>
          <w14:ligatures w14:val="none"/>
        </w:rPr>
        <w:t>19.05832</w:t>
      </w:r>
      <w:r w:rsidRPr="00203B61">
        <w:rPr>
          <w:rFonts w:ascii="Consolas" w:eastAsia="Times New Roman" w:hAnsi="Consolas" w:cs="Times New Roman"/>
          <w:color w:val="D4D4D4"/>
          <w:kern w:val="0"/>
          <w:sz w:val="21"/>
          <w:szCs w:val="21"/>
          <w:lang w:eastAsia="hu-HU"/>
          <w14:ligatures w14:val="none"/>
        </w:rPr>
        <w:t>,</w:t>
      </w:r>
    </w:p>
    <w:p w14:paraId="4D211203"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"unit"</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CE9178"/>
          <w:kern w:val="0"/>
          <w:sz w:val="21"/>
          <w:szCs w:val="21"/>
          <w:lang w:eastAsia="hu-HU"/>
          <w14:ligatures w14:val="none"/>
        </w:rPr>
        <w:t>"</w:t>
      </w:r>
      <w:proofErr w:type="spellStart"/>
      <w:r w:rsidRPr="00203B61">
        <w:rPr>
          <w:rFonts w:ascii="Consolas" w:eastAsia="Times New Roman" w:hAnsi="Consolas" w:cs="Times New Roman"/>
          <w:color w:val="CE9178"/>
          <w:kern w:val="0"/>
          <w:sz w:val="21"/>
          <w:szCs w:val="21"/>
          <w:lang w:eastAsia="hu-HU"/>
          <w14:ligatures w14:val="none"/>
        </w:rPr>
        <w:t>nSv</w:t>
      </w:r>
      <w:proofErr w:type="spellEnd"/>
      <w:r w:rsidRPr="00203B61">
        <w:rPr>
          <w:rFonts w:ascii="Consolas" w:eastAsia="Times New Roman" w:hAnsi="Consolas" w:cs="Times New Roman"/>
          <w:color w:val="CE9178"/>
          <w:kern w:val="0"/>
          <w:sz w:val="21"/>
          <w:szCs w:val="21"/>
          <w:lang w:eastAsia="hu-HU"/>
          <w14:ligatures w14:val="none"/>
        </w:rPr>
        <w:t>/h"</w:t>
      </w:r>
    </w:p>
    <w:p w14:paraId="08BCD1B0"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w:t>
      </w:r>
    </w:p>
    <w:p w14:paraId="4EC5032F"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w:t>
      </w:r>
    </w:p>
    <w:p w14:paraId="77180F64"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w:t>
      </w:r>
      <w:proofErr w:type="spellStart"/>
      <w:r w:rsidRPr="00203B61">
        <w:rPr>
          <w:rFonts w:ascii="Consolas" w:eastAsia="Times New Roman" w:hAnsi="Consolas" w:cs="Times New Roman"/>
          <w:color w:val="9CDCFE"/>
          <w:kern w:val="0"/>
          <w:sz w:val="21"/>
          <w:szCs w:val="21"/>
          <w:lang w:eastAsia="hu-HU"/>
          <w14:ligatures w14:val="none"/>
        </w:rPr>
        <w:t>type</w:t>
      </w:r>
      <w:proofErr w:type="spellEnd"/>
      <w:r w:rsidRPr="00203B61">
        <w:rPr>
          <w:rFonts w:ascii="Consolas" w:eastAsia="Times New Roman" w:hAnsi="Consolas" w:cs="Times New Roman"/>
          <w:color w:val="9CDCFE"/>
          <w:kern w:val="0"/>
          <w:sz w:val="21"/>
          <w:szCs w:val="21"/>
          <w:lang w:eastAsia="hu-HU"/>
          <w14:ligatures w14:val="none"/>
        </w:rPr>
        <w:t>"</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CE9178"/>
          <w:kern w:val="0"/>
          <w:sz w:val="21"/>
          <w:szCs w:val="21"/>
          <w:lang w:eastAsia="hu-HU"/>
          <w14:ligatures w14:val="none"/>
        </w:rPr>
        <w:t>"</w:t>
      </w:r>
      <w:proofErr w:type="spellStart"/>
      <w:r w:rsidRPr="00203B61">
        <w:rPr>
          <w:rFonts w:ascii="Consolas" w:eastAsia="Times New Roman" w:hAnsi="Consolas" w:cs="Times New Roman"/>
          <w:color w:val="CE9178"/>
          <w:kern w:val="0"/>
          <w:sz w:val="21"/>
          <w:szCs w:val="21"/>
          <w:lang w:eastAsia="hu-HU"/>
          <w14:ligatures w14:val="none"/>
        </w:rPr>
        <w:t>rad_dr</w:t>
      </w:r>
      <w:proofErr w:type="spellEnd"/>
      <w:r w:rsidRPr="00203B61">
        <w:rPr>
          <w:rFonts w:ascii="Consolas" w:eastAsia="Times New Roman" w:hAnsi="Consolas" w:cs="Times New Roman"/>
          <w:color w:val="CE9178"/>
          <w:kern w:val="0"/>
          <w:sz w:val="21"/>
          <w:szCs w:val="21"/>
          <w:lang w:eastAsia="hu-HU"/>
          <w14:ligatures w14:val="none"/>
        </w:rPr>
        <w:t>"</w:t>
      </w:r>
      <w:r w:rsidRPr="00203B61">
        <w:rPr>
          <w:rFonts w:ascii="Consolas" w:eastAsia="Times New Roman" w:hAnsi="Consolas" w:cs="Times New Roman"/>
          <w:color w:val="D4D4D4"/>
          <w:kern w:val="0"/>
          <w:sz w:val="21"/>
          <w:szCs w:val="21"/>
          <w:lang w:eastAsia="hu-HU"/>
          <w14:ligatures w14:val="none"/>
        </w:rPr>
        <w:t>,</w:t>
      </w:r>
    </w:p>
    <w:p w14:paraId="7113700D"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w:t>
      </w:r>
      <w:proofErr w:type="spellStart"/>
      <w:r w:rsidRPr="00203B61">
        <w:rPr>
          <w:rFonts w:ascii="Consolas" w:eastAsia="Times New Roman" w:hAnsi="Consolas" w:cs="Times New Roman"/>
          <w:color w:val="9CDCFE"/>
          <w:kern w:val="0"/>
          <w:sz w:val="21"/>
          <w:szCs w:val="21"/>
          <w:lang w:eastAsia="hu-HU"/>
          <w14:ligatures w14:val="none"/>
        </w:rPr>
        <w:t>device</w:t>
      </w:r>
      <w:proofErr w:type="spellEnd"/>
      <w:r w:rsidRPr="00203B61">
        <w:rPr>
          <w:rFonts w:ascii="Consolas" w:eastAsia="Times New Roman" w:hAnsi="Consolas" w:cs="Times New Roman"/>
          <w:color w:val="9CDCFE"/>
          <w:kern w:val="0"/>
          <w:sz w:val="21"/>
          <w:szCs w:val="21"/>
          <w:lang w:eastAsia="hu-HU"/>
          <w14:ligatures w14:val="none"/>
        </w:rPr>
        <w:t>"</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CE9178"/>
          <w:kern w:val="0"/>
          <w:sz w:val="21"/>
          <w:szCs w:val="21"/>
          <w:lang w:eastAsia="hu-HU"/>
          <w14:ligatures w14:val="none"/>
        </w:rPr>
        <w:t>"27"</w:t>
      </w:r>
      <w:r w:rsidRPr="00203B61">
        <w:rPr>
          <w:rFonts w:ascii="Consolas" w:eastAsia="Times New Roman" w:hAnsi="Consolas" w:cs="Times New Roman"/>
          <w:color w:val="D4D4D4"/>
          <w:kern w:val="0"/>
          <w:sz w:val="21"/>
          <w:szCs w:val="21"/>
          <w:lang w:eastAsia="hu-HU"/>
          <w14:ligatures w14:val="none"/>
        </w:rPr>
        <w:t>,</w:t>
      </w:r>
    </w:p>
    <w:p w14:paraId="11BEA553"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w:t>
      </w:r>
      <w:proofErr w:type="spellStart"/>
      <w:r w:rsidRPr="00203B61">
        <w:rPr>
          <w:rFonts w:ascii="Consolas" w:eastAsia="Times New Roman" w:hAnsi="Consolas" w:cs="Times New Roman"/>
          <w:color w:val="9CDCFE"/>
          <w:kern w:val="0"/>
          <w:sz w:val="21"/>
          <w:szCs w:val="21"/>
          <w:lang w:eastAsia="hu-HU"/>
          <w14:ligatures w14:val="none"/>
        </w:rPr>
        <w:t>when_captured</w:t>
      </w:r>
      <w:proofErr w:type="spellEnd"/>
      <w:r w:rsidRPr="00203B61">
        <w:rPr>
          <w:rFonts w:ascii="Consolas" w:eastAsia="Times New Roman" w:hAnsi="Consolas" w:cs="Times New Roman"/>
          <w:color w:val="9CDCFE"/>
          <w:kern w:val="0"/>
          <w:sz w:val="21"/>
          <w:szCs w:val="21"/>
          <w:lang w:eastAsia="hu-HU"/>
          <w14:ligatures w14:val="none"/>
        </w:rPr>
        <w:t>"</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CE9178"/>
          <w:kern w:val="0"/>
          <w:sz w:val="21"/>
          <w:szCs w:val="21"/>
          <w:lang w:eastAsia="hu-HU"/>
          <w14:ligatures w14:val="none"/>
        </w:rPr>
        <w:t>"2024-01-30T23:12:58Z"</w:t>
      </w:r>
      <w:r w:rsidRPr="00203B61">
        <w:rPr>
          <w:rFonts w:ascii="Consolas" w:eastAsia="Times New Roman" w:hAnsi="Consolas" w:cs="Times New Roman"/>
          <w:color w:val="D4D4D4"/>
          <w:kern w:val="0"/>
          <w:sz w:val="21"/>
          <w:szCs w:val="21"/>
          <w:lang w:eastAsia="hu-HU"/>
          <w14:ligatures w14:val="none"/>
        </w:rPr>
        <w:t>,</w:t>
      </w:r>
    </w:p>
    <w:p w14:paraId="59D92BB4"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w:t>
      </w:r>
      <w:proofErr w:type="spellStart"/>
      <w:r w:rsidRPr="00203B61">
        <w:rPr>
          <w:rFonts w:ascii="Consolas" w:eastAsia="Times New Roman" w:hAnsi="Consolas" w:cs="Times New Roman"/>
          <w:color w:val="9CDCFE"/>
          <w:kern w:val="0"/>
          <w:sz w:val="21"/>
          <w:szCs w:val="21"/>
          <w:lang w:eastAsia="hu-HU"/>
          <w14:ligatures w14:val="none"/>
        </w:rPr>
        <w:t>reading</w:t>
      </w:r>
      <w:proofErr w:type="spellEnd"/>
      <w:r w:rsidRPr="00203B61">
        <w:rPr>
          <w:rFonts w:ascii="Consolas" w:eastAsia="Times New Roman" w:hAnsi="Consolas" w:cs="Times New Roman"/>
          <w:color w:val="9CDCFE"/>
          <w:kern w:val="0"/>
          <w:sz w:val="21"/>
          <w:szCs w:val="21"/>
          <w:lang w:eastAsia="hu-HU"/>
          <w14:ligatures w14:val="none"/>
        </w:rPr>
        <w:t>"</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B5CEA8"/>
          <w:kern w:val="0"/>
          <w:sz w:val="21"/>
          <w:szCs w:val="21"/>
          <w:lang w:eastAsia="hu-HU"/>
          <w14:ligatures w14:val="none"/>
        </w:rPr>
        <w:t>50.12</w:t>
      </w:r>
      <w:r w:rsidRPr="00203B61">
        <w:rPr>
          <w:rFonts w:ascii="Consolas" w:eastAsia="Times New Roman" w:hAnsi="Consolas" w:cs="Times New Roman"/>
          <w:color w:val="D4D4D4"/>
          <w:kern w:val="0"/>
          <w:sz w:val="21"/>
          <w:szCs w:val="21"/>
          <w:lang w:eastAsia="hu-HU"/>
          <w14:ligatures w14:val="none"/>
        </w:rPr>
        <w:t>,</w:t>
      </w:r>
    </w:p>
    <w:p w14:paraId="7B6E8E53"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w:t>
      </w:r>
      <w:proofErr w:type="spellStart"/>
      <w:r w:rsidRPr="00203B61">
        <w:rPr>
          <w:rFonts w:ascii="Consolas" w:eastAsia="Times New Roman" w:hAnsi="Consolas" w:cs="Times New Roman"/>
          <w:color w:val="9CDCFE"/>
          <w:kern w:val="0"/>
          <w:sz w:val="21"/>
          <w:szCs w:val="21"/>
          <w:lang w:eastAsia="hu-HU"/>
          <w14:ligatures w14:val="none"/>
        </w:rPr>
        <w:t>loc_lat</w:t>
      </w:r>
      <w:proofErr w:type="spellEnd"/>
      <w:r w:rsidRPr="00203B61">
        <w:rPr>
          <w:rFonts w:ascii="Consolas" w:eastAsia="Times New Roman" w:hAnsi="Consolas" w:cs="Times New Roman"/>
          <w:color w:val="9CDCFE"/>
          <w:kern w:val="0"/>
          <w:sz w:val="21"/>
          <w:szCs w:val="21"/>
          <w:lang w:eastAsia="hu-HU"/>
          <w14:ligatures w14:val="none"/>
        </w:rPr>
        <w:t>"</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B5CEA8"/>
          <w:kern w:val="0"/>
          <w:sz w:val="21"/>
          <w:szCs w:val="21"/>
          <w:lang w:eastAsia="hu-HU"/>
          <w14:ligatures w14:val="none"/>
        </w:rPr>
        <w:t>47.47900</w:t>
      </w:r>
      <w:r w:rsidRPr="00203B61">
        <w:rPr>
          <w:rFonts w:ascii="Consolas" w:eastAsia="Times New Roman" w:hAnsi="Consolas" w:cs="Times New Roman"/>
          <w:color w:val="D4D4D4"/>
          <w:kern w:val="0"/>
          <w:sz w:val="21"/>
          <w:szCs w:val="21"/>
          <w:lang w:eastAsia="hu-HU"/>
          <w14:ligatures w14:val="none"/>
        </w:rPr>
        <w:t>,</w:t>
      </w:r>
    </w:p>
    <w:p w14:paraId="5B57029B"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w:t>
      </w:r>
      <w:proofErr w:type="spellStart"/>
      <w:r w:rsidRPr="00203B61">
        <w:rPr>
          <w:rFonts w:ascii="Consolas" w:eastAsia="Times New Roman" w:hAnsi="Consolas" w:cs="Times New Roman"/>
          <w:color w:val="9CDCFE"/>
          <w:kern w:val="0"/>
          <w:sz w:val="21"/>
          <w:szCs w:val="21"/>
          <w:lang w:eastAsia="hu-HU"/>
          <w14:ligatures w14:val="none"/>
        </w:rPr>
        <w:t>loc_lon</w:t>
      </w:r>
      <w:proofErr w:type="spellEnd"/>
      <w:r w:rsidRPr="00203B61">
        <w:rPr>
          <w:rFonts w:ascii="Consolas" w:eastAsia="Times New Roman" w:hAnsi="Consolas" w:cs="Times New Roman"/>
          <w:color w:val="9CDCFE"/>
          <w:kern w:val="0"/>
          <w:sz w:val="21"/>
          <w:szCs w:val="21"/>
          <w:lang w:eastAsia="hu-HU"/>
          <w14:ligatures w14:val="none"/>
        </w:rPr>
        <w:t>"</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B5CEA8"/>
          <w:kern w:val="0"/>
          <w:sz w:val="21"/>
          <w:szCs w:val="21"/>
          <w:lang w:eastAsia="hu-HU"/>
          <w14:ligatures w14:val="none"/>
        </w:rPr>
        <w:t>19.05932</w:t>
      </w:r>
      <w:r w:rsidRPr="00203B61">
        <w:rPr>
          <w:rFonts w:ascii="Consolas" w:eastAsia="Times New Roman" w:hAnsi="Consolas" w:cs="Times New Roman"/>
          <w:color w:val="D4D4D4"/>
          <w:kern w:val="0"/>
          <w:sz w:val="21"/>
          <w:szCs w:val="21"/>
          <w:lang w:eastAsia="hu-HU"/>
          <w14:ligatures w14:val="none"/>
        </w:rPr>
        <w:t>,</w:t>
      </w:r>
    </w:p>
    <w:p w14:paraId="340BE946"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"unit"</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CE9178"/>
          <w:kern w:val="0"/>
          <w:sz w:val="21"/>
          <w:szCs w:val="21"/>
          <w:lang w:eastAsia="hu-HU"/>
          <w14:ligatures w14:val="none"/>
        </w:rPr>
        <w:t>"</w:t>
      </w:r>
      <w:proofErr w:type="spellStart"/>
      <w:r w:rsidRPr="00203B61">
        <w:rPr>
          <w:rFonts w:ascii="Consolas" w:eastAsia="Times New Roman" w:hAnsi="Consolas" w:cs="Times New Roman"/>
          <w:color w:val="CE9178"/>
          <w:kern w:val="0"/>
          <w:sz w:val="21"/>
          <w:szCs w:val="21"/>
          <w:lang w:eastAsia="hu-HU"/>
          <w14:ligatures w14:val="none"/>
        </w:rPr>
        <w:t>nSv</w:t>
      </w:r>
      <w:proofErr w:type="spellEnd"/>
      <w:r w:rsidRPr="00203B61">
        <w:rPr>
          <w:rFonts w:ascii="Consolas" w:eastAsia="Times New Roman" w:hAnsi="Consolas" w:cs="Times New Roman"/>
          <w:color w:val="CE9178"/>
          <w:kern w:val="0"/>
          <w:sz w:val="21"/>
          <w:szCs w:val="21"/>
          <w:lang w:eastAsia="hu-HU"/>
          <w14:ligatures w14:val="none"/>
        </w:rPr>
        <w:t>/h"</w:t>
      </w:r>
    </w:p>
    <w:p w14:paraId="4800EAA9"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w:t>
      </w:r>
    </w:p>
    <w:p w14:paraId="66373321"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w:t>
      </w:r>
    </w:p>
    <w:p w14:paraId="6EB15BBE"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w:t>
      </w:r>
      <w:proofErr w:type="spellStart"/>
      <w:r w:rsidRPr="00203B61">
        <w:rPr>
          <w:rFonts w:ascii="Consolas" w:eastAsia="Times New Roman" w:hAnsi="Consolas" w:cs="Times New Roman"/>
          <w:color w:val="9CDCFE"/>
          <w:kern w:val="0"/>
          <w:sz w:val="21"/>
          <w:szCs w:val="21"/>
          <w:lang w:eastAsia="hu-HU"/>
          <w14:ligatures w14:val="none"/>
        </w:rPr>
        <w:t>type</w:t>
      </w:r>
      <w:proofErr w:type="spellEnd"/>
      <w:r w:rsidRPr="00203B61">
        <w:rPr>
          <w:rFonts w:ascii="Consolas" w:eastAsia="Times New Roman" w:hAnsi="Consolas" w:cs="Times New Roman"/>
          <w:color w:val="9CDCFE"/>
          <w:kern w:val="0"/>
          <w:sz w:val="21"/>
          <w:szCs w:val="21"/>
          <w:lang w:eastAsia="hu-HU"/>
          <w14:ligatures w14:val="none"/>
        </w:rPr>
        <w:t>"</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CE9178"/>
          <w:kern w:val="0"/>
          <w:sz w:val="21"/>
          <w:szCs w:val="21"/>
          <w:lang w:eastAsia="hu-HU"/>
          <w14:ligatures w14:val="none"/>
        </w:rPr>
        <w:t>"</w:t>
      </w:r>
      <w:proofErr w:type="spellStart"/>
      <w:r w:rsidRPr="00203B61">
        <w:rPr>
          <w:rFonts w:ascii="Consolas" w:eastAsia="Times New Roman" w:hAnsi="Consolas" w:cs="Times New Roman"/>
          <w:color w:val="CE9178"/>
          <w:kern w:val="0"/>
          <w:sz w:val="21"/>
          <w:szCs w:val="21"/>
          <w:lang w:eastAsia="hu-HU"/>
          <w14:ligatures w14:val="none"/>
        </w:rPr>
        <w:t>rad_dr</w:t>
      </w:r>
      <w:proofErr w:type="spellEnd"/>
      <w:r w:rsidRPr="00203B61">
        <w:rPr>
          <w:rFonts w:ascii="Consolas" w:eastAsia="Times New Roman" w:hAnsi="Consolas" w:cs="Times New Roman"/>
          <w:color w:val="CE9178"/>
          <w:kern w:val="0"/>
          <w:sz w:val="21"/>
          <w:szCs w:val="21"/>
          <w:lang w:eastAsia="hu-HU"/>
          <w14:ligatures w14:val="none"/>
        </w:rPr>
        <w:t>"</w:t>
      </w:r>
      <w:r w:rsidRPr="00203B61">
        <w:rPr>
          <w:rFonts w:ascii="Consolas" w:eastAsia="Times New Roman" w:hAnsi="Consolas" w:cs="Times New Roman"/>
          <w:color w:val="D4D4D4"/>
          <w:kern w:val="0"/>
          <w:sz w:val="21"/>
          <w:szCs w:val="21"/>
          <w:lang w:eastAsia="hu-HU"/>
          <w14:ligatures w14:val="none"/>
        </w:rPr>
        <w:t>,</w:t>
      </w:r>
    </w:p>
    <w:p w14:paraId="2519714D"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w:t>
      </w:r>
      <w:proofErr w:type="spellStart"/>
      <w:r w:rsidRPr="00203B61">
        <w:rPr>
          <w:rFonts w:ascii="Consolas" w:eastAsia="Times New Roman" w:hAnsi="Consolas" w:cs="Times New Roman"/>
          <w:color w:val="9CDCFE"/>
          <w:kern w:val="0"/>
          <w:sz w:val="21"/>
          <w:szCs w:val="21"/>
          <w:lang w:eastAsia="hu-HU"/>
          <w14:ligatures w14:val="none"/>
        </w:rPr>
        <w:t>device</w:t>
      </w:r>
      <w:proofErr w:type="spellEnd"/>
      <w:r w:rsidRPr="00203B61">
        <w:rPr>
          <w:rFonts w:ascii="Consolas" w:eastAsia="Times New Roman" w:hAnsi="Consolas" w:cs="Times New Roman"/>
          <w:color w:val="9CDCFE"/>
          <w:kern w:val="0"/>
          <w:sz w:val="21"/>
          <w:szCs w:val="21"/>
          <w:lang w:eastAsia="hu-HU"/>
          <w14:ligatures w14:val="none"/>
        </w:rPr>
        <w:t>"</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CE9178"/>
          <w:kern w:val="0"/>
          <w:sz w:val="21"/>
          <w:szCs w:val="21"/>
          <w:lang w:eastAsia="hu-HU"/>
          <w14:ligatures w14:val="none"/>
        </w:rPr>
        <w:t>"27"</w:t>
      </w:r>
      <w:r w:rsidRPr="00203B61">
        <w:rPr>
          <w:rFonts w:ascii="Consolas" w:eastAsia="Times New Roman" w:hAnsi="Consolas" w:cs="Times New Roman"/>
          <w:color w:val="D4D4D4"/>
          <w:kern w:val="0"/>
          <w:sz w:val="21"/>
          <w:szCs w:val="21"/>
          <w:lang w:eastAsia="hu-HU"/>
          <w14:ligatures w14:val="none"/>
        </w:rPr>
        <w:t>,</w:t>
      </w:r>
    </w:p>
    <w:p w14:paraId="5C1C5264"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w:t>
      </w:r>
      <w:proofErr w:type="spellStart"/>
      <w:r w:rsidRPr="00203B61">
        <w:rPr>
          <w:rFonts w:ascii="Consolas" w:eastAsia="Times New Roman" w:hAnsi="Consolas" w:cs="Times New Roman"/>
          <w:color w:val="9CDCFE"/>
          <w:kern w:val="0"/>
          <w:sz w:val="21"/>
          <w:szCs w:val="21"/>
          <w:lang w:eastAsia="hu-HU"/>
          <w14:ligatures w14:val="none"/>
        </w:rPr>
        <w:t>when_captured</w:t>
      </w:r>
      <w:proofErr w:type="spellEnd"/>
      <w:r w:rsidRPr="00203B61">
        <w:rPr>
          <w:rFonts w:ascii="Consolas" w:eastAsia="Times New Roman" w:hAnsi="Consolas" w:cs="Times New Roman"/>
          <w:color w:val="9CDCFE"/>
          <w:kern w:val="0"/>
          <w:sz w:val="21"/>
          <w:szCs w:val="21"/>
          <w:lang w:eastAsia="hu-HU"/>
          <w14:ligatures w14:val="none"/>
        </w:rPr>
        <w:t>"</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CE9178"/>
          <w:kern w:val="0"/>
          <w:sz w:val="21"/>
          <w:szCs w:val="21"/>
          <w:lang w:eastAsia="hu-HU"/>
          <w14:ligatures w14:val="none"/>
        </w:rPr>
        <w:t>"2024-01-30T23:13:00Z"</w:t>
      </w:r>
      <w:r w:rsidRPr="00203B61">
        <w:rPr>
          <w:rFonts w:ascii="Consolas" w:eastAsia="Times New Roman" w:hAnsi="Consolas" w:cs="Times New Roman"/>
          <w:color w:val="D4D4D4"/>
          <w:kern w:val="0"/>
          <w:sz w:val="21"/>
          <w:szCs w:val="21"/>
          <w:lang w:eastAsia="hu-HU"/>
          <w14:ligatures w14:val="none"/>
        </w:rPr>
        <w:t>,</w:t>
      </w:r>
    </w:p>
    <w:p w14:paraId="4591A1BE"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w:t>
      </w:r>
      <w:proofErr w:type="spellStart"/>
      <w:r w:rsidRPr="00203B61">
        <w:rPr>
          <w:rFonts w:ascii="Consolas" w:eastAsia="Times New Roman" w:hAnsi="Consolas" w:cs="Times New Roman"/>
          <w:color w:val="9CDCFE"/>
          <w:kern w:val="0"/>
          <w:sz w:val="21"/>
          <w:szCs w:val="21"/>
          <w:lang w:eastAsia="hu-HU"/>
          <w14:ligatures w14:val="none"/>
        </w:rPr>
        <w:t>reading</w:t>
      </w:r>
      <w:proofErr w:type="spellEnd"/>
      <w:r w:rsidRPr="00203B61">
        <w:rPr>
          <w:rFonts w:ascii="Consolas" w:eastAsia="Times New Roman" w:hAnsi="Consolas" w:cs="Times New Roman"/>
          <w:color w:val="9CDCFE"/>
          <w:kern w:val="0"/>
          <w:sz w:val="21"/>
          <w:szCs w:val="21"/>
          <w:lang w:eastAsia="hu-HU"/>
          <w14:ligatures w14:val="none"/>
        </w:rPr>
        <w:t>"</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B5CEA8"/>
          <w:kern w:val="0"/>
          <w:sz w:val="21"/>
          <w:szCs w:val="21"/>
          <w:lang w:eastAsia="hu-HU"/>
          <w14:ligatures w14:val="none"/>
        </w:rPr>
        <w:t>60.12</w:t>
      </w:r>
      <w:r w:rsidRPr="00203B61">
        <w:rPr>
          <w:rFonts w:ascii="Consolas" w:eastAsia="Times New Roman" w:hAnsi="Consolas" w:cs="Times New Roman"/>
          <w:color w:val="D4D4D4"/>
          <w:kern w:val="0"/>
          <w:sz w:val="21"/>
          <w:szCs w:val="21"/>
          <w:lang w:eastAsia="hu-HU"/>
          <w14:ligatures w14:val="none"/>
        </w:rPr>
        <w:t>,</w:t>
      </w:r>
    </w:p>
    <w:p w14:paraId="7EF6C093"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w:t>
      </w:r>
      <w:proofErr w:type="spellStart"/>
      <w:r w:rsidRPr="00203B61">
        <w:rPr>
          <w:rFonts w:ascii="Consolas" w:eastAsia="Times New Roman" w:hAnsi="Consolas" w:cs="Times New Roman"/>
          <w:color w:val="9CDCFE"/>
          <w:kern w:val="0"/>
          <w:sz w:val="21"/>
          <w:szCs w:val="21"/>
          <w:lang w:eastAsia="hu-HU"/>
          <w14:ligatures w14:val="none"/>
        </w:rPr>
        <w:t>loc_lat</w:t>
      </w:r>
      <w:proofErr w:type="spellEnd"/>
      <w:r w:rsidRPr="00203B61">
        <w:rPr>
          <w:rFonts w:ascii="Consolas" w:eastAsia="Times New Roman" w:hAnsi="Consolas" w:cs="Times New Roman"/>
          <w:color w:val="9CDCFE"/>
          <w:kern w:val="0"/>
          <w:sz w:val="21"/>
          <w:szCs w:val="21"/>
          <w:lang w:eastAsia="hu-HU"/>
          <w14:ligatures w14:val="none"/>
        </w:rPr>
        <w:t>"</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B5CEA8"/>
          <w:kern w:val="0"/>
          <w:sz w:val="21"/>
          <w:szCs w:val="21"/>
          <w:lang w:eastAsia="hu-HU"/>
          <w14:ligatures w14:val="none"/>
        </w:rPr>
        <w:t>47.47900</w:t>
      </w:r>
      <w:r w:rsidRPr="00203B61">
        <w:rPr>
          <w:rFonts w:ascii="Consolas" w:eastAsia="Times New Roman" w:hAnsi="Consolas" w:cs="Times New Roman"/>
          <w:color w:val="D4D4D4"/>
          <w:kern w:val="0"/>
          <w:sz w:val="21"/>
          <w:szCs w:val="21"/>
          <w:lang w:eastAsia="hu-HU"/>
          <w14:ligatures w14:val="none"/>
        </w:rPr>
        <w:t>,</w:t>
      </w:r>
    </w:p>
    <w:p w14:paraId="5B46BD57"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w:t>
      </w:r>
      <w:proofErr w:type="spellStart"/>
      <w:r w:rsidRPr="00203B61">
        <w:rPr>
          <w:rFonts w:ascii="Consolas" w:eastAsia="Times New Roman" w:hAnsi="Consolas" w:cs="Times New Roman"/>
          <w:color w:val="9CDCFE"/>
          <w:kern w:val="0"/>
          <w:sz w:val="21"/>
          <w:szCs w:val="21"/>
          <w:lang w:eastAsia="hu-HU"/>
          <w14:ligatures w14:val="none"/>
        </w:rPr>
        <w:t>loc_lon</w:t>
      </w:r>
      <w:proofErr w:type="spellEnd"/>
      <w:r w:rsidRPr="00203B61">
        <w:rPr>
          <w:rFonts w:ascii="Consolas" w:eastAsia="Times New Roman" w:hAnsi="Consolas" w:cs="Times New Roman"/>
          <w:color w:val="9CDCFE"/>
          <w:kern w:val="0"/>
          <w:sz w:val="21"/>
          <w:szCs w:val="21"/>
          <w:lang w:eastAsia="hu-HU"/>
          <w14:ligatures w14:val="none"/>
        </w:rPr>
        <w:t>"</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B5CEA8"/>
          <w:kern w:val="0"/>
          <w:sz w:val="21"/>
          <w:szCs w:val="21"/>
          <w:lang w:eastAsia="hu-HU"/>
          <w14:ligatures w14:val="none"/>
        </w:rPr>
        <w:t>19.06000</w:t>
      </w:r>
      <w:r w:rsidRPr="00203B61">
        <w:rPr>
          <w:rFonts w:ascii="Consolas" w:eastAsia="Times New Roman" w:hAnsi="Consolas" w:cs="Times New Roman"/>
          <w:color w:val="D4D4D4"/>
          <w:kern w:val="0"/>
          <w:sz w:val="21"/>
          <w:szCs w:val="21"/>
          <w:lang w:eastAsia="hu-HU"/>
          <w14:ligatures w14:val="none"/>
        </w:rPr>
        <w:t>,</w:t>
      </w:r>
    </w:p>
    <w:p w14:paraId="43DA88D9"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"unit"</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CE9178"/>
          <w:kern w:val="0"/>
          <w:sz w:val="21"/>
          <w:szCs w:val="21"/>
          <w:lang w:eastAsia="hu-HU"/>
          <w14:ligatures w14:val="none"/>
        </w:rPr>
        <w:t>"</w:t>
      </w:r>
      <w:proofErr w:type="spellStart"/>
      <w:r w:rsidRPr="00203B61">
        <w:rPr>
          <w:rFonts w:ascii="Consolas" w:eastAsia="Times New Roman" w:hAnsi="Consolas" w:cs="Times New Roman"/>
          <w:color w:val="CE9178"/>
          <w:kern w:val="0"/>
          <w:sz w:val="21"/>
          <w:szCs w:val="21"/>
          <w:lang w:eastAsia="hu-HU"/>
          <w14:ligatures w14:val="none"/>
        </w:rPr>
        <w:t>nSv</w:t>
      </w:r>
      <w:proofErr w:type="spellEnd"/>
      <w:r w:rsidRPr="00203B61">
        <w:rPr>
          <w:rFonts w:ascii="Consolas" w:eastAsia="Times New Roman" w:hAnsi="Consolas" w:cs="Times New Roman"/>
          <w:color w:val="CE9178"/>
          <w:kern w:val="0"/>
          <w:sz w:val="21"/>
          <w:szCs w:val="21"/>
          <w:lang w:eastAsia="hu-HU"/>
          <w14:ligatures w14:val="none"/>
        </w:rPr>
        <w:t>/h"</w:t>
      </w:r>
    </w:p>
    <w:p w14:paraId="31C0C94B"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w:t>
      </w:r>
    </w:p>
    <w:p w14:paraId="4BF721A1"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p>
    <w:p w14:paraId="62D20018"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w:t>
      </w:r>
    </w:p>
    <w:p w14:paraId="2D5A740F"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w:t>
      </w:r>
    </w:p>
    <w:p w14:paraId="2E6A9908" w14:textId="0223270A" w:rsidR="00B3365F" w:rsidRDefault="00B3365F" w:rsidP="00203B61">
      <w:pPr>
        <w:shd w:val="clear" w:color="auto" w:fill="1E1E1E"/>
        <w:suppressAutoHyphens w:val="0"/>
        <w:spacing w:after="0" w:line="285" w:lineRule="atLeast"/>
        <w:rPr>
          <w:lang w:val="en-US"/>
        </w:rPr>
      </w:pPr>
    </w:p>
    <w:p w14:paraId="6B0F3080" w14:textId="77777777" w:rsidR="00203B61" w:rsidRDefault="00203B61">
      <w:pPr>
        <w:rPr>
          <w:b/>
          <w:bCs/>
          <w:lang w:val="en-US"/>
        </w:rPr>
      </w:pPr>
    </w:p>
    <w:p w14:paraId="2E6A9909" w14:textId="741AF032" w:rsidR="00B3365F" w:rsidRDefault="00000000">
      <w:pPr>
        <w:rPr>
          <w:lang w:val="en-US"/>
        </w:rPr>
      </w:pPr>
      <w:r>
        <w:rPr>
          <w:b/>
          <w:bCs/>
          <w:lang w:val="en-US"/>
        </w:rPr>
        <w:t>Dataset</w:t>
      </w:r>
      <w:r>
        <w:rPr>
          <w:lang w:val="en-US"/>
        </w:rPr>
        <w:t xml:space="preserve"> 4: </w:t>
      </w:r>
      <w:r w:rsidR="00203B61">
        <w:rPr>
          <w:lang w:val="en-US"/>
        </w:rPr>
        <w:t>list of multiple type measurements</w:t>
      </w:r>
    </w:p>
    <w:p w14:paraId="16265935"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w:t>
      </w:r>
    </w:p>
    <w:p w14:paraId="5838FF59"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"version"</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B5CEA8"/>
          <w:kern w:val="0"/>
          <w:sz w:val="21"/>
          <w:szCs w:val="21"/>
          <w:lang w:eastAsia="hu-HU"/>
          <w14:ligatures w14:val="none"/>
        </w:rPr>
        <w:t>2</w:t>
      </w:r>
      <w:r w:rsidRPr="00203B61">
        <w:rPr>
          <w:rFonts w:ascii="Consolas" w:eastAsia="Times New Roman" w:hAnsi="Consolas" w:cs="Times New Roman"/>
          <w:color w:val="D4D4D4"/>
          <w:kern w:val="0"/>
          <w:sz w:val="21"/>
          <w:szCs w:val="21"/>
          <w:lang w:eastAsia="hu-HU"/>
          <w14:ligatures w14:val="none"/>
        </w:rPr>
        <w:t>,</w:t>
      </w:r>
    </w:p>
    <w:p w14:paraId="1DA8E2E9"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w:t>
      </w:r>
      <w:proofErr w:type="spellStart"/>
      <w:r w:rsidRPr="00203B61">
        <w:rPr>
          <w:rFonts w:ascii="Consolas" w:eastAsia="Times New Roman" w:hAnsi="Consolas" w:cs="Times New Roman"/>
          <w:color w:val="9CDCFE"/>
          <w:kern w:val="0"/>
          <w:sz w:val="21"/>
          <w:szCs w:val="21"/>
          <w:lang w:eastAsia="hu-HU"/>
          <w14:ligatures w14:val="none"/>
        </w:rPr>
        <w:t>payload</w:t>
      </w:r>
      <w:proofErr w:type="spellEnd"/>
      <w:r w:rsidRPr="00203B61">
        <w:rPr>
          <w:rFonts w:ascii="Consolas" w:eastAsia="Times New Roman" w:hAnsi="Consolas" w:cs="Times New Roman"/>
          <w:color w:val="9CDCFE"/>
          <w:kern w:val="0"/>
          <w:sz w:val="21"/>
          <w:szCs w:val="21"/>
          <w:lang w:eastAsia="hu-HU"/>
          <w14:ligatures w14:val="none"/>
        </w:rPr>
        <w:t>"</w:t>
      </w:r>
      <w:r w:rsidRPr="00203B61">
        <w:rPr>
          <w:rFonts w:ascii="Consolas" w:eastAsia="Times New Roman" w:hAnsi="Consolas" w:cs="Times New Roman"/>
          <w:color w:val="D4D4D4"/>
          <w:kern w:val="0"/>
          <w:sz w:val="21"/>
          <w:szCs w:val="21"/>
          <w:lang w:eastAsia="hu-HU"/>
          <w14:ligatures w14:val="none"/>
        </w:rPr>
        <w:t>: [</w:t>
      </w:r>
    </w:p>
    <w:p w14:paraId="7315B57F"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w:t>
      </w:r>
    </w:p>
    <w:p w14:paraId="22E0B376"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w:t>
      </w:r>
      <w:proofErr w:type="spellStart"/>
      <w:r w:rsidRPr="00203B61">
        <w:rPr>
          <w:rFonts w:ascii="Consolas" w:eastAsia="Times New Roman" w:hAnsi="Consolas" w:cs="Times New Roman"/>
          <w:color w:val="9CDCFE"/>
          <w:kern w:val="0"/>
          <w:sz w:val="21"/>
          <w:szCs w:val="21"/>
          <w:lang w:eastAsia="hu-HU"/>
          <w14:ligatures w14:val="none"/>
        </w:rPr>
        <w:t>type</w:t>
      </w:r>
      <w:proofErr w:type="spellEnd"/>
      <w:r w:rsidRPr="00203B61">
        <w:rPr>
          <w:rFonts w:ascii="Consolas" w:eastAsia="Times New Roman" w:hAnsi="Consolas" w:cs="Times New Roman"/>
          <w:color w:val="9CDCFE"/>
          <w:kern w:val="0"/>
          <w:sz w:val="21"/>
          <w:szCs w:val="21"/>
          <w:lang w:eastAsia="hu-HU"/>
          <w14:ligatures w14:val="none"/>
        </w:rPr>
        <w:t>"</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CE9178"/>
          <w:kern w:val="0"/>
          <w:sz w:val="21"/>
          <w:szCs w:val="21"/>
          <w:lang w:eastAsia="hu-HU"/>
          <w14:ligatures w14:val="none"/>
        </w:rPr>
        <w:t>"</w:t>
      </w:r>
      <w:proofErr w:type="spellStart"/>
      <w:r w:rsidRPr="00203B61">
        <w:rPr>
          <w:rFonts w:ascii="Consolas" w:eastAsia="Times New Roman" w:hAnsi="Consolas" w:cs="Times New Roman"/>
          <w:color w:val="CE9178"/>
          <w:kern w:val="0"/>
          <w:sz w:val="21"/>
          <w:szCs w:val="21"/>
          <w:lang w:eastAsia="hu-HU"/>
          <w14:ligatures w14:val="none"/>
        </w:rPr>
        <w:t>rad_dr</w:t>
      </w:r>
      <w:proofErr w:type="spellEnd"/>
      <w:r w:rsidRPr="00203B61">
        <w:rPr>
          <w:rFonts w:ascii="Consolas" w:eastAsia="Times New Roman" w:hAnsi="Consolas" w:cs="Times New Roman"/>
          <w:color w:val="CE9178"/>
          <w:kern w:val="0"/>
          <w:sz w:val="21"/>
          <w:szCs w:val="21"/>
          <w:lang w:eastAsia="hu-HU"/>
          <w14:ligatures w14:val="none"/>
        </w:rPr>
        <w:t>"</w:t>
      </w:r>
      <w:r w:rsidRPr="00203B61">
        <w:rPr>
          <w:rFonts w:ascii="Consolas" w:eastAsia="Times New Roman" w:hAnsi="Consolas" w:cs="Times New Roman"/>
          <w:color w:val="D4D4D4"/>
          <w:kern w:val="0"/>
          <w:sz w:val="21"/>
          <w:szCs w:val="21"/>
          <w:lang w:eastAsia="hu-HU"/>
          <w14:ligatures w14:val="none"/>
        </w:rPr>
        <w:t>,</w:t>
      </w:r>
    </w:p>
    <w:p w14:paraId="2151861E"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lastRenderedPageBreak/>
        <w:t xml:space="preserve">            </w:t>
      </w:r>
      <w:r w:rsidRPr="00203B61">
        <w:rPr>
          <w:rFonts w:ascii="Consolas" w:eastAsia="Times New Roman" w:hAnsi="Consolas" w:cs="Times New Roman"/>
          <w:color w:val="9CDCFE"/>
          <w:kern w:val="0"/>
          <w:sz w:val="21"/>
          <w:szCs w:val="21"/>
          <w:lang w:eastAsia="hu-HU"/>
          <w14:ligatures w14:val="none"/>
        </w:rPr>
        <w:t>"</w:t>
      </w:r>
      <w:proofErr w:type="spellStart"/>
      <w:r w:rsidRPr="00203B61">
        <w:rPr>
          <w:rFonts w:ascii="Consolas" w:eastAsia="Times New Roman" w:hAnsi="Consolas" w:cs="Times New Roman"/>
          <w:color w:val="9CDCFE"/>
          <w:kern w:val="0"/>
          <w:sz w:val="21"/>
          <w:szCs w:val="21"/>
          <w:lang w:eastAsia="hu-HU"/>
          <w14:ligatures w14:val="none"/>
        </w:rPr>
        <w:t>device</w:t>
      </w:r>
      <w:proofErr w:type="spellEnd"/>
      <w:r w:rsidRPr="00203B61">
        <w:rPr>
          <w:rFonts w:ascii="Consolas" w:eastAsia="Times New Roman" w:hAnsi="Consolas" w:cs="Times New Roman"/>
          <w:color w:val="9CDCFE"/>
          <w:kern w:val="0"/>
          <w:sz w:val="21"/>
          <w:szCs w:val="21"/>
          <w:lang w:eastAsia="hu-HU"/>
          <w14:ligatures w14:val="none"/>
        </w:rPr>
        <w:t>"</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CE9178"/>
          <w:kern w:val="0"/>
          <w:sz w:val="21"/>
          <w:szCs w:val="21"/>
          <w:lang w:eastAsia="hu-HU"/>
          <w14:ligatures w14:val="none"/>
        </w:rPr>
        <w:t>"27"</w:t>
      </w:r>
      <w:r w:rsidRPr="00203B61">
        <w:rPr>
          <w:rFonts w:ascii="Consolas" w:eastAsia="Times New Roman" w:hAnsi="Consolas" w:cs="Times New Roman"/>
          <w:color w:val="D4D4D4"/>
          <w:kern w:val="0"/>
          <w:sz w:val="21"/>
          <w:szCs w:val="21"/>
          <w:lang w:eastAsia="hu-HU"/>
          <w14:ligatures w14:val="none"/>
        </w:rPr>
        <w:t>,</w:t>
      </w:r>
    </w:p>
    <w:p w14:paraId="4F92F4FB"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w:t>
      </w:r>
      <w:proofErr w:type="spellStart"/>
      <w:r w:rsidRPr="00203B61">
        <w:rPr>
          <w:rFonts w:ascii="Consolas" w:eastAsia="Times New Roman" w:hAnsi="Consolas" w:cs="Times New Roman"/>
          <w:color w:val="9CDCFE"/>
          <w:kern w:val="0"/>
          <w:sz w:val="21"/>
          <w:szCs w:val="21"/>
          <w:lang w:eastAsia="hu-HU"/>
          <w14:ligatures w14:val="none"/>
        </w:rPr>
        <w:t>when_captured</w:t>
      </w:r>
      <w:proofErr w:type="spellEnd"/>
      <w:r w:rsidRPr="00203B61">
        <w:rPr>
          <w:rFonts w:ascii="Consolas" w:eastAsia="Times New Roman" w:hAnsi="Consolas" w:cs="Times New Roman"/>
          <w:color w:val="9CDCFE"/>
          <w:kern w:val="0"/>
          <w:sz w:val="21"/>
          <w:szCs w:val="21"/>
          <w:lang w:eastAsia="hu-HU"/>
          <w14:ligatures w14:val="none"/>
        </w:rPr>
        <w:t>"</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CE9178"/>
          <w:kern w:val="0"/>
          <w:sz w:val="21"/>
          <w:szCs w:val="21"/>
          <w:lang w:eastAsia="hu-HU"/>
          <w14:ligatures w14:val="none"/>
        </w:rPr>
        <w:t>"2024-01-30T23:12:54Z"</w:t>
      </w:r>
      <w:r w:rsidRPr="00203B61">
        <w:rPr>
          <w:rFonts w:ascii="Consolas" w:eastAsia="Times New Roman" w:hAnsi="Consolas" w:cs="Times New Roman"/>
          <w:color w:val="D4D4D4"/>
          <w:kern w:val="0"/>
          <w:sz w:val="21"/>
          <w:szCs w:val="21"/>
          <w:lang w:eastAsia="hu-HU"/>
          <w14:ligatures w14:val="none"/>
        </w:rPr>
        <w:t>,</w:t>
      </w:r>
    </w:p>
    <w:p w14:paraId="53CD10FB"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w:t>
      </w:r>
      <w:proofErr w:type="spellStart"/>
      <w:r w:rsidRPr="00203B61">
        <w:rPr>
          <w:rFonts w:ascii="Consolas" w:eastAsia="Times New Roman" w:hAnsi="Consolas" w:cs="Times New Roman"/>
          <w:color w:val="9CDCFE"/>
          <w:kern w:val="0"/>
          <w:sz w:val="21"/>
          <w:szCs w:val="21"/>
          <w:lang w:eastAsia="hu-HU"/>
          <w14:ligatures w14:val="none"/>
        </w:rPr>
        <w:t>reading</w:t>
      </w:r>
      <w:proofErr w:type="spellEnd"/>
      <w:r w:rsidRPr="00203B61">
        <w:rPr>
          <w:rFonts w:ascii="Consolas" w:eastAsia="Times New Roman" w:hAnsi="Consolas" w:cs="Times New Roman"/>
          <w:color w:val="9CDCFE"/>
          <w:kern w:val="0"/>
          <w:sz w:val="21"/>
          <w:szCs w:val="21"/>
          <w:lang w:eastAsia="hu-HU"/>
          <w14:ligatures w14:val="none"/>
        </w:rPr>
        <w:t>"</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B5CEA8"/>
          <w:kern w:val="0"/>
          <w:sz w:val="21"/>
          <w:szCs w:val="21"/>
          <w:lang w:eastAsia="hu-HU"/>
          <w14:ligatures w14:val="none"/>
        </w:rPr>
        <w:t>40.12</w:t>
      </w:r>
      <w:r w:rsidRPr="00203B61">
        <w:rPr>
          <w:rFonts w:ascii="Consolas" w:eastAsia="Times New Roman" w:hAnsi="Consolas" w:cs="Times New Roman"/>
          <w:color w:val="D4D4D4"/>
          <w:kern w:val="0"/>
          <w:sz w:val="21"/>
          <w:szCs w:val="21"/>
          <w:lang w:eastAsia="hu-HU"/>
          <w14:ligatures w14:val="none"/>
        </w:rPr>
        <w:t>,</w:t>
      </w:r>
    </w:p>
    <w:p w14:paraId="7D11582E"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w:t>
      </w:r>
      <w:proofErr w:type="spellStart"/>
      <w:r w:rsidRPr="00203B61">
        <w:rPr>
          <w:rFonts w:ascii="Consolas" w:eastAsia="Times New Roman" w:hAnsi="Consolas" w:cs="Times New Roman"/>
          <w:color w:val="9CDCFE"/>
          <w:kern w:val="0"/>
          <w:sz w:val="21"/>
          <w:szCs w:val="21"/>
          <w:lang w:eastAsia="hu-HU"/>
          <w14:ligatures w14:val="none"/>
        </w:rPr>
        <w:t>loc_lat</w:t>
      </w:r>
      <w:proofErr w:type="spellEnd"/>
      <w:r w:rsidRPr="00203B61">
        <w:rPr>
          <w:rFonts w:ascii="Consolas" w:eastAsia="Times New Roman" w:hAnsi="Consolas" w:cs="Times New Roman"/>
          <w:color w:val="9CDCFE"/>
          <w:kern w:val="0"/>
          <w:sz w:val="21"/>
          <w:szCs w:val="21"/>
          <w:lang w:eastAsia="hu-HU"/>
          <w14:ligatures w14:val="none"/>
        </w:rPr>
        <w:t>"</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B5CEA8"/>
          <w:kern w:val="0"/>
          <w:sz w:val="21"/>
          <w:szCs w:val="21"/>
          <w:lang w:eastAsia="hu-HU"/>
          <w14:ligatures w14:val="none"/>
        </w:rPr>
        <w:t>47.47900</w:t>
      </w:r>
      <w:r w:rsidRPr="00203B61">
        <w:rPr>
          <w:rFonts w:ascii="Consolas" w:eastAsia="Times New Roman" w:hAnsi="Consolas" w:cs="Times New Roman"/>
          <w:color w:val="D4D4D4"/>
          <w:kern w:val="0"/>
          <w:sz w:val="21"/>
          <w:szCs w:val="21"/>
          <w:lang w:eastAsia="hu-HU"/>
          <w14:ligatures w14:val="none"/>
        </w:rPr>
        <w:t>,</w:t>
      </w:r>
    </w:p>
    <w:p w14:paraId="1D70C53D"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w:t>
      </w:r>
      <w:proofErr w:type="spellStart"/>
      <w:r w:rsidRPr="00203B61">
        <w:rPr>
          <w:rFonts w:ascii="Consolas" w:eastAsia="Times New Roman" w:hAnsi="Consolas" w:cs="Times New Roman"/>
          <w:color w:val="9CDCFE"/>
          <w:kern w:val="0"/>
          <w:sz w:val="21"/>
          <w:szCs w:val="21"/>
          <w:lang w:eastAsia="hu-HU"/>
          <w14:ligatures w14:val="none"/>
        </w:rPr>
        <w:t>loc_lon</w:t>
      </w:r>
      <w:proofErr w:type="spellEnd"/>
      <w:r w:rsidRPr="00203B61">
        <w:rPr>
          <w:rFonts w:ascii="Consolas" w:eastAsia="Times New Roman" w:hAnsi="Consolas" w:cs="Times New Roman"/>
          <w:color w:val="9CDCFE"/>
          <w:kern w:val="0"/>
          <w:sz w:val="21"/>
          <w:szCs w:val="21"/>
          <w:lang w:eastAsia="hu-HU"/>
          <w14:ligatures w14:val="none"/>
        </w:rPr>
        <w:t>"</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B5CEA8"/>
          <w:kern w:val="0"/>
          <w:sz w:val="21"/>
          <w:szCs w:val="21"/>
          <w:lang w:eastAsia="hu-HU"/>
          <w14:ligatures w14:val="none"/>
        </w:rPr>
        <w:t>19.05832</w:t>
      </w:r>
      <w:r w:rsidRPr="00203B61">
        <w:rPr>
          <w:rFonts w:ascii="Consolas" w:eastAsia="Times New Roman" w:hAnsi="Consolas" w:cs="Times New Roman"/>
          <w:color w:val="D4D4D4"/>
          <w:kern w:val="0"/>
          <w:sz w:val="21"/>
          <w:szCs w:val="21"/>
          <w:lang w:eastAsia="hu-HU"/>
          <w14:ligatures w14:val="none"/>
        </w:rPr>
        <w:t>,</w:t>
      </w:r>
    </w:p>
    <w:p w14:paraId="0A4B77A0"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"unit"</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CE9178"/>
          <w:kern w:val="0"/>
          <w:sz w:val="21"/>
          <w:szCs w:val="21"/>
          <w:lang w:eastAsia="hu-HU"/>
          <w14:ligatures w14:val="none"/>
        </w:rPr>
        <w:t>"</w:t>
      </w:r>
      <w:proofErr w:type="spellStart"/>
      <w:r w:rsidRPr="00203B61">
        <w:rPr>
          <w:rFonts w:ascii="Consolas" w:eastAsia="Times New Roman" w:hAnsi="Consolas" w:cs="Times New Roman"/>
          <w:color w:val="CE9178"/>
          <w:kern w:val="0"/>
          <w:sz w:val="21"/>
          <w:szCs w:val="21"/>
          <w:lang w:eastAsia="hu-HU"/>
          <w14:ligatures w14:val="none"/>
        </w:rPr>
        <w:t>nSv</w:t>
      </w:r>
      <w:proofErr w:type="spellEnd"/>
      <w:r w:rsidRPr="00203B61">
        <w:rPr>
          <w:rFonts w:ascii="Consolas" w:eastAsia="Times New Roman" w:hAnsi="Consolas" w:cs="Times New Roman"/>
          <w:color w:val="CE9178"/>
          <w:kern w:val="0"/>
          <w:sz w:val="21"/>
          <w:szCs w:val="21"/>
          <w:lang w:eastAsia="hu-HU"/>
          <w14:ligatures w14:val="none"/>
        </w:rPr>
        <w:t>/h"</w:t>
      </w:r>
    </w:p>
    <w:p w14:paraId="0C38ED06"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w:t>
      </w:r>
    </w:p>
    <w:p w14:paraId="7EE9C5FC"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w:t>
      </w:r>
    </w:p>
    <w:p w14:paraId="695D4756"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w:t>
      </w:r>
      <w:proofErr w:type="spellStart"/>
      <w:r w:rsidRPr="00203B61">
        <w:rPr>
          <w:rFonts w:ascii="Consolas" w:eastAsia="Times New Roman" w:hAnsi="Consolas" w:cs="Times New Roman"/>
          <w:color w:val="9CDCFE"/>
          <w:kern w:val="0"/>
          <w:sz w:val="21"/>
          <w:szCs w:val="21"/>
          <w:lang w:eastAsia="hu-HU"/>
          <w14:ligatures w14:val="none"/>
        </w:rPr>
        <w:t>type</w:t>
      </w:r>
      <w:proofErr w:type="spellEnd"/>
      <w:r w:rsidRPr="00203B61">
        <w:rPr>
          <w:rFonts w:ascii="Consolas" w:eastAsia="Times New Roman" w:hAnsi="Consolas" w:cs="Times New Roman"/>
          <w:color w:val="9CDCFE"/>
          <w:kern w:val="0"/>
          <w:sz w:val="21"/>
          <w:szCs w:val="21"/>
          <w:lang w:eastAsia="hu-HU"/>
          <w14:ligatures w14:val="none"/>
        </w:rPr>
        <w:t>"</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CE9178"/>
          <w:kern w:val="0"/>
          <w:sz w:val="21"/>
          <w:szCs w:val="21"/>
          <w:lang w:eastAsia="hu-HU"/>
          <w14:ligatures w14:val="none"/>
        </w:rPr>
        <w:t>"</w:t>
      </w:r>
      <w:proofErr w:type="spellStart"/>
      <w:r w:rsidRPr="00203B61">
        <w:rPr>
          <w:rFonts w:ascii="Consolas" w:eastAsia="Times New Roman" w:hAnsi="Consolas" w:cs="Times New Roman"/>
          <w:color w:val="CE9178"/>
          <w:kern w:val="0"/>
          <w:sz w:val="21"/>
          <w:szCs w:val="21"/>
          <w:lang w:eastAsia="hu-HU"/>
          <w14:ligatures w14:val="none"/>
        </w:rPr>
        <w:t>env_temp</w:t>
      </w:r>
      <w:proofErr w:type="spellEnd"/>
      <w:r w:rsidRPr="00203B61">
        <w:rPr>
          <w:rFonts w:ascii="Consolas" w:eastAsia="Times New Roman" w:hAnsi="Consolas" w:cs="Times New Roman"/>
          <w:color w:val="CE9178"/>
          <w:kern w:val="0"/>
          <w:sz w:val="21"/>
          <w:szCs w:val="21"/>
          <w:lang w:eastAsia="hu-HU"/>
          <w14:ligatures w14:val="none"/>
        </w:rPr>
        <w:t>"</w:t>
      </w:r>
      <w:r w:rsidRPr="00203B61">
        <w:rPr>
          <w:rFonts w:ascii="Consolas" w:eastAsia="Times New Roman" w:hAnsi="Consolas" w:cs="Times New Roman"/>
          <w:color w:val="D4D4D4"/>
          <w:kern w:val="0"/>
          <w:sz w:val="21"/>
          <w:szCs w:val="21"/>
          <w:lang w:eastAsia="hu-HU"/>
          <w14:ligatures w14:val="none"/>
        </w:rPr>
        <w:t>,</w:t>
      </w:r>
    </w:p>
    <w:p w14:paraId="3A869292"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w:t>
      </w:r>
      <w:proofErr w:type="spellStart"/>
      <w:r w:rsidRPr="00203B61">
        <w:rPr>
          <w:rFonts w:ascii="Consolas" w:eastAsia="Times New Roman" w:hAnsi="Consolas" w:cs="Times New Roman"/>
          <w:color w:val="9CDCFE"/>
          <w:kern w:val="0"/>
          <w:sz w:val="21"/>
          <w:szCs w:val="21"/>
          <w:lang w:eastAsia="hu-HU"/>
          <w14:ligatures w14:val="none"/>
        </w:rPr>
        <w:t>device</w:t>
      </w:r>
      <w:proofErr w:type="spellEnd"/>
      <w:r w:rsidRPr="00203B61">
        <w:rPr>
          <w:rFonts w:ascii="Consolas" w:eastAsia="Times New Roman" w:hAnsi="Consolas" w:cs="Times New Roman"/>
          <w:color w:val="9CDCFE"/>
          <w:kern w:val="0"/>
          <w:sz w:val="21"/>
          <w:szCs w:val="21"/>
          <w:lang w:eastAsia="hu-HU"/>
          <w14:ligatures w14:val="none"/>
        </w:rPr>
        <w:t>"</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CE9178"/>
          <w:kern w:val="0"/>
          <w:sz w:val="21"/>
          <w:szCs w:val="21"/>
          <w:lang w:eastAsia="hu-HU"/>
          <w14:ligatures w14:val="none"/>
        </w:rPr>
        <w:t>"27"</w:t>
      </w:r>
      <w:r w:rsidRPr="00203B61">
        <w:rPr>
          <w:rFonts w:ascii="Consolas" w:eastAsia="Times New Roman" w:hAnsi="Consolas" w:cs="Times New Roman"/>
          <w:color w:val="D4D4D4"/>
          <w:kern w:val="0"/>
          <w:sz w:val="21"/>
          <w:szCs w:val="21"/>
          <w:lang w:eastAsia="hu-HU"/>
          <w14:ligatures w14:val="none"/>
        </w:rPr>
        <w:t>,</w:t>
      </w:r>
    </w:p>
    <w:p w14:paraId="57B1CD32"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w:t>
      </w:r>
      <w:proofErr w:type="spellStart"/>
      <w:r w:rsidRPr="00203B61">
        <w:rPr>
          <w:rFonts w:ascii="Consolas" w:eastAsia="Times New Roman" w:hAnsi="Consolas" w:cs="Times New Roman"/>
          <w:color w:val="9CDCFE"/>
          <w:kern w:val="0"/>
          <w:sz w:val="21"/>
          <w:szCs w:val="21"/>
          <w:lang w:eastAsia="hu-HU"/>
          <w14:ligatures w14:val="none"/>
        </w:rPr>
        <w:t>when_captured</w:t>
      </w:r>
      <w:proofErr w:type="spellEnd"/>
      <w:r w:rsidRPr="00203B61">
        <w:rPr>
          <w:rFonts w:ascii="Consolas" w:eastAsia="Times New Roman" w:hAnsi="Consolas" w:cs="Times New Roman"/>
          <w:color w:val="9CDCFE"/>
          <w:kern w:val="0"/>
          <w:sz w:val="21"/>
          <w:szCs w:val="21"/>
          <w:lang w:eastAsia="hu-HU"/>
          <w14:ligatures w14:val="none"/>
        </w:rPr>
        <w:t>"</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CE9178"/>
          <w:kern w:val="0"/>
          <w:sz w:val="21"/>
          <w:szCs w:val="21"/>
          <w:lang w:eastAsia="hu-HU"/>
          <w14:ligatures w14:val="none"/>
        </w:rPr>
        <w:t>"2024-01-30T23:12:54Z"</w:t>
      </w:r>
      <w:r w:rsidRPr="00203B61">
        <w:rPr>
          <w:rFonts w:ascii="Consolas" w:eastAsia="Times New Roman" w:hAnsi="Consolas" w:cs="Times New Roman"/>
          <w:color w:val="D4D4D4"/>
          <w:kern w:val="0"/>
          <w:sz w:val="21"/>
          <w:szCs w:val="21"/>
          <w:lang w:eastAsia="hu-HU"/>
          <w14:ligatures w14:val="none"/>
        </w:rPr>
        <w:t>,</w:t>
      </w:r>
    </w:p>
    <w:p w14:paraId="5B19CF0E"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w:t>
      </w:r>
      <w:proofErr w:type="spellStart"/>
      <w:r w:rsidRPr="00203B61">
        <w:rPr>
          <w:rFonts w:ascii="Consolas" w:eastAsia="Times New Roman" w:hAnsi="Consolas" w:cs="Times New Roman"/>
          <w:color w:val="9CDCFE"/>
          <w:kern w:val="0"/>
          <w:sz w:val="21"/>
          <w:szCs w:val="21"/>
          <w:lang w:eastAsia="hu-HU"/>
          <w14:ligatures w14:val="none"/>
        </w:rPr>
        <w:t>reading</w:t>
      </w:r>
      <w:proofErr w:type="spellEnd"/>
      <w:r w:rsidRPr="00203B61">
        <w:rPr>
          <w:rFonts w:ascii="Consolas" w:eastAsia="Times New Roman" w:hAnsi="Consolas" w:cs="Times New Roman"/>
          <w:color w:val="9CDCFE"/>
          <w:kern w:val="0"/>
          <w:sz w:val="21"/>
          <w:szCs w:val="21"/>
          <w:lang w:eastAsia="hu-HU"/>
          <w14:ligatures w14:val="none"/>
        </w:rPr>
        <w:t>"</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B5CEA8"/>
          <w:kern w:val="0"/>
          <w:sz w:val="21"/>
          <w:szCs w:val="21"/>
          <w:lang w:eastAsia="hu-HU"/>
          <w14:ligatures w14:val="none"/>
        </w:rPr>
        <w:t>30.5</w:t>
      </w:r>
      <w:r w:rsidRPr="00203B61">
        <w:rPr>
          <w:rFonts w:ascii="Consolas" w:eastAsia="Times New Roman" w:hAnsi="Consolas" w:cs="Times New Roman"/>
          <w:color w:val="D4D4D4"/>
          <w:kern w:val="0"/>
          <w:sz w:val="21"/>
          <w:szCs w:val="21"/>
          <w:lang w:eastAsia="hu-HU"/>
          <w14:ligatures w14:val="none"/>
        </w:rPr>
        <w:t>,</w:t>
      </w:r>
    </w:p>
    <w:p w14:paraId="08292867"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w:t>
      </w:r>
      <w:proofErr w:type="spellStart"/>
      <w:r w:rsidRPr="00203B61">
        <w:rPr>
          <w:rFonts w:ascii="Consolas" w:eastAsia="Times New Roman" w:hAnsi="Consolas" w:cs="Times New Roman"/>
          <w:color w:val="9CDCFE"/>
          <w:kern w:val="0"/>
          <w:sz w:val="21"/>
          <w:szCs w:val="21"/>
          <w:lang w:eastAsia="hu-HU"/>
          <w14:ligatures w14:val="none"/>
        </w:rPr>
        <w:t>loc_lat</w:t>
      </w:r>
      <w:proofErr w:type="spellEnd"/>
      <w:r w:rsidRPr="00203B61">
        <w:rPr>
          <w:rFonts w:ascii="Consolas" w:eastAsia="Times New Roman" w:hAnsi="Consolas" w:cs="Times New Roman"/>
          <w:color w:val="9CDCFE"/>
          <w:kern w:val="0"/>
          <w:sz w:val="21"/>
          <w:szCs w:val="21"/>
          <w:lang w:eastAsia="hu-HU"/>
          <w14:ligatures w14:val="none"/>
        </w:rPr>
        <w:t>"</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B5CEA8"/>
          <w:kern w:val="0"/>
          <w:sz w:val="21"/>
          <w:szCs w:val="21"/>
          <w:lang w:eastAsia="hu-HU"/>
          <w14:ligatures w14:val="none"/>
        </w:rPr>
        <w:t>47.47900</w:t>
      </w:r>
      <w:r w:rsidRPr="00203B61">
        <w:rPr>
          <w:rFonts w:ascii="Consolas" w:eastAsia="Times New Roman" w:hAnsi="Consolas" w:cs="Times New Roman"/>
          <w:color w:val="D4D4D4"/>
          <w:kern w:val="0"/>
          <w:sz w:val="21"/>
          <w:szCs w:val="21"/>
          <w:lang w:eastAsia="hu-HU"/>
          <w14:ligatures w14:val="none"/>
        </w:rPr>
        <w:t>,</w:t>
      </w:r>
    </w:p>
    <w:p w14:paraId="2DFFA281"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w:t>
      </w:r>
      <w:proofErr w:type="spellStart"/>
      <w:r w:rsidRPr="00203B61">
        <w:rPr>
          <w:rFonts w:ascii="Consolas" w:eastAsia="Times New Roman" w:hAnsi="Consolas" w:cs="Times New Roman"/>
          <w:color w:val="9CDCFE"/>
          <w:kern w:val="0"/>
          <w:sz w:val="21"/>
          <w:szCs w:val="21"/>
          <w:lang w:eastAsia="hu-HU"/>
          <w14:ligatures w14:val="none"/>
        </w:rPr>
        <w:t>loc_lon</w:t>
      </w:r>
      <w:proofErr w:type="spellEnd"/>
      <w:r w:rsidRPr="00203B61">
        <w:rPr>
          <w:rFonts w:ascii="Consolas" w:eastAsia="Times New Roman" w:hAnsi="Consolas" w:cs="Times New Roman"/>
          <w:color w:val="9CDCFE"/>
          <w:kern w:val="0"/>
          <w:sz w:val="21"/>
          <w:szCs w:val="21"/>
          <w:lang w:eastAsia="hu-HU"/>
          <w14:ligatures w14:val="none"/>
        </w:rPr>
        <w:t>"</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B5CEA8"/>
          <w:kern w:val="0"/>
          <w:sz w:val="21"/>
          <w:szCs w:val="21"/>
          <w:lang w:eastAsia="hu-HU"/>
          <w14:ligatures w14:val="none"/>
        </w:rPr>
        <w:t>19.05932</w:t>
      </w:r>
      <w:r w:rsidRPr="00203B61">
        <w:rPr>
          <w:rFonts w:ascii="Consolas" w:eastAsia="Times New Roman" w:hAnsi="Consolas" w:cs="Times New Roman"/>
          <w:color w:val="D4D4D4"/>
          <w:kern w:val="0"/>
          <w:sz w:val="21"/>
          <w:szCs w:val="21"/>
          <w:lang w:eastAsia="hu-HU"/>
          <w14:ligatures w14:val="none"/>
        </w:rPr>
        <w:t>,</w:t>
      </w:r>
    </w:p>
    <w:p w14:paraId="4309F359"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"unit"</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CE9178"/>
          <w:kern w:val="0"/>
          <w:sz w:val="21"/>
          <w:szCs w:val="21"/>
          <w:lang w:eastAsia="hu-HU"/>
          <w14:ligatures w14:val="none"/>
        </w:rPr>
        <w:t>"°C"</w:t>
      </w:r>
    </w:p>
    <w:p w14:paraId="6FC977EB"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w:t>
      </w:r>
    </w:p>
    <w:p w14:paraId="1F0A635E"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w:t>
      </w:r>
    </w:p>
    <w:p w14:paraId="6C92BD53"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w:t>
      </w:r>
      <w:proofErr w:type="spellStart"/>
      <w:r w:rsidRPr="00203B61">
        <w:rPr>
          <w:rFonts w:ascii="Consolas" w:eastAsia="Times New Roman" w:hAnsi="Consolas" w:cs="Times New Roman"/>
          <w:color w:val="9CDCFE"/>
          <w:kern w:val="0"/>
          <w:sz w:val="21"/>
          <w:szCs w:val="21"/>
          <w:lang w:eastAsia="hu-HU"/>
          <w14:ligatures w14:val="none"/>
        </w:rPr>
        <w:t>type</w:t>
      </w:r>
      <w:proofErr w:type="spellEnd"/>
      <w:r w:rsidRPr="00203B61">
        <w:rPr>
          <w:rFonts w:ascii="Consolas" w:eastAsia="Times New Roman" w:hAnsi="Consolas" w:cs="Times New Roman"/>
          <w:color w:val="9CDCFE"/>
          <w:kern w:val="0"/>
          <w:sz w:val="21"/>
          <w:szCs w:val="21"/>
          <w:lang w:eastAsia="hu-HU"/>
          <w14:ligatures w14:val="none"/>
        </w:rPr>
        <w:t>"</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CE9178"/>
          <w:kern w:val="0"/>
          <w:sz w:val="21"/>
          <w:szCs w:val="21"/>
          <w:lang w:eastAsia="hu-HU"/>
          <w14:ligatures w14:val="none"/>
        </w:rPr>
        <w:t>"</w:t>
      </w:r>
      <w:proofErr w:type="spellStart"/>
      <w:r w:rsidRPr="00203B61">
        <w:rPr>
          <w:rFonts w:ascii="Consolas" w:eastAsia="Times New Roman" w:hAnsi="Consolas" w:cs="Times New Roman"/>
          <w:color w:val="CE9178"/>
          <w:kern w:val="0"/>
          <w:sz w:val="21"/>
          <w:szCs w:val="21"/>
          <w:lang w:eastAsia="hu-HU"/>
          <w14:ligatures w14:val="none"/>
        </w:rPr>
        <w:t>env_ws</w:t>
      </w:r>
      <w:proofErr w:type="spellEnd"/>
      <w:r w:rsidRPr="00203B61">
        <w:rPr>
          <w:rFonts w:ascii="Consolas" w:eastAsia="Times New Roman" w:hAnsi="Consolas" w:cs="Times New Roman"/>
          <w:color w:val="CE9178"/>
          <w:kern w:val="0"/>
          <w:sz w:val="21"/>
          <w:szCs w:val="21"/>
          <w:lang w:eastAsia="hu-HU"/>
          <w14:ligatures w14:val="none"/>
        </w:rPr>
        <w:t>"</w:t>
      </w:r>
      <w:r w:rsidRPr="00203B61">
        <w:rPr>
          <w:rFonts w:ascii="Consolas" w:eastAsia="Times New Roman" w:hAnsi="Consolas" w:cs="Times New Roman"/>
          <w:color w:val="D4D4D4"/>
          <w:kern w:val="0"/>
          <w:sz w:val="21"/>
          <w:szCs w:val="21"/>
          <w:lang w:eastAsia="hu-HU"/>
          <w14:ligatures w14:val="none"/>
        </w:rPr>
        <w:t>,</w:t>
      </w:r>
    </w:p>
    <w:p w14:paraId="5476117C"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w:t>
      </w:r>
      <w:proofErr w:type="spellStart"/>
      <w:r w:rsidRPr="00203B61">
        <w:rPr>
          <w:rFonts w:ascii="Consolas" w:eastAsia="Times New Roman" w:hAnsi="Consolas" w:cs="Times New Roman"/>
          <w:color w:val="9CDCFE"/>
          <w:kern w:val="0"/>
          <w:sz w:val="21"/>
          <w:szCs w:val="21"/>
          <w:lang w:eastAsia="hu-HU"/>
          <w14:ligatures w14:val="none"/>
        </w:rPr>
        <w:t>device</w:t>
      </w:r>
      <w:proofErr w:type="spellEnd"/>
      <w:r w:rsidRPr="00203B61">
        <w:rPr>
          <w:rFonts w:ascii="Consolas" w:eastAsia="Times New Roman" w:hAnsi="Consolas" w:cs="Times New Roman"/>
          <w:color w:val="9CDCFE"/>
          <w:kern w:val="0"/>
          <w:sz w:val="21"/>
          <w:szCs w:val="21"/>
          <w:lang w:eastAsia="hu-HU"/>
          <w14:ligatures w14:val="none"/>
        </w:rPr>
        <w:t>"</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CE9178"/>
          <w:kern w:val="0"/>
          <w:sz w:val="21"/>
          <w:szCs w:val="21"/>
          <w:lang w:eastAsia="hu-HU"/>
          <w14:ligatures w14:val="none"/>
        </w:rPr>
        <w:t>"27"</w:t>
      </w:r>
      <w:r w:rsidRPr="00203B61">
        <w:rPr>
          <w:rFonts w:ascii="Consolas" w:eastAsia="Times New Roman" w:hAnsi="Consolas" w:cs="Times New Roman"/>
          <w:color w:val="D4D4D4"/>
          <w:kern w:val="0"/>
          <w:sz w:val="21"/>
          <w:szCs w:val="21"/>
          <w:lang w:eastAsia="hu-HU"/>
          <w14:ligatures w14:val="none"/>
        </w:rPr>
        <w:t>,</w:t>
      </w:r>
    </w:p>
    <w:p w14:paraId="5089B775"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w:t>
      </w:r>
      <w:proofErr w:type="spellStart"/>
      <w:r w:rsidRPr="00203B61">
        <w:rPr>
          <w:rFonts w:ascii="Consolas" w:eastAsia="Times New Roman" w:hAnsi="Consolas" w:cs="Times New Roman"/>
          <w:color w:val="9CDCFE"/>
          <w:kern w:val="0"/>
          <w:sz w:val="21"/>
          <w:szCs w:val="21"/>
          <w:lang w:eastAsia="hu-HU"/>
          <w14:ligatures w14:val="none"/>
        </w:rPr>
        <w:t>when_captured</w:t>
      </w:r>
      <w:proofErr w:type="spellEnd"/>
      <w:r w:rsidRPr="00203B61">
        <w:rPr>
          <w:rFonts w:ascii="Consolas" w:eastAsia="Times New Roman" w:hAnsi="Consolas" w:cs="Times New Roman"/>
          <w:color w:val="9CDCFE"/>
          <w:kern w:val="0"/>
          <w:sz w:val="21"/>
          <w:szCs w:val="21"/>
          <w:lang w:eastAsia="hu-HU"/>
          <w14:ligatures w14:val="none"/>
        </w:rPr>
        <w:t>"</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CE9178"/>
          <w:kern w:val="0"/>
          <w:sz w:val="21"/>
          <w:szCs w:val="21"/>
          <w:lang w:eastAsia="hu-HU"/>
          <w14:ligatures w14:val="none"/>
        </w:rPr>
        <w:t>"2024-01-30T23:12:54Z"</w:t>
      </w:r>
      <w:r w:rsidRPr="00203B61">
        <w:rPr>
          <w:rFonts w:ascii="Consolas" w:eastAsia="Times New Roman" w:hAnsi="Consolas" w:cs="Times New Roman"/>
          <w:color w:val="D4D4D4"/>
          <w:kern w:val="0"/>
          <w:sz w:val="21"/>
          <w:szCs w:val="21"/>
          <w:lang w:eastAsia="hu-HU"/>
          <w14:ligatures w14:val="none"/>
        </w:rPr>
        <w:t>,</w:t>
      </w:r>
    </w:p>
    <w:p w14:paraId="4E4FF58B"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w:t>
      </w:r>
      <w:proofErr w:type="spellStart"/>
      <w:r w:rsidRPr="00203B61">
        <w:rPr>
          <w:rFonts w:ascii="Consolas" w:eastAsia="Times New Roman" w:hAnsi="Consolas" w:cs="Times New Roman"/>
          <w:color w:val="9CDCFE"/>
          <w:kern w:val="0"/>
          <w:sz w:val="21"/>
          <w:szCs w:val="21"/>
          <w:lang w:eastAsia="hu-HU"/>
          <w14:ligatures w14:val="none"/>
        </w:rPr>
        <w:t>reading</w:t>
      </w:r>
      <w:proofErr w:type="spellEnd"/>
      <w:r w:rsidRPr="00203B61">
        <w:rPr>
          <w:rFonts w:ascii="Consolas" w:eastAsia="Times New Roman" w:hAnsi="Consolas" w:cs="Times New Roman"/>
          <w:color w:val="9CDCFE"/>
          <w:kern w:val="0"/>
          <w:sz w:val="21"/>
          <w:szCs w:val="21"/>
          <w:lang w:eastAsia="hu-HU"/>
          <w14:ligatures w14:val="none"/>
        </w:rPr>
        <w:t>"</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B5CEA8"/>
          <w:kern w:val="0"/>
          <w:sz w:val="21"/>
          <w:szCs w:val="21"/>
          <w:lang w:eastAsia="hu-HU"/>
          <w14:ligatures w14:val="none"/>
        </w:rPr>
        <w:t>5.5</w:t>
      </w:r>
      <w:r w:rsidRPr="00203B61">
        <w:rPr>
          <w:rFonts w:ascii="Consolas" w:eastAsia="Times New Roman" w:hAnsi="Consolas" w:cs="Times New Roman"/>
          <w:color w:val="D4D4D4"/>
          <w:kern w:val="0"/>
          <w:sz w:val="21"/>
          <w:szCs w:val="21"/>
          <w:lang w:eastAsia="hu-HU"/>
          <w14:ligatures w14:val="none"/>
        </w:rPr>
        <w:t>,</w:t>
      </w:r>
    </w:p>
    <w:p w14:paraId="6C8BC0DE"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w:t>
      </w:r>
      <w:proofErr w:type="spellStart"/>
      <w:r w:rsidRPr="00203B61">
        <w:rPr>
          <w:rFonts w:ascii="Consolas" w:eastAsia="Times New Roman" w:hAnsi="Consolas" w:cs="Times New Roman"/>
          <w:color w:val="9CDCFE"/>
          <w:kern w:val="0"/>
          <w:sz w:val="21"/>
          <w:szCs w:val="21"/>
          <w:lang w:eastAsia="hu-HU"/>
          <w14:ligatures w14:val="none"/>
        </w:rPr>
        <w:t>loc_lat</w:t>
      </w:r>
      <w:proofErr w:type="spellEnd"/>
      <w:r w:rsidRPr="00203B61">
        <w:rPr>
          <w:rFonts w:ascii="Consolas" w:eastAsia="Times New Roman" w:hAnsi="Consolas" w:cs="Times New Roman"/>
          <w:color w:val="9CDCFE"/>
          <w:kern w:val="0"/>
          <w:sz w:val="21"/>
          <w:szCs w:val="21"/>
          <w:lang w:eastAsia="hu-HU"/>
          <w14:ligatures w14:val="none"/>
        </w:rPr>
        <w:t>"</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B5CEA8"/>
          <w:kern w:val="0"/>
          <w:sz w:val="21"/>
          <w:szCs w:val="21"/>
          <w:lang w:eastAsia="hu-HU"/>
          <w14:ligatures w14:val="none"/>
        </w:rPr>
        <w:t>47.47900</w:t>
      </w:r>
      <w:r w:rsidRPr="00203B61">
        <w:rPr>
          <w:rFonts w:ascii="Consolas" w:eastAsia="Times New Roman" w:hAnsi="Consolas" w:cs="Times New Roman"/>
          <w:color w:val="D4D4D4"/>
          <w:kern w:val="0"/>
          <w:sz w:val="21"/>
          <w:szCs w:val="21"/>
          <w:lang w:eastAsia="hu-HU"/>
          <w14:ligatures w14:val="none"/>
        </w:rPr>
        <w:t>,</w:t>
      </w:r>
    </w:p>
    <w:p w14:paraId="4872E9A7"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w:t>
      </w:r>
      <w:proofErr w:type="spellStart"/>
      <w:r w:rsidRPr="00203B61">
        <w:rPr>
          <w:rFonts w:ascii="Consolas" w:eastAsia="Times New Roman" w:hAnsi="Consolas" w:cs="Times New Roman"/>
          <w:color w:val="9CDCFE"/>
          <w:kern w:val="0"/>
          <w:sz w:val="21"/>
          <w:szCs w:val="21"/>
          <w:lang w:eastAsia="hu-HU"/>
          <w14:ligatures w14:val="none"/>
        </w:rPr>
        <w:t>loc_lon</w:t>
      </w:r>
      <w:proofErr w:type="spellEnd"/>
      <w:r w:rsidRPr="00203B61">
        <w:rPr>
          <w:rFonts w:ascii="Consolas" w:eastAsia="Times New Roman" w:hAnsi="Consolas" w:cs="Times New Roman"/>
          <w:color w:val="9CDCFE"/>
          <w:kern w:val="0"/>
          <w:sz w:val="21"/>
          <w:szCs w:val="21"/>
          <w:lang w:eastAsia="hu-HU"/>
          <w14:ligatures w14:val="none"/>
        </w:rPr>
        <w:t>"</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B5CEA8"/>
          <w:kern w:val="0"/>
          <w:sz w:val="21"/>
          <w:szCs w:val="21"/>
          <w:lang w:eastAsia="hu-HU"/>
          <w14:ligatures w14:val="none"/>
        </w:rPr>
        <w:t>19.06000</w:t>
      </w:r>
      <w:r w:rsidRPr="00203B61">
        <w:rPr>
          <w:rFonts w:ascii="Consolas" w:eastAsia="Times New Roman" w:hAnsi="Consolas" w:cs="Times New Roman"/>
          <w:color w:val="D4D4D4"/>
          <w:kern w:val="0"/>
          <w:sz w:val="21"/>
          <w:szCs w:val="21"/>
          <w:lang w:eastAsia="hu-HU"/>
          <w14:ligatures w14:val="none"/>
        </w:rPr>
        <w:t>,</w:t>
      </w:r>
    </w:p>
    <w:p w14:paraId="7B7A7FCF"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"unit"</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CE9178"/>
          <w:kern w:val="0"/>
          <w:sz w:val="21"/>
          <w:szCs w:val="21"/>
          <w:lang w:eastAsia="hu-HU"/>
          <w14:ligatures w14:val="none"/>
        </w:rPr>
        <w:t>"m/s"</w:t>
      </w:r>
    </w:p>
    <w:p w14:paraId="258627BB"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w:t>
      </w:r>
    </w:p>
    <w:p w14:paraId="26AEEA68"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w:t>
      </w:r>
    </w:p>
    <w:p w14:paraId="1F635779"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w:t>
      </w:r>
      <w:proofErr w:type="spellStart"/>
      <w:r w:rsidRPr="00203B61">
        <w:rPr>
          <w:rFonts w:ascii="Consolas" w:eastAsia="Times New Roman" w:hAnsi="Consolas" w:cs="Times New Roman"/>
          <w:color w:val="9CDCFE"/>
          <w:kern w:val="0"/>
          <w:sz w:val="21"/>
          <w:szCs w:val="21"/>
          <w:lang w:eastAsia="hu-HU"/>
          <w14:ligatures w14:val="none"/>
        </w:rPr>
        <w:t>type</w:t>
      </w:r>
      <w:proofErr w:type="spellEnd"/>
      <w:r w:rsidRPr="00203B61">
        <w:rPr>
          <w:rFonts w:ascii="Consolas" w:eastAsia="Times New Roman" w:hAnsi="Consolas" w:cs="Times New Roman"/>
          <w:color w:val="9CDCFE"/>
          <w:kern w:val="0"/>
          <w:sz w:val="21"/>
          <w:szCs w:val="21"/>
          <w:lang w:eastAsia="hu-HU"/>
          <w14:ligatures w14:val="none"/>
        </w:rPr>
        <w:t>"</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CE9178"/>
          <w:kern w:val="0"/>
          <w:sz w:val="21"/>
          <w:szCs w:val="21"/>
          <w:lang w:eastAsia="hu-HU"/>
          <w14:ligatures w14:val="none"/>
        </w:rPr>
        <w:t>"</w:t>
      </w:r>
      <w:proofErr w:type="spellStart"/>
      <w:r w:rsidRPr="00203B61">
        <w:rPr>
          <w:rFonts w:ascii="Consolas" w:eastAsia="Times New Roman" w:hAnsi="Consolas" w:cs="Times New Roman"/>
          <w:color w:val="CE9178"/>
          <w:kern w:val="0"/>
          <w:sz w:val="21"/>
          <w:szCs w:val="21"/>
          <w:lang w:eastAsia="hu-HU"/>
          <w14:ligatures w14:val="none"/>
        </w:rPr>
        <w:t>env_wd</w:t>
      </w:r>
      <w:proofErr w:type="spellEnd"/>
      <w:r w:rsidRPr="00203B61">
        <w:rPr>
          <w:rFonts w:ascii="Consolas" w:eastAsia="Times New Roman" w:hAnsi="Consolas" w:cs="Times New Roman"/>
          <w:color w:val="CE9178"/>
          <w:kern w:val="0"/>
          <w:sz w:val="21"/>
          <w:szCs w:val="21"/>
          <w:lang w:eastAsia="hu-HU"/>
          <w14:ligatures w14:val="none"/>
        </w:rPr>
        <w:t>"</w:t>
      </w:r>
      <w:r w:rsidRPr="00203B61">
        <w:rPr>
          <w:rFonts w:ascii="Consolas" w:eastAsia="Times New Roman" w:hAnsi="Consolas" w:cs="Times New Roman"/>
          <w:color w:val="D4D4D4"/>
          <w:kern w:val="0"/>
          <w:sz w:val="21"/>
          <w:szCs w:val="21"/>
          <w:lang w:eastAsia="hu-HU"/>
          <w14:ligatures w14:val="none"/>
        </w:rPr>
        <w:t>,</w:t>
      </w:r>
    </w:p>
    <w:p w14:paraId="411F7F92"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w:t>
      </w:r>
      <w:proofErr w:type="spellStart"/>
      <w:r w:rsidRPr="00203B61">
        <w:rPr>
          <w:rFonts w:ascii="Consolas" w:eastAsia="Times New Roman" w:hAnsi="Consolas" w:cs="Times New Roman"/>
          <w:color w:val="9CDCFE"/>
          <w:kern w:val="0"/>
          <w:sz w:val="21"/>
          <w:szCs w:val="21"/>
          <w:lang w:eastAsia="hu-HU"/>
          <w14:ligatures w14:val="none"/>
        </w:rPr>
        <w:t>device</w:t>
      </w:r>
      <w:proofErr w:type="spellEnd"/>
      <w:r w:rsidRPr="00203B61">
        <w:rPr>
          <w:rFonts w:ascii="Consolas" w:eastAsia="Times New Roman" w:hAnsi="Consolas" w:cs="Times New Roman"/>
          <w:color w:val="9CDCFE"/>
          <w:kern w:val="0"/>
          <w:sz w:val="21"/>
          <w:szCs w:val="21"/>
          <w:lang w:eastAsia="hu-HU"/>
          <w14:ligatures w14:val="none"/>
        </w:rPr>
        <w:t>"</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CE9178"/>
          <w:kern w:val="0"/>
          <w:sz w:val="21"/>
          <w:szCs w:val="21"/>
          <w:lang w:eastAsia="hu-HU"/>
          <w14:ligatures w14:val="none"/>
        </w:rPr>
        <w:t>"27"</w:t>
      </w:r>
      <w:r w:rsidRPr="00203B61">
        <w:rPr>
          <w:rFonts w:ascii="Consolas" w:eastAsia="Times New Roman" w:hAnsi="Consolas" w:cs="Times New Roman"/>
          <w:color w:val="D4D4D4"/>
          <w:kern w:val="0"/>
          <w:sz w:val="21"/>
          <w:szCs w:val="21"/>
          <w:lang w:eastAsia="hu-HU"/>
          <w14:ligatures w14:val="none"/>
        </w:rPr>
        <w:t>,</w:t>
      </w:r>
    </w:p>
    <w:p w14:paraId="706DC9DF"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w:t>
      </w:r>
      <w:proofErr w:type="spellStart"/>
      <w:r w:rsidRPr="00203B61">
        <w:rPr>
          <w:rFonts w:ascii="Consolas" w:eastAsia="Times New Roman" w:hAnsi="Consolas" w:cs="Times New Roman"/>
          <w:color w:val="9CDCFE"/>
          <w:kern w:val="0"/>
          <w:sz w:val="21"/>
          <w:szCs w:val="21"/>
          <w:lang w:eastAsia="hu-HU"/>
          <w14:ligatures w14:val="none"/>
        </w:rPr>
        <w:t>when_captured</w:t>
      </w:r>
      <w:proofErr w:type="spellEnd"/>
      <w:r w:rsidRPr="00203B61">
        <w:rPr>
          <w:rFonts w:ascii="Consolas" w:eastAsia="Times New Roman" w:hAnsi="Consolas" w:cs="Times New Roman"/>
          <w:color w:val="9CDCFE"/>
          <w:kern w:val="0"/>
          <w:sz w:val="21"/>
          <w:szCs w:val="21"/>
          <w:lang w:eastAsia="hu-HU"/>
          <w14:ligatures w14:val="none"/>
        </w:rPr>
        <w:t>"</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CE9178"/>
          <w:kern w:val="0"/>
          <w:sz w:val="21"/>
          <w:szCs w:val="21"/>
          <w:lang w:eastAsia="hu-HU"/>
          <w14:ligatures w14:val="none"/>
        </w:rPr>
        <w:t>"2024-01-30T23:12:54Z"</w:t>
      </w:r>
      <w:r w:rsidRPr="00203B61">
        <w:rPr>
          <w:rFonts w:ascii="Consolas" w:eastAsia="Times New Roman" w:hAnsi="Consolas" w:cs="Times New Roman"/>
          <w:color w:val="D4D4D4"/>
          <w:kern w:val="0"/>
          <w:sz w:val="21"/>
          <w:szCs w:val="21"/>
          <w:lang w:eastAsia="hu-HU"/>
          <w14:ligatures w14:val="none"/>
        </w:rPr>
        <w:t>,</w:t>
      </w:r>
    </w:p>
    <w:p w14:paraId="3EE654F1"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w:t>
      </w:r>
      <w:proofErr w:type="spellStart"/>
      <w:r w:rsidRPr="00203B61">
        <w:rPr>
          <w:rFonts w:ascii="Consolas" w:eastAsia="Times New Roman" w:hAnsi="Consolas" w:cs="Times New Roman"/>
          <w:color w:val="9CDCFE"/>
          <w:kern w:val="0"/>
          <w:sz w:val="21"/>
          <w:szCs w:val="21"/>
          <w:lang w:eastAsia="hu-HU"/>
          <w14:ligatures w14:val="none"/>
        </w:rPr>
        <w:t>reading</w:t>
      </w:r>
      <w:proofErr w:type="spellEnd"/>
      <w:r w:rsidRPr="00203B61">
        <w:rPr>
          <w:rFonts w:ascii="Consolas" w:eastAsia="Times New Roman" w:hAnsi="Consolas" w:cs="Times New Roman"/>
          <w:color w:val="9CDCFE"/>
          <w:kern w:val="0"/>
          <w:sz w:val="21"/>
          <w:szCs w:val="21"/>
          <w:lang w:eastAsia="hu-HU"/>
          <w14:ligatures w14:val="none"/>
        </w:rPr>
        <w:t>"</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B5CEA8"/>
          <w:kern w:val="0"/>
          <w:sz w:val="21"/>
          <w:szCs w:val="21"/>
          <w:lang w:eastAsia="hu-HU"/>
          <w14:ligatures w14:val="none"/>
        </w:rPr>
        <w:t>90</w:t>
      </w:r>
      <w:r w:rsidRPr="00203B61">
        <w:rPr>
          <w:rFonts w:ascii="Consolas" w:eastAsia="Times New Roman" w:hAnsi="Consolas" w:cs="Times New Roman"/>
          <w:color w:val="D4D4D4"/>
          <w:kern w:val="0"/>
          <w:sz w:val="21"/>
          <w:szCs w:val="21"/>
          <w:lang w:eastAsia="hu-HU"/>
          <w14:ligatures w14:val="none"/>
        </w:rPr>
        <w:t>,</w:t>
      </w:r>
    </w:p>
    <w:p w14:paraId="25556ECE"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w:t>
      </w:r>
      <w:proofErr w:type="spellStart"/>
      <w:r w:rsidRPr="00203B61">
        <w:rPr>
          <w:rFonts w:ascii="Consolas" w:eastAsia="Times New Roman" w:hAnsi="Consolas" w:cs="Times New Roman"/>
          <w:color w:val="9CDCFE"/>
          <w:kern w:val="0"/>
          <w:sz w:val="21"/>
          <w:szCs w:val="21"/>
          <w:lang w:eastAsia="hu-HU"/>
          <w14:ligatures w14:val="none"/>
        </w:rPr>
        <w:t>loc_lat</w:t>
      </w:r>
      <w:proofErr w:type="spellEnd"/>
      <w:r w:rsidRPr="00203B61">
        <w:rPr>
          <w:rFonts w:ascii="Consolas" w:eastAsia="Times New Roman" w:hAnsi="Consolas" w:cs="Times New Roman"/>
          <w:color w:val="9CDCFE"/>
          <w:kern w:val="0"/>
          <w:sz w:val="21"/>
          <w:szCs w:val="21"/>
          <w:lang w:eastAsia="hu-HU"/>
          <w14:ligatures w14:val="none"/>
        </w:rPr>
        <w:t>"</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B5CEA8"/>
          <w:kern w:val="0"/>
          <w:sz w:val="21"/>
          <w:szCs w:val="21"/>
          <w:lang w:eastAsia="hu-HU"/>
          <w14:ligatures w14:val="none"/>
        </w:rPr>
        <w:t>47.47900</w:t>
      </w:r>
      <w:r w:rsidRPr="00203B61">
        <w:rPr>
          <w:rFonts w:ascii="Consolas" w:eastAsia="Times New Roman" w:hAnsi="Consolas" w:cs="Times New Roman"/>
          <w:color w:val="D4D4D4"/>
          <w:kern w:val="0"/>
          <w:sz w:val="21"/>
          <w:szCs w:val="21"/>
          <w:lang w:eastAsia="hu-HU"/>
          <w14:ligatures w14:val="none"/>
        </w:rPr>
        <w:t>,</w:t>
      </w:r>
    </w:p>
    <w:p w14:paraId="598892BA"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w:t>
      </w:r>
      <w:proofErr w:type="spellStart"/>
      <w:r w:rsidRPr="00203B61">
        <w:rPr>
          <w:rFonts w:ascii="Consolas" w:eastAsia="Times New Roman" w:hAnsi="Consolas" w:cs="Times New Roman"/>
          <w:color w:val="9CDCFE"/>
          <w:kern w:val="0"/>
          <w:sz w:val="21"/>
          <w:szCs w:val="21"/>
          <w:lang w:eastAsia="hu-HU"/>
          <w14:ligatures w14:val="none"/>
        </w:rPr>
        <w:t>loc_lon</w:t>
      </w:r>
      <w:proofErr w:type="spellEnd"/>
      <w:r w:rsidRPr="00203B61">
        <w:rPr>
          <w:rFonts w:ascii="Consolas" w:eastAsia="Times New Roman" w:hAnsi="Consolas" w:cs="Times New Roman"/>
          <w:color w:val="9CDCFE"/>
          <w:kern w:val="0"/>
          <w:sz w:val="21"/>
          <w:szCs w:val="21"/>
          <w:lang w:eastAsia="hu-HU"/>
          <w14:ligatures w14:val="none"/>
        </w:rPr>
        <w:t>"</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B5CEA8"/>
          <w:kern w:val="0"/>
          <w:sz w:val="21"/>
          <w:szCs w:val="21"/>
          <w:lang w:eastAsia="hu-HU"/>
          <w14:ligatures w14:val="none"/>
        </w:rPr>
        <w:t>19.06000</w:t>
      </w:r>
      <w:r w:rsidRPr="00203B61">
        <w:rPr>
          <w:rFonts w:ascii="Consolas" w:eastAsia="Times New Roman" w:hAnsi="Consolas" w:cs="Times New Roman"/>
          <w:color w:val="D4D4D4"/>
          <w:kern w:val="0"/>
          <w:sz w:val="21"/>
          <w:szCs w:val="21"/>
          <w:lang w:eastAsia="hu-HU"/>
          <w14:ligatures w14:val="none"/>
        </w:rPr>
        <w:t>,</w:t>
      </w:r>
    </w:p>
    <w:p w14:paraId="6771C4C2"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"unit"</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CE9178"/>
          <w:kern w:val="0"/>
          <w:sz w:val="21"/>
          <w:szCs w:val="21"/>
          <w:lang w:eastAsia="hu-HU"/>
          <w14:ligatures w14:val="none"/>
        </w:rPr>
        <w:t>"</w:t>
      </w:r>
      <w:proofErr w:type="spellStart"/>
      <w:r w:rsidRPr="00203B61">
        <w:rPr>
          <w:rFonts w:ascii="Consolas" w:eastAsia="Times New Roman" w:hAnsi="Consolas" w:cs="Times New Roman"/>
          <w:color w:val="CE9178"/>
          <w:kern w:val="0"/>
          <w:sz w:val="21"/>
          <w:szCs w:val="21"/>
          <w:lang w:eastAsia="hu-HU"/>
          <w14:ligatures w14:val="none"/>
        </w:rPr>
        <w:t>degree</w:t>
      </w:r>
      <w:proofErr w:type="spellEnd"/>
      <w:r w:rsidRPr="00203B61">
        <w:rPr>
          <w:rFonts w:ascii="Consolas" w:eastAsia="Times New Roman" w:hAnsi="Consolas" w:cs="Times New Roman"/>
          <w:color w:val="CE9178"/>
          <w:kern w:val="0"/>
          <w:sz w:val="21"/>
          <w:szCs w:val="21"/>
          <w:lang w:eastAsia="hu-HU"/>
          <w14:ligatures w14:val="none"/>
        </w:rPr>
        <w:t>"</w:t>
      </w:r>
    </w:p>
    <w:p w14:paraId="1296227E"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w:t>
      </w:r>
    </w:p>
    <w:p w14:paraId="24B5F159"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w:t>
      </w:r>
    </w:p>
    <w:p w14:paraId="72F8B84C"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w:t>
      </w:r>
      <w:proofErr w:type="spellStart"/>
      <w:r w:rsidRPr="00203B61">
        <w:rPr>
          <w:rFonts w:ascii="Consolas" w:eastAsia="Times New Roman" w:hAnsi="Consolas" w:cs="Times New Roman"/>
          <w:color w:val="9CDCFE"/>
          <w:kern w:val="0"/>
          <w:sz w:val="21"/>
          <w:szCs w:val="21"/>
          <w:lang w:eastAsia="hu-HU"/>
          <w14:ligatures w14:val="none"/>
        </w:rPr>
        <w:t>type</w:t>
      </w:r>
      <w:proofErr w:type="spellEnd"/>
      <w:r w:rsidRPr="00203B61">
        <w:rPr>
          <w:rFonts w:ascii="Consolas" w:eastAsia="Times New Roman" w:hAnsi="Consolas" w:cs="Times New Roman"/>
          <w:color w:val="9CDCFE"/>
          <w:kern w:val="0"/>
          <w:sz w:val="21"/>
          <w:szCs w:val="21"/>
          <w:lang w:eastAsia="hu-HU"/>
          <w14:ligatures w14:val="none"/>
        </w:rPr>
        <w:t>"</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CE9178"/>
          <w:kern w:val="0"/>
          <w:sz w:val="21"/>
          <w:szCs w:val="21"/>
          <w:lang w:eastAsia="hu-HU"/>
          <w14:ligatures w14:val="none"/>
        </w:rPr>
        <w:t>"</w:t>
      </w:r>
      <w:proofErr w:type="spellStart"/>
      <w:r w:rsidRPr="00203B61">
        <w:rPr>
          <w:rFonts w:ascii="Consolas" w:eastAsia="Times New Roman" w:hAnsi="Consolas" w:cs="Times New Roman"/>
          <w:color w:val="CE9178"/>
          <w:kern w:val="0"/>
          <w:sz w:val="21"/>
          <w:szCs w:val="21"/>
          <w:lang w:eastAsia="hu-HU"/>
          <w14:ligatures w14:val="none"/>
        </w:rPr>
        <w:t>env_rain</w:t>
      </w:r>
      <w:proofErr w:type="spellEnd"/>
      <w:r w:rsidRPr="00203B61">
        <w:rPr>
          <w:rFonts w:ascii="Consolas" w:eastAsia="Times New Roman" w:hAnsi="Consolas" w:cs="Times New Roman"/>
          <w:color w:val="CE9178"/>
          <w:kern w:val="0"/>
          <w:sz w:val="21"/>
          <w:szCs w:val="21"/>
          <w:lang w:eastAsia="hu-HU"/>
          <w14:ligatures w14:val="none"/>
        </w:rPr>
        <w:t>"</w:t>
      </w:r>
      <w:r w:rsidRPr="00203B61">
        <w:rPr>
          <w:rFonts w:ascii="Consolas" w:eastAsia="Times New Roman" w:hAnsi="Consolas" w:cs="Times New Roman"/>
          <w:color w:val="D4D4D4"/>
          <w:kern w:val="0"/>
          <w:sz w:val="21"/>
          <w:szCs w:val="21"/>
          <w:lang w:eastAsia="hu-HU"/>
          <w14:ligatures w14:val="none"/>
        </w:rPr>
        <w:t>,</w:t>
      </w:r>
    </w:p>
    <w:p w14:paraId="4AC33B10"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w:t>
      </w:r>
      <w:proofErr w:type="spellStart"/>
      <w:r w:rsidRPr="00203B61">
        <w:rPr>
          <w:rFonts w:ascii="Consolas" w:eastAsia="Times New Roman" w:hAnsi="Consolas" w:cs="Times New Roman"/>
          <w:color w:val="9CDCFE"/>
          <w:kern w:val="0"/>
          <w:sz w:val="21"/>
          <w:szCs w:val="21"/>
          <w:lang w:eastAsia="hu-HU"/>
          <w14:ligatures w14:val="none"/>
        </w:rPr>
        <w:t>device</w:t>
      </w:r>
      <w:proofErr w:type="spellEnd"/>
      <w:r w:rsidRPr="00203B61">
        <w:rPr>
          <w:rFonts w:ascii="Consolas" w:eastAsia="Times New Roman" w:hAnsi="Consolas" w:cs="Times New Roman"/>
          <w:color w:val="9CDCFE"/>
          <w:kern w:val="0"/>
          <w:sz w:val="21"/>
          <w:szCs w:val="21"/>
          <w:lang w:eastAsia="hu-HU"/>
          <w14:ligatures w14:val="none"/>
        </w:rPr>
        <w:t>"</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CE9178"/>
          <w:kern w:val="0"/>
          <w:sz w:val="21"/>
          <w:szCs w:val="21"/>
          <w:lang w:eastAsia="hu-HU"/>
          <w14:ligatures w14:val="none"/>
        </w:rPr>
        <w:t>"27"</w:t>
      </w:r>
      <w:r w:rsidRPr="00203B61">
        <w:rPr>
          <w:rFonts w:ascii="Consolas" w:eastAsia="Times New Roman" w:hAnsi="Consolas" w:cs="Times New Roman"/>
          <w:color w:val="D4D4D4"/>
          <w:kern w:val="0"/>
          <w:sz w:val="21"/>
          <w:szCs w:val="21"/>
          <w:lang w:eastAsia="hu-HU"/>
          <w14:ligatures w14:val="none"/>
        </w:rPr>
        <w:t>,</w:t>
      </w:r>
    </w:p>
    <w:p w14:paraId="3EBDAD9A"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w:t>
      </w:r>
      <w:proofErr w:type="spellStart"/>
      <w:r w:rsidRPr="00203B61">
        <w:rPr>
          <w:rFonts w:ascii="Consolas" w:eastAsia="Times New Roman" w:hAnsi="Consolas" w:cs="Times New Roman"/>
          <w:color w:val="9CDCFE"/>
          <w:kern w:val="0"/>
          <w:sz w:val="21"/>
          <w:szCs w:val="21"/>
          <w:lang w:eastAsia="hu-HU"/>
          <w14:ligatures w14:val="none"/>
        </w:rPr>
        <w:t>when_captured</w:t>
      </w:r>
      <w:proofErr w:type="spellEnd"/>
      <w:r w:rsidRPr="00203B61">
        <w:rPr>
          <w:rFonts w:ascii="Consolas" w:eastAsia="Times New Roman" w:hAnsi="Consolas" w:cs="Times New Roman"/>
          <w:color w:val="9CDCFE"/>
          <w:kern w:val="0"/>
          <w:sz w:val="21"/>
          <w:szCs w:val="21"/>
          <w:lang w:eastAsia="hu-HU"/>
          <w14:ligatures w14:val="none"/>
        </w:rPr>
        <w:t>"</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CE9178"/>
          <w:kern w:val="0"/>
          <w:sz w:val="21"/>
          <w:szCs w:val="21"/>
          <w:lang w:eastAsia="hu-HU"/>
          <w14:ligatures w14:val="none"/>
        </w:rPr>
        <w:t>"2024-01-30T23:12:54Z"</w:t>
      </w:r>
      <w:r w:rsidRPr="00203B61">
        <w:rPr>
          <w:rFonts w:ascii="Consolas" w:eastAsia="Times New Roman" w:hAnsi="Consolas" w:cs="Times New Roman"/>
          <w:color w:val="D4D4D4"/>
          <w:kern w:val="0"/>
          <w:sz w:val="21"/>
          <w:szCs w:val="21"/>
          <w:lang w:eastAsia="hu-HU"/>
          <w14:ligatures w14:val="none"/>
        </w:rPr>
        <w:t>,</w:t>
      </w:r>
    </w:p>
    <w:p w14:paraId="0DB9D027"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w:t>
      </w:r>
      <w:proofErr w:type="spellStart"/>
      <w:r w:rsidRPr="00203B61">
        <w:rPr>
          <w:rFonts w:ascii="Consolas" w:eastAsia="Times New Roman" w:hAnsi="Consolas" w:cs="Times New Roman"/>
          <w:color w:val="9CDCFE"/>
          <w:kern w:val="0"/>
          <w:sz w:val="21"/>
          <w:szCs w:val="21"/>
          <w:lang w:eastAsia="hu-HU"/>
          <w14:ligatures w14:val="none"/>
        </w:rPr>
        <w:t>reading</w:t>
      </w:r>
      <w:proofErr w:type="spellEnd"/>
      <w:r w:rsidRPr="00203B61">
        <w:rPr>
          <w:rFonts w:ascii="Consolas" w:eastAsia="Times New Roman" w:hAnsi="Consolas" w:cs="Times New Roman"/>
          <w:color w:val="9CDCFE"/>
          <w:kern w:val="0"/>
          <w:sz w:val="21"/>
          <w:szCs w:val="21"/>
          <w:lang w:eastAsia="hu-HU"/>
          <w14:ligatures w14:val="none"/>
        </w:rPr>
        <w:t>"</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B5CEA8"/>
          <w:kern w:val="0"/>
          <w:sz w:val="21"/>
          <w:szCs w:val="21"/>
          <w:lang w:eastAsia="hu-HU"/>
          <w14:ligatures w14:val="none"/>
        </w:rPr>
        <w:t>1000</w:t>
      </w:r>
      <w:r w:rsidRPr="00203B61">
        <w:rPr>
          <w:rFonts w:ascii="Consolas" w:eastAsia="Times New Roman" w:hAnsi="Consolas" w:cs="Times New Roman"/>
          <w:color w:val="D4D4D4"/>
          <w:kern w:val="0"/>
          <w:sz w:val="21"/>
          <w:szCs w:val="21"/>
          <w:lang w:eastAsia="hu-HU"/>
          <w14:ligatures w14:val="none"/>
        </w:rPr>
        <w:t>,</w:t>
      </w:r>
    </w:p>
    <w:p w14:paraId="2C732E87"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w:t>
      </w:r>
      <w:proofErr w:type="spellStart"/>
      <w:r w:rsidRPr="00203B61">
        <w:rPr>
          <w:rFonts w:ascii="Consolas" w:eastAsia="Times New Roman" w:hAnsi="Consolas" w:cs="Times New Roman"/>
          <w:color w:val="9CDCFE"/>
          <w:kern w:val="0"/>
          <w:sz w:val="21"/>
          <w:szCs w:val="21"/>
          <w:lang w:eastAsia="hu-HU"/>
          <w14:ligatures w14:val="none"/>
        </w:rPr>
        <w:t>loc_lat</w:t>
      </w:r>
      <w:proofErr w:type="spellEnd"/>
      <w:r w:rsidRPr="00203B61">
        <w:rPr>
          <w:rFonts w:ascii="Consolas" w:eastAsia="Times New Roman" w:hAnsi="Consolas" w:cs="Times New Roman"/>
          <w:color w:val="9CDCFE"/>
          <w:kern w:val="0"/>
          <w:sz w:val="21"/>
          <w:szCs w:val="21"/>
          <w:lang w:eastAsia="hu-HU"/>
          <w14:ligatures w14:val="none"/>
        </w:rPr>
        <w:t>"</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B5CEA8"/>
          <w:kern w:val="0"/>
          <w:sz w:val="21"/>
          <w:szCs w:val="21"/>
          <w:lang w:eastAsia="hu-HU"/>
          <w14:ligatures w14:val="none"/>
        </w:rPr>
        <w:t>47.47900</w:t>
      </w:r>
      <w:r w:rsidRPr="00203B61">
        <w:rPr>
          <w:rFonts w:ascii="Consolas" w:eastAsia="Times New Roman" w:hAnsi="Consolas" w:cs="Times New Roman"/>
          <w:color w:val="D4D4D4"/>
          <w:kern w:val="0"/>
          <w:sz w:val="21"/>
          <w:szCs w:val="21"/>
          <w:lang w:eastAsia="hu-HU"/>
          <w14:ligatures w14:val="none"/>
        </w:rPr>
        <w:t>,</w:t>
      </w:r>
    </w:p>
    <w:p w14:paraId="59CCBA06"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w:t>
      </w:r>
      <w:proofErr w:type="spellStart"/>
      <w:r w:rsidRPr="00203B61">
        <w:rPr>
          <w:rFonts w:ascii="Consolas" w:eastAsia="Times New Roman" w:hAnsi="Consolas" w:cs="Times New Roman"/>
          <w:color w:val="9CDCFE"/>
          <w:kern w:val="0"/>
          <w:sz w:val="21"/>
          <w:szCs w:val="21"/>
          <w:lang w:eastAsia="hu-HU"/>
          <w14:ligatures w14:val="none"/>
        </w:rPr>
        <w:t>loc_lon</w:t>
      </w:r>
      <w:proofErr w:type="spellEnd"/>
      <w:r w:rsidRPr="00203B61">
        <w:rPr>
          <w:rFonts w:ascii="Consolas" w:eastAsia="Times New Roman" w:hAnsi="Consolas" w:cs="Times New Roman"/>
          <w:color w:val="9CDCFE"/>
          <w:kern w:val="0"/>
          <w:sz w:val="21"/>
          <w:szCs w:val="21"/>
          <w:lang w:eastAsia="hu-HU"/>
          <w14:ligatures w14:val="none"/>
        </w:rPr>
        <w:t>"</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B5CEA8"/>
          <w:kern w:val="0"/>
          <w:sz w:val="21"/>
          <w:szCs w:val="21"/>
          <w:lang w:eastAsia="hu-HU"/>
          <w14:ligatures w14:val="none"/>
        </w:rPr>
        <w:t>19.06000</w:t>
      </w:r>
      <w:r w:rsidRPr="00203B61">
        <w:rPr>
          <w:rFonts w:ascii="Consolas" w:eastAsia="Times New Roman" w:hAnsi="Consolas" w:cs="Times New Roman"/>
          <w:color w:val="D4D4D4"/>
          <w:kern w:val="0"/>
          <w:sz w:val="21"/>
          <w:szCs w:val="21"/>
          <w:lang w:eastAsia="hu-HU"/>
          <w14:ligatures w14:val="none"/>
        </w:rPr>
        <w:t>,</w:t>
      </w:r>
    </w:p>
    <w:p w14:paraId="1E094EE0"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"unit"</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CE9178"/>
          <w:kern w:val="0"/>
          <w:sz w:val="21"/>
          <w:szCs w:val="21"/>
          <w:lang w:eastAsia="hu-HU"/>
          <w14:ligatures w14:val="none"/>
        </w:rPr>
        <w:t>"mm"</w:t>
      </w:r>
    </w:p>
    <w:p w14:paraId="6623A0EB"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w:t>
      </w:r>
    </w:p>
    <w:p w14:paraId="7FE14463"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w:t>
      </w:r>
    </w:p>
    <w:p w14:paraId="00099530"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w:t>
      </w:r>
    </w:p>
    <w:p w14:paraId="2E6A992F" w14:textId="77777777" w:rsidR="00B3365F" w:rsidRDefault="00B3365F">
      <w:pPr>
        <w:rPr>
          <w:lang w:val="en-US"/>
        </w:rPr>
      </w:pPr>
    </w:p>
    <w:p w14:paraId="2DD096F7" w14:textId="1357CB4E" w:rsidR="00203B61" w:rsidRDefault="00203B61">
      <w:pPr>
        <w:rPr>
          <w:lang w:val="en-US"/>
        </w:rPr>
      </w:pPr>
      <w:r w:rsidRPr="00FE338B">
        <w:rPr>
          <w:b/>
          <w:bCs/>
          <w:lang w:val="en-US"/>
        </w:rPr>
        <w:t>Dataset</w:t>
      </w:r>
      <w:r>
        <w:rPr>
          <w:lang w:val="en-US"/>
        </w:rPr>
        <w:t xml:space="preserve"> 5</w:t>
      </w:r>
      <w:r w:rsidR="00FE338B">
        <w:rPr>
          <w:lang w:val="en-US"/>
        </w:rPr>
        <w:t>: minimal spectrum measurement</w:t>
      </w:r>
    </w:p>
    <w:p w14:paraId="432257A5"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lastRenderedPageBreak/>
        <w:t>{</w:t>
      </w:r>
    </w:p>
    <w:p w14:paraId="17891ADA"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"version"</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B5CEA8"/>
          <w:kern w:val="0"/>
          <w:sz w:val="21"/>
          <w:szCs w:val="21"/>
          <w:lang w:eastAsia="hu-HU"/>
          <w14:ligatures w14:val="none"/>
        </w:rPr>
        <w:t>2</w:t>
      </w:r>
      <w:r w:rsidRPr="00203B61">
        <w:rPr>
          <w:rFonts w:ascii="Consolas" w:eastAsia="Times New Roman" w:hAnsi="Consolas" w:cs="Times New Roman"/>
          <w:color w:val="D4D4D4"/>
          <w:kern w:val="0"/>
          <w:sz w:val="21"/>
          <w:szCs w:val="21"/>
          <w:lang w:eastAsia="hu-HU"/>
          <w14:ligatures w14:val="none"/>
        </w:rPr>
        <w:t>,</w:t>
      </w:r>
    </w:p>
    <w:p w14:paraId="01D7E2BC"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w:t>
      </w:r>
      <w:proofErr w:type="spellStart"/>
      <w:r w:rsidRPr="00203B61">
        <w:rPr>
          <w:rFonts w:ascii="Consolas" w:eastAsia="Times New Roman" w:hAnsi="Consolas" w:cs="Times New Roman"/>
          <w:color w:val="9CDCFE"/>
          <w:kern w:val="0"/>
          <w:sz w:val="21"/>
          <w:szCs w:val="21"/>
          <w:lang w:eastAsia="hu-HU"/>
          <w14:ligatures w14:val="none"/>
        </w:rPr>
        <w:t>payload</w:t>
      </w:r>
      <w:proofErr w:type="spellEnd"/>
      <w:r w:rsidRPr="00203B61">
        <w:rPr>
          <w:rFonts w:ascii="Consolas" w:eastAsia="Times New Roman" w:hAnsi="Consolas" w:cs="Times New Roman"/>
          <w:color w:val="9CDCFE"/>
          <w:kern w:val="0"/>
          <w:sz w:val="21"/>
          <w:szCs w:val="21"/>
          <w:lang w:eastAsia="hu-HU"/>
          <w14:ligatures w14:val="none"/>
        </w:rPr>
        <w:t>"</w:t>
      </w:r>
      <w:r w:rsidRPr="00203B61">
        <w:rPr>
          <w:rFonts w:ascii="Consolas" w:eastAsia="Times New Roman" w:hAnsi="Consolas" w:cs="Times New Roman"/>
          <w:color w:val="D4D4D4"/>
          <w:kern w:val="0"/>
          <w:sz w:val="21"/>
          <w:szCs w:val="21"/>
          <w:lang w:eastAsia="hu-HU"/>
          <w14:ligatures w14:val="none"/>
        </w:rPr>
        <w:t>: [</w:t>
      </w:r>
    </w:p>
    <w:p w14:paraId="5221E8FD"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w:t>
      </w:r>
    </w:p>
    <w:p w14:paraId="79F40F92"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w:t>
      </w:r>
      <w:proofErr w:type="spellStart"/>
      <w:r w:rsidRPr="00203B61">
        <w:rPr>
          <w:rFonts w:ascii="Consolas" w:eastAsia="Times New Roman" w:hAnsi="Consolas" w:cs="Times New Roman"/>
          <w:color w:val="9CDCFE"/>
          <w:kern w:val="0"/>
          <w:sz w:val="21"/>
          <w:szCs w:val="21"/>
          <w:lang w:eastAsia="hu-HU"/>
          <w14:ligatures w14:val="none"/>
        </w:rPr>
        <w:t>type</w:t>
      </w:r>
      <w:proofErr w:type="spellEnd"/>
      <w:r w:rsidRPr="00203B61">
        <w:rPr>
          <w:rFonts w:ascii="Consolas" w:eastAsia="Times New Roman" w:hAnsi="Consolas" w:cs="Times New Roman"/>
          <w:color w:val="9CDCFE"/>
          <w:kern w:val="0"/>
          <w:sz w:val="21"/>
          <w:szCs w:val="21"/>
          <w:lang w:eastAsia="hu-HU"/>
          <w14:ligatures w14:val="none"/>
        </w:rPr>
        <w:t>"</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CE9178"/>
          <w:kern w:val="0"/>
          <w:sz w:val="21"/>
          <w:szCs w:val="21"/>
          <w:lang w:eastAsia="hu-HU"/>
          <w14:ligatures w14:val="none"/>
        </w:rPr>
        <w:t>"</w:t>
      </w:r>
      <w:proofErr w:type="spellStart"/>
      <w:r w:rsidRPr="00203B61">
        <w:rPr>
          <w:rFonts w:ascii="Consolas" w:eastAsia="Times New Roman" w:hAnsi="Consolas" w:cs="Times New Roman"/>
          <w:color w:val="CE9178"/>
          <w:kern w:val="0"/>
          <w:sz w:val="21"/>
          <w:szCs w:val="21"/>
          <w:lang w:eastAsia="hu-HU"/>
          <w14:ligatures w14:val="none"/>
        </w:rPr>
        <w:t>spectrum</w:t>
      </w:r>
      <w:proofErr w:type="spellEnd"/>
      <w:r w:rsidRPr="00203B61">
        <w:rPr>
          <w:rFonts w:ascii="Consolas" w:eastAsia="Times New Roman" w:hAnsi="Consolas" w:cs="Times New Roman"/>
          <w:color w:val="CE9178"/>
          <w:kern w:val="0"/>
          <w:sz w:val="21"/>
          <w:szCs w:val="21"/>
          <w:lang w:eastAsia="hu-HU"/>
          <w14:ligatures w14:val="none"/>
        </w:rPr>
        <w:t>"</w:t>
      </w:r>
      <w:r w:rsidRPr="00203B61">
        <w:rPr>
          <w:rFonts w:ascii="Consolas" w:eastAsia="Times New Roman" w:hAnsi="Consolas" w:cs="Times New Roman"/>
          <w:color w:val="D4D4D4"/>
          <w:kern w:val="0"/>
          <w:sz w:val="21"/>
          <w:szCs w:val="21"/>
          <w:lang w:eastAsia="hu-HU"/>
          <w14:ligatures w14:val="none"/>
        </w:rPr>
        <w:t>,</w:t>
      </w:r>
    </w:p>
    <w:p w14:paraId="230646D5"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w:t>
      </w:r>
      <w:proofErr w:type="spellStart"/>
      <w:r w:rsidRPr="00203B61">
        <w:rPr>
          <w:rFonts w:ascii="Consolas" w:eastAsia="Times New Roman" w:hAnsi="Consolas" w:cs="Times New Roman"/>
          <w:color w:val="9CDCFE"/>
          <w:kern w:val="0"/>
          <w:sz w:val="21"/>
          <w:szCs w:val="21"/>
          <w:lang w:eastAsia="hu-HU"/>
          <w14:ligatures w14:val="none"/>
        </w:rPr>
        <w:t>device</w:t>
      </w:r>
      <w:proofErr w:type="spellEnd"/>
      <w:r w:rsidRPr="00203B61">
        <w:rPr>
          <w:rFonts w:ascii="Consolas" w:eastAsia="Times New Roman" w:hAnsi="Consolas" w:cs="Times New Roman"/>
          <w:color w:val="9CDCFE"/>
          <w:kern w:val="0"/>
          <w:sz w:val="21"/>
          <w:szCs w:val="21"/>
          <w:lang w:eastAsia="hu-HU"/>
          <w14:ligatures w14:val="none"/>
        </w:rPr>
        <w:t>"</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CE9178"/>
          <w:kern w:val="0"/>
          <w:sz w:val="21"/>
          <w:szCs w:val="21"/>
          <w:lang w:eastAsia="hu-HU"/>
          <w14:ligatures w14:val="none"/>
        </w:rPr>
        <w:t>"32"</w:t>
      </w:r>
      <w:r w:rsidRPr="00203B61">
        <w:rPr>
          <w:rFonts w:ascii="Consolas" w:eastAsia="Times New Roman" w:hAnsi="Consolas" w:cs="Times New Roman"/>
          <w:color w:val="D4D4D4"/>
          <w:kern w:val="0"/>
          <w:sz w:val="21"/>
          <w:szCs w:val="21"/>
          <w:lang w:eastAsia="hu-HU"/>
          <w14:ligatures w14:val="none"/>
        </w:rPr>
        <w:t>,</w:t>
      </w:r>
    </w:p>
    <w:p w14:paraId="42D81758"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w:t>
      </w:r>
      <w:proofErr w:type="spellStart"/>
      <w:r w:rsidRPr="00203B61">
        <w:rPr>
          <w:rFonts w:ascii="Consolas" w:eastAsia="Times New Roman" w:hAnsi="Consolas" w:cs="Times New Roman"/>
          <w:color w:val="9CDCFE"/>
          <w:kern w:val="0"/>
          <w:sz w:val="21"/>
          <w:szCs w:val="21"/>
          <w:lang w:eastAsia="hu-HU"/>
          <w14:ligatures w14:val="none"/>
        </w:rPr>
        <w:t>when_captured</w:t>
      </w:r>
      <w:proofErr w:type="spellEnd"/>
      <w:r w:rsidRPr="00203B61">
        <w:rPr>
          <w:rFonts w:ascii="Consolas" w:eastAsia="Times New Roman" w:hAnsi="Consolas" w:cs="Times New Roman"/>
          <w:color w:val="9CDCFE"/>
          <w:kern w:val="0"/>
          <w:sz w:val="21"/>
          <w:szCs w:val="21"/>
          <w:lang w:eastAsia="hu-HU"/>
          <w14:ligatures w14:val="none"/>
        </w:rPr>
        <w:t>"</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CE9178"/>
          <w:kern w:val="0"/>
          <w:sz w:val="21"/>
          <w:szCs w:val="21"/>
          <w:lang w:eastAsia="hu-HU"/>
          <w14:ligatures w14:val="none"/>
        </w:rPr>
        <w:t>"2024-01-30T23:12:54Z"</w:t>
      </w:r>
      <w:r w:rsidRPr="00203B61">
        <w:rPr>
          <w:rFonts w:ascii="Consolas" w:eastAsia="Times New Roman" w:hAnsi="Consolas" w:cs="Times New Roman"/>
          <w:color w:val="D4D4D4"/>
          <w:kern w:val="0"/>
          <w:sz w:val="21"/>
          <w:szCs w:val="21"/>
          <w:lang w:eastAsia="hu-HU"/>
          <w14:ligatures w14:val="none"/>
        </w:rPr>
        <w:t>,</w:t>
      </w:r>
    </w:p>
    <w:p w14:paraId="77046D1F"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w:t>
      </w:r>
      <w:proofErr w:type="spellStart"/>
      <w:r w:rsidRPr="00203B61">
        <w:rPr>
          <w:rFonts w:ascii="Consolas" w:eastAsia="Times New Roman" w:hAnsi="Consolas" w:cs="Times New Roman"/>
          <w:color w:val="9CDCFE"/>
          <w:kern w:val="0"/>
          <w:sz w:val="21"/>
          <w:szCs w:val="21"/>
          <w:lang w:eastAsia="hu-HU"/>
          <w14:ligatures w14:val="none"/>
        </w:rPr>
        <w:t>live_time</w:t>
      </w:r>
      <w:proofErr w:type="spellEnd"/>
      <w:r w:rsidRPr="00203B61">
        <w:rPr>
          <w:rFonts w:ascii="Consolas" w:eastAsia="Times New Roman" w:hAnsi="Consolas" w:cs="Times New Roman"/>
          <w:color w:val="9CDCFE"/>
          <w:kern w:val="0"/>
          <w:sz w:val="21"/>
          <w:szCs w:val="21"/>
          <w:lang w:eastAsia="hu-HU"/>
          <w14:ligatures w14:val="none"/>
        </w:rPr>
        <w:t>"</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B5CEA8"/>
          <w:kern w:val="0"/>
          <w:sz w:val="21"/>
          <w:szCs w:val="21"/>
          <w:lang w:eastAsia="hu-HU"/>
          <w14:ligatures w14:val="none"/>
        </w:rPr>
        <w:t>30000</w:t>
      </w:r>
      <w:r w:rsidRPr="00203B61">
        <w:rPr>
          <w:rFonts w:ascii="Consolas" w:eastAsia="Times New Roman" w:hAnsi="Consolas" w:cs="Times New Roman"/>
          <w:color w:val="D4D4D4"/>
          <w:kern w:val="0"/>
          <w:sz w:val="21"/>
          <w:szCs w:val="21"/>
          <w:lang w:eastAsia="hu-HU"/>
          <w14:ligatures w14:val="none"/>
        </w:rPr>
        <w:t>,</w:t>
      </w:r>
    </w:p>
    <w:p w14:paraId="7FDB3C83"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w:t>
      </w:r>
      <w:proofErr w:type="spellStart"/>
      <w:r w:rsidRPr="00203B61">
        <w:rPr>
          <w:rFonts w:ascii="Consolas" w:eastAsia="Times New Roman" w:hAnsi="Consolas" w:cs="Times New Roman"/>
          <w:color w:val="9CDCFE"/>
          <w:kern w:val="0"/>
          <w:sz w:val="21"/>
          <w:szCs w:val="21"/>
          <w:lang w:eastAsia="hu-HU"/>
          <w14:ligatures w14:val="none"/>
        </w:rPr>
        <w:t>real_time</w:t>
      </w:r>
      <w:proofErr w:type="spellEnd"/>
      <w:r w:rsidRPr="00203B61">
        <w:rPr>
          <w:rFonts w:ascii="Consolas" w:eastAsia="Times New Roman" w:hAnsi="Consolas" w:cs="Times New Roman"/>
          <w:color w:val="9CDCFE"/>
          <w:kern w:val="0"/>
          <w:sz w:val="21"/>
          <w:szCs w:val="21"/>
          <w:lang w:eastAsia="hu-HU"/>
          <w14:ligatures w14:val="none"/>
        </w:rPr>
        <w:t>"</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B5CEA8"/>
          <w:kern w:val="0"/>
          <w:sz w:val="21"/>
          <w:szCs w:val="21"/>
          <w:lang w:eastAsia="hu-HU"/>
          <w14:ligatures w14:val="none"/>
        </w:rPr>
        <w:t>40000</w:t>
      </w:r>
      <w:r w:rsidRPr="00203B61">
        <w:rPr>
          <w:rFonts w:ascii="Consolas" w:eastAsia="Times New Roman" w:hAnsi="Consolas" w:cs="Times New Roman"/>
          <w:color w:val="D4D4D4"/>
          <w:kern w:val="0"/>
          <w:sz w:val="21"/>
          <w:szCs w:val="21"/>
          <w:lang w:eastAsia="hu-HU"/>
          <w14:ligatures w14:val="none"/>
        </w:rPr>
        <w:t>,</w:t>
      </w:r>
    </w:p>
    <w:p w14:paraId="18AD7058"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w:t>
      </w:r>
      <w:proofErr w:type="spellStart"/>
      <w:r w:rsidRPr="00203B61">
        <w:rPr>
          <w:rFonts w:ascii="Consolas" w:eastAsia="Times New Roman" w:hAnsi="Consolas" w:cs="Times New Roman"/>
          <w:color w:val="9CDCFE"/>
          <w:kern w:val="0"/>
          <w:sz w:val="21"/>
          <w:szCs w:val="21"/>
          <w:lang w:eastAsia="hu-HU"/>
          <w14:ligatures w14:val="none"/>
        </w:rPr>
        <w:t>energy_bin</w:t>
      </w:r>
      <w:proofErr w:type="spellEnd"/>
      <w:r w:rsidRPr="00203B61">
        <w:rPr>
          <w:rFonts w:ascii="Consolas" w:eastAsia="Times New Roman" w:hAnsi="Consolas" w:cs="Times New Roman"/>
          <w:color w:val="9CDCFE"/>
          <w:kern w:val="0"/>
          <w:sz w:val="21"/>
          <w:szCs w:val="21"/>
          <w:lang w:eastAsia="hu-HU"/>
          <w14:ligatures w14:val="none"/>
        </w:rPr>
        <w:t>"</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B5CEA8"/>
          <w:kern w:val="0"/>
          <w:sz w:val="21"/>
          <w:szCs w:val="21"/>
          <w:lang w:eastAsia="hu-HU"/>
          <w14:ligatures w14:val="none"/>
        </w:rPr>
        <w:t>2</w:t>
      </w:r>
      <w:r w:rsidRPr="00203B61">
        <w:rPr>
          <w:rFonts w:ascii="Consolas" w:eastAsia="Times New Roman" w:hAnsi="Consolas" w:cs="Times New Roman"/>
          <w:color w:val="D4D4D4"/>
          <w:kern w:val="0"/>
          <w:sz w:val="21"/>
          <w:szCs w:val="21"/>
          <w:lang w:eastAsia="hu-HU"/>
          <w14:ligatures w14:val="none"/>
        </w:rPr>
        <w:t>,</w:t>
      </w:r>
    </w:p>
    <w:p w14:paraId="50BB9218"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w:t>
      </w:r>
      <w:proofErr w:type="spellStart"/>
      <w:r w:rsidRPr="00203B61">
        <w:rPr>
          <w:rFonts w:ascii="Consolas" w:eastAsia="Times New Roman" w:hAnsi="Consolas" w:cs="Times New Roman"/>
          <w:color w:val="9CDCFE"/>
          <w:kern w:val="0"/>
          <w:sz w:val="21"/>
          <w:szCs w:val="21"/>
          <w:lang w:eastAsia="hu-HU"/>
          <w14:ligatures w14:val="none"/>
        </w:rPr>
        <w:t>reading</w:t>
      </w:r>
      <w:proofErr w:type="spellEnd"/>
      <w:r w:rsidRPr="00203B61">
        <w:rPr>
          <w:rFonts w:ascii="Consolas" w:eastAsia="Times New Roman" w:hAnsi="Consolas" w:cs="Times New Roman"/>
          <w:color w:val="9CDCFE"/>
          <w:kern w:val="0"/>
          <w:sz w:val="21"/>
          <w:szCs w:val="21"/>
          <w:lang w:eastAsia="hu-HU"/>
          <w14:ligatures w14:val="none"/>
        </w:rPr>
        <w:t>"</w:t>
      </w:r>
      <w:r w:rsidRPr="00203B61">
        <w:rPr>
          <w:rFonts w:ascii="Consolas" w:eastAsia="Times New Roman" w:hAnsi="Consolas" w:cs="Times New Roman"/>
          <w:color w:val="D4D4D4"/>
          <w:kern w:val="0"/>
          <w:sz w:val="21"/>
          <w:szCs w:val="21"/>
          <w:lang w:eastAsia="hu-HU"/>
          <w14:ligatures w14:val="none"/>
        </w:rPr>
        <w:t>: [</w:t>
      </w:r>
      <w:r w:rsidRPr="00203B61">
        <w:rPr>
          <w:rFonts w:ascii="Consolas" w:eastAsia="Times New Roman" w:hAnsi="Consolas" w:cs="Times New Roman"/>
          <w:color w:val="B5CEA8"/>
          <w:kern w:val="0"/>
          <w:sz w:val="21"/>
          <w:szCs w:val="21"/>
          <w:lang w:eastAsia="hu-HU"/>
          <w14:ligatures w14:val="none"/>
        </w:rPr>
        <w:t>0</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B5CEA8"/>
          <w:kern w:val="0"/>
          <w:sz w:val="21"/>
          <w:szCs w:val="21"/>
          <w:lang w:eastAsia="hu-HU"/>
          <w14:ligatures w14:val="none"/>
        </w:rPr>
        <w:t>10</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B5CEA8"/>
          <w:kern w:val="0"/>
          <w:sz w:val="21"/>
          <w:szCs w:val="21"/>
          <w:lang w:eastAsia="hu-HU"/>
          <w14:ligatures w14:val="none"/>
        </w:rPr>
        <w:t>20</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B5CEA8"/>
          <w:kern w:val="0"/>
          <w:sz w:val="21"/>
          <w:szCs w:val="21"/>
          <w:lang w:eastAsia="hu-HU"/>
          <w14:ligatures w14:val="none"/>
        </w:rPr>
        <w:t>30</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B5CEA8"/>
          <w:kern w:val="0"/>
          <w:sz w:val="21"/>
          <w:szCs w:val="21"/>
          <w:lang w:eastAsia="hu-HU"/>
          <w14:ligatures w14:val="none"/>
        </w:rPr>
        <w:t>40</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B5CEA8"/>
          <w:kern w:val="0"/>
          <w:sz w:val="21"/>
          <w:szCs w:val="21"/>
          <w:lang w:eastAsia="hu-HU"/>
          <w14:ligatures w14:val="none"/>
        </w:rPr>
        <w:t>35</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B5CEA8"/>
          <w:kern w:val="0"/>
          <w:sz w:val="21"/>
          <w:szCs w:val="21"/>
          <w:lang w:eastAsia="hu-HU"/>
          <w14:ligatures w14:val="none"/>
        </w:rPr>
        <w:t>20</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B5CEA8"/>
          <w:kern w:val="0"/>
          <w:sz w:val="21"/>
          <w:szCs w:val="21"/>
          <w:lang w:eastAsia="hu-HU"/>
          <w14:ligatures w14:val="none"/>
        </w:rPr>
        <w:t>30</w:t>
      </w:r>
      <w:r w:rsidRPr="00203B61">
        <w:rPr>
          <w:rFonts w:ascii="Consolas" w:eastAsia="Times New Roman" w:hAnsi="Consolas" w:cs="Times New Roman"/>
          <w:color w:val="D4D4D4"/>
          <w:kern w:val="0"/>
          <w:sz w:val="21"/>
          <w:szCs w:val="21"/>
          <w:lang w:eastAsia="hu-HU"/>
          <w14:ligatures w14:val="none"/>
        </w:rPr>
        <w:t>]</w:t>
      </w:r>
    </w:p>
    <w:p w14:paraId="46E0906A"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w:t>
      </w:r>
    </w:p>
    <w:p w14:paraId="3011095A"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w:t>
      </w:r>
    </w:p>
    <w:p w14:paraId="18A0892E"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w:t>
      </w:r>
    </w:p>
    <w:p w14:paraId="57D8A7D2" w14:textId="77777777" w:rsidR="00203B61" w:rsidRDefault="00203B61">
      <w:pPr>
        <w:rPr>
          <w:lang w:val="en-US"/>
        </w:rPr>
      </w:pPr>
    </w:p>
    <w:p w14:paraId="55BCBCFD" w14:textId="289A4129" w:rsidR="00203B61" w:rsidRDefault="00203B61">
      <w:pPr>
        <w:rPr>
          <w:lang w:val="en-US"/>
        </w:rPr>
      </w:pPr>
      <w:r w:rsidRPr="00FE338B">
        <w:rPr>
          <w:b/>
          <w:bCs/>
          <w:lang w:val="en-US"/>
        </w:rPr>
        <w:t>Dataset</w:t>
      </w:r>
      <w:r>
        <w:rPr>
          <w:lang w:val="en-US"/>
        </w:rPr>
        <w:t xml:space="preserve"> 6</w:t>
      </w:r>
      <w:r w:rsidR="00FE338B">
        <w:rPr>
          <w:lang w:val="en-US"/>
        </w:rPr>
        <w:t>: full spectrum measurement</w:t>
      </w:r>
    </w:p>
    <w:p w14:paraId="440AA3A7"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w:t>
      </w:r>
    </w:p>
    <w:p w14:paraId="67350D64"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"version"</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B5CEA8"/>
          <w:kern w:val="0"/>
          <w:sz w:val="21"/>
          <w:szCs w:val="21"/>
          <w:lang w:eastAsia="hu-HU"/>
          <w14:ligatures w14:val="none"/>
        </w:rPr>
        <w:t>2</w:t>
      </w:r>
      <w:r w:rsidRPr="00203B61">
        <w:rPr>
          <w:rFonts w:ascii="Consolas" w:eastAsia="Times New Roman" w:hAnsi="Consolas" w:cs="Times New Roman"/>
          <w:color w:val="D4D4D4"/>
          <w:kern w:val="0"/>
          <w:sz w:val="21"/>
          <w:szCs w:val="21"/>
          <w:lang w:eastAsia="hu-HU"/>
          <w14:ligatures w14:val="none"/>
        </w:rPr>
        <w:t>,</w:t>
      </w:r>
    </w:p>
    <w:p w14:paraId="794F995B"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w:t>
      </w:r>
      <w:proofErr w:type="spellStart"/>
      <w:r w:rsidRPr="00203B61">
        <w:rPr>
          <w:rFonts w:ascii="Consolas" w:eastAsia="Times New Roman" w:hAnsi="Consolas" w:cs="Times New Roman"/>
          <w:color w:val="9CDCFE"/>
          <w:kern w:val="0"/>
          <w:sz w:val="21"/>
          <w:szCs w:val="21"/>
          <w:lang w:eastAsia="hu-HU"/>
          <w14:ligatures w14:val="none"/>
        </w:rPr>
        <w:t>payload</w:t>
      </w:r>
      <w:proofErr w:type="spellEnd"/>
      <w:r w:rsidRPr="00203B61">
        <w:rPr>
          <w:rFonts w:ascii="Consolas" w:eastAsia="Times New Roman" w:hAnsi="Consolas" w:cs="Times New Roman"/>
          <w:color w:val="9CDCFE"/>
          <w:kern w:val="0"/>
          <w:sz w:val="21"/>
          <w:szCs w:val="21"/>
          <w:lang w:eastAsia="hu-HU"/>
          <w14:ligatures w14:val="none"/>
        </w:rPr>
        <w:t>"</w:t>
      </w:r>
      <w:r w:rsidRPr="00203B61">
        <w:rPr>
          <w:rFonts w:ascii="Consolas" w:eastAsia="Times New Roman" w:hAnsi="Consolas" w:cs="Times New Roman"/>
          <w:color w:val="D4D4D4"/>
          <w:kern w:val="0"/>
          <w:sz w:val="21"/>
          <w:szCs w:val="21"/>
          <w:lang w:eastAsia="hu-HU"/>
          <w14:ligatures w14:val="none"/>
        </w:rPr>
        <w:t>: [</w:t>
      </w:r>
    </w:p>
    <w:p w14:paraId="7DBB24B4"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w:t>
      </w:r>
    </w:p>
    <w:p w14:paraId="0F7BF5EB"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w:t>
      </w:r>
      <w:proofErr w:type="spellStart"/>
      <w:r w:rsidRPr="00203B61">
        <w:rPr>
          <w:rFonts w:ascii="Consolas" w:eastAsia="Times New Roman" w:hAnsi="Consolas" w:cs="Times New Roman"/>
          <w:color w:val="9CDCFE"/>
          <w:kern w:val="0"/>
          <w:sz w:val="21"/>
          <w:szCs w:val="21"/>
          <w:lang w:eastAsia="hu-HU"/>
          <w14:ligatures w14:val="none"/>
        </w:rPr>
        <w:t>type</w:t>
      </w:r>
      <w:proofErr w:type="spellEnd"/>
      <w:r w:rsidRPr="00203B61">
        <w:rPr>
          <w:rFonts w:ascii="Consolas" w:eastAsia="Times New Roman" w:hAnsi="Consolas" w:cs="Times New Roman"/>
          <w:color w:val="9CDCFE"/>
          <w:kern w:val="0"/>
          <w:sz w:val="21"/>
          <w:szCs w:val="21"/>
          <w:lang w:eastAsia="hu-HU"/>
          <w14:ligatures w14:val="none"/>
        </w:rPr>
        <w:t>"</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CE9178"/>
          <w:kern w:val="0"/>
          <w:sz w:val="21"/>
          <w:szCs w:val="21"/>
          <w:lang w:eastAsia="hu-HU"/>
          <w14:ligatures w14:val="none"/>
        </w:rPr>
        <w:t>"</w:t>
      </w:r>
      <w:proofErr w:type="spellStart"/>
      <w:r w:rsidRPr="00203B61">
        <w:rPr>
          <w:rFonts w:ascii="Consolas" w:eastAsia="Times New Roman" w:hAnsi="Consolas" w:cs="Times New Roman"/>
          <w:color w:val="CE9178"/>
          <w:kern w:val="0"/>
          <w:sz w:val="21"/>
          <w:szCs w:val="21"/>
          <w:lang w:eastAsia="hu-HU"/>
          <w14:ligatures w14:val="none"/>
        </w:rPr>
        <w:t>spectrum</w:t>
      </w:r>
      <w:proofErr w:type="spellEnd"/>
      <w:r w:rsidRPr="00203B61">
        <w:rPr>
          <w:rFonts w:ascii="Consolas" w:eastAsia="Times New Roman" w:hAnsi="Consolas" w:cs="Times New Roman"/>
          <w:color w:val="CE9178"/>
          <w:kern w:val="0"/>
          <w:sz w:val="21"/>
          <w:szCs w:val="21"/>
          <w:lang w:eastAsia="hu-HU"/>
          <w14:ligatures w14:val="none"/>
        </w:rPr>
        <w:t>"</w:t>
      </w:r>
      <w:r w:rsidRPr="00203B61">
        <w:rPr>
          <w:rFonts w:ascii="Consolas" w:eastAsia="Times New Roman" w:hAnsi="Consolas" w:cs="Times New Roman"/>
          <w:color w:val="D4D4D4"/>
          <w:kern w:val="0"/>
          <w:sz w:val="21"/>
          <w:szCs w:val="21"/>
          <w:lang w:eastAsia="hu-HU"/>
          <w14:ligatures w14:val="none"/>
        </w:rPr>
        <w:t>,</w:t>
      </w:r>
    </w:p>
    <w:p w14:paraId="2195FAD6"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w:t>
      </w:r>
      <w:proofErr w:type="spellStart"/>
      <w:r w:rsidRPr="00203B61">
        <w:rPr>
          <w:rFonts w:ascii="Consolas" w:eastAsia="Times New Roman" w:hAnsi="Consolas" w:cs="Times New Roman"/>
          <w:color w:val="9CDCFE"/>
          <w:kern w:val="0"/>
          <w:sz w:val="21"/>
          <w:szCs w:val="21"/>
          <w:lang w:eastAsia="hu-HU"/>
          <w14:ligatures w14:val="none"/>
        </w:rPr>
        <w:t>device</w:t>
      </w:r>
      <w:proofErr w:type="spellEnd"/>
      <w:r w:rsidRPr="00203B61">
        <w:rPr>
          <w:rFonts w:ascii="Consolas" w:eastAsia="Times New Roman" w:hAnsi="Consolas" w:cs="Times New Roman"/>
          <w:color w:val="9CDCFE"/>
          <w:kern w:val="0"/>
          <w:sz w:val="21"/>
          <w:szCs w:val="21"/>
          <w:lang w:eastAsia="hu-HU"/>
          <w14:ligatures w14:val="none"/>
        </w:rPr>
        <w:t>"</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CE9178"/>
          <w:kern w:val="0"/>
          <w:sz w:val="21"/>
          <w:szCs w:val="21"/>
          <w:lang w:eastAsia="hu-HU"/>
          <w14:ligatures w14:val="none"/>
        </w:rPr>
        <w:t>"32"</w:t>
      </w:r>
      <w:r w:rsidRPr="00203B61">
        <w:rPr>
          <w:rFonts w:ascii="Consolas" w:eastAsia="Times New Roman" w:hAnsi="Consolas" w:cs="Times New Roman"/>
          <w:color w:val="D4D4D4"/>
          <w:kern w:val="0"/>
          <w:sz w:val="21"/>
          <w:szCs w:val="21"/>
          <w:lang w:eastAsia="hu-HU"/>
          <w14:ligatures w14:val="none"/>
        </w:rPr>
        <w:t>,</w:t>
      </w:r>
    </w:p>
    <w:p w14:paraId="11C49BA4"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w:t>
      </w:r>
      <w:proofErr w:type="spellStart"/>
      <w:r w:rsidRPr="00203B61">
        <w:rPr>
          <w:rFonts w:ascii="Consolas" w:eastAsia="Times New Roman" w:hAnsi="Consolas" w:cs="Times New Roman"/>
          <w:color w:val="9CDCFE"/>
          <w:kern w:val="0"/>
          <w:sz w:val="21"/>
          <w:szCs w:val="21"/>
          <w:lang w:eastAsia="hu-HU"/>
          <w14:ligatures w14:val="none"/>
        </w:rPr>
        <w:t>when_captured</w:t>
      </w:r>
      <w:proofErr w:type="spellEnd"/>
      <w:r w:rsidRPr="00203B61">
        <w:rPr>
          <w:rFonts w:ascii="Consolas" w:eastAsia="Times New Roman" w:hAnsi="Consolas" w:cs="Times New Roman"/>
          <w:color w:val="9CDCFE"/>
          <w:kern w:val="0"/>
          <w:sz w:val="21"/>
          <w:szCs w:val="21"/>
          <w:lang w:eastAsia="hu-HU"/>
          <w14:ligatures w14:val="none"/>
        </w:rPr>
        <w:t>"</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CE9178"/>
          <w:kern w:val="0"/>
          <w:sz w:val="21"/>
          <w:szCs w:val="21"/>
          <w:lang w:eastAsia="hu-HU"/>
          <w14:ligatures w14:val="none"/>
        </w:rPr>
        <w:t>"2024-01-30T23:12:54Z"</w:t>
      </w:r>
      <w:r w:rsidRPr="00203B61">
        <w:rPr>
          <w:rFonts w:ascii="Consolas" w:eastAsia="Times New Roman" w:hAnsi="Consolas" w:cs="Times New Roman"/>
          <w:color w:val="D4D4D4"/>
          <w:kern w:val="0"/>
          <w:sz w:val="21"/>
          <w:szCs w:val="21"/>
          <w:lang w:eastAsia="hu-HU"/>
          <w14:ligatures w14:val="none"/>
        </w:rPr>
        <w:t>,</w:t>
      </w:r>
    </w:p>
    <w:p w14:paraId="3E93A963"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w:t>
      </w:r>
      <w:proofErr w:type="spellStart"/>
      <w:r w:rsidRPr="00203B61">
        <w:rPr>
          <w:rFonts w:ascii="Consolas" w:eastAsia="Times New Roman" w:hAnsi="Consolas" w:cs="Times New Roman"/>
          <w:color w:val="9CDCFE"/>
          <w:kern w:val="0"/>
          <w:sz w:val="21"/>
          <w:szCs w:val="21"/>
          <w:lang w:eastAsia="hu-HU"/>
          <w14:ligatures w14:val="none"/>
        </w:rPr>
        <w:t>live_time</w:t>
      </w:r>
      <w:proofErr w:type="spellEnd"/>
      <w:r w:rsidRPr="00203B61">
        <w:rPr>
          <w:rFonts w:ascii="Consolas" w:eastAsia="Times New Roman" w:hAnsi="Consolas" w:cs="Times New Roman"/>
          <w:color w:val="9CDCFE"/>
          <w:kern w:val="0"/>
          <w:sz w:val="21"/>
          <w:szCs w:val="21"/>
          <w:lang w:eastAsia="hu-HU"/>
          <w14:ligatures w14:val="none"/>
        </w:rPr>
        <w:t>"</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B5CEA8"/>
          <w:kern w:val="0"/>
          <w:sz w:val="21"/>
          <w:szCs w:val="21"/>
          <w:lang w:eastAsia="hu-HU"/>
          <w14:ligatures w14:val="none"/>
        </w:rPr>
        <w:t>30000</w:t>
      </w:r>
      <w:r w:rsidRPr="00203B61">
        <w:rPr>
          <w:rFonts w:ascii="Consolas" w:eastAsia="Times New Roman" w:hAnsi="Consolas" w:cs="Times New Roman"/>
          <w:color w:val="D4D4D4"/>
          <w:kern w:val="0"/>
          <w:sz w:val="21"/>
          <w:szCs w:val="21"/>
          <w:lang w:eastAsia="hu-HU"/>
          <w14:ligatures w14:val="none"/>
        </w:rPr>
        <w:t>,</w:t>
      </w:r>
    </w:p>
    <w:p w14:paraId="41D60764"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w:t>
      </w:r>
      <w:proofErr w:type="spellStart"/>
      <w:r w:rsidRPr="00203B61">
        <w:rPr>
          <w:rFonts w:ascii="Consolas" w:eastAsia="Times New Roman" w:hAnsi="Consolas" w:cs="Times New Roman"/>
          <w:color w:val="9CDCFE"/>
          <w:kern w:val="0"/>
          <w:sz w:val="21"/>
          <w:szCs w:val="21"/>
          <w:lang w:eastAsia="hu-HU"/>
          <w14:ligatures w14:val="none"/>
        </w:rPr>
        <w:t>real_time</w:t>
      </w:r>
      <w:proofErr w:type="spellEnd"/>
      <w:r w:rsidRPr="00203B61">
        <w:rPr>
          <w:rFonts w:ascii="Consolas" w:eastAsia="Times New Roman" w:hAnsi="Consolas" w:cs="Times New Roman"/>
          <w:color w:val="9CDCFE"/>
          <w:kern w:val="0"/>
          <w:sz w:val="21"/>
          <w:szCs w:val="21"/>
          <w:lang w:eastAsia="hu-HU"/>
          <w14:ligatures w14:val="none"/>
        </w:rPr>
        <w:t>"</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B5CEA8"/>
          <w:kern w:val="0"/>
          <w:sz w:val="21"/>
          <w:szCs w:val="21"/>
          <w:lang w:eastAsia="hu-HU"/>
          <w14:ligatures w14:val="none"/>
        </w:rPr>
        <w:t>40000</w:t>
      </w:r>
      <w:r w:rsidRPr="00203B61">
        <w:rPr>
          <w:rFonts w:ascii="Consolas" w:eastAsia="Times New Roman" w:hAnsi="Consolas" w:cs="Times New Roman"/>
          <w:color w:val="D4D4D4"/>
          <w:kern w:val="0"/>
          <w:sz w:val="21"/>
          <w:szCs w:val="21"/>
          <w:lang w:eastAsia="hu-HU"/>
          <w14:ligatures w14:val="none"/>
        </w:rPr>
        <w:t>,</w:t>
      </w:r>
    </w:p>
    <w:p w14:paraId="4AE66BA8"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w:t>
      </w:r>
      <w:proofErr w:type="spellStart"/>
      <w:r w:rsidRPr="00203B61">
        <w:rPr>
          <w:rFonts w:ascii="Consolas" w:eastAsia="Times New Roman" w:hAnsi="Consolas" w:cs="Times New Roman"/>
          <w:color w:val="9CDCFE"/>
          <w:kern w:val="0"/>
          <w:sz w:val="21"/>
          <w:szCs w:val="21"/>
          <w:lang w:eastAsia="hu-HU"/>
          <w14:ligatures w14:val="none"/>
        </w:rPr>
        <w:t>energy_bin</w:t>
      </w:r>
      <w:proofErr w:type="spellEnd"/>
      <w:r w:rsidRPr="00203B61">
        <w:rPr>
          <w:rFonts w:ascii="Consolas" w:eastAsia="Times New Roman" w:hAnsi="Consolas" w:cs="Times New Roman"/>
          <w:color w:val="9CDCFE"/>
          <w:kern w:val="0"/>
          <w:sz w:val="21"/>
          <w:szCs w:val="21"/>
          <w:lang w:eastAsia="hu-HU"/>
          <w14:ligatures w14:val="none"/>
        </w:rPr>
        <w:t>"</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B5CEA8"/>
          <w:kern w:val="0"/>
          <w:sz w:val="21"/>
          <w:szCs w:val="21"/>
          <w:lang w:eastAsia="hu-HU"/>
          <w14:ligatures w14:val="none"/>
        </w:rPr>
        <w:t>2</w:t>
      </w:r>
      <w:r w:rsidRPr="00203B61">
        <w:rPr>
          <w:rFonts w:ascii="Consolas" w:eastAsia="Times New Roman" w:hAnsi="Consolas" w:cs="Times New Roman"/>
          <w:color w:val="D4D4D4"/>
          <w:kern w:val="0"/>
          <w:sz w:val="21"/>
          <w:szCs w:val="21"/>
          <w:lang w:eastAsia="hu-HU"/>
          <w14:ligatures w14:val="none"/>
        </w:rPr>
        <w:t>,</w:t>
      </w:r>
    </w:p>
    <w:p w14:paraId="04BCEE31"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w:t>
      </w:r>
      <w:proofErr w:type="spellStart"/>
      <w:r w:rsidRPr="00203B61">
        <w:rPr>
          <w:rFonts w:ascii="Consolas" w:eastAsia="Times New Roman" w:hAnsi="Consolas" w:cs="Times New Roman"/>
          <w:color w:val="9CDCFE"/>
          <w:kern w:val="0"/>
          <w:sz w:val="21"/>
          <w:szCs w:val="21"/>
          <w:lang w:eastAsia="hu-HU"/>
          <w14:ligatures w14:val="none"/>
        </w:rPr>
        <w:t>reading</w:t>
      </w:r>
      <w:proofErr w:type="spellEnd"/>
      <w:r w:rsidRPr="00203B61">
        <w:rPr>
          <w:rFonts w:ascii="Consolas" w:eastAsia="Times New Roman" w:hAnsi="Consolas" w:cs="Times New Roman"/>
          <w:color w:val="9CDCFE"/>
          <w:kern w:val="0"/>
          <w:sz w:val="21"/>
          <w:szCs w:val="21"/>
          <w:lang w:eastAsia="hu-HU"/>
          <w14:ligatures w14:val="none"/>
        </w:rPr>
        <w:t>"</w:t>
      </w:r>
      <w:r w:rsidRPr="00203B61">
        <w:rPr>
          <w:rFonts w:ascii="Consolas" w:eastAsia="Times New Roman" w:hAnsi="Consolas" w:cs="Times New Roman"/>
          <w:color w:val="D4D4D4"/>
          <w:kern w:val="0"/>
          <w:sz w:val="21"/>
          <w:szCs w:val="21"/>
          <w:lang w:eastAsia="hu-HU"/>
          <w14:ligatures w14:val="none"/>
        </w:rPr>
        <w:t>: [</w:t>
      </w:r>
      <w:r w:rsidRPr="00203B61">
        <w:rPr>
          <w:rFonts w:ascii="Consolas" w:eastAsia="Times New Roman" w:hAnsi="Consolas" w:cs="Times New Roman"/>
          <w:color w:val="B5CEA8"/>
          <w:kern w:val="0"/>
          <w:sz w:val="21"/>
          <w:szCs w:val="21"/>
          <w:lang w:eastAsia="hu-HU"/>
          <w14:ligatures w14:val="none"/>
        </w:rPr>
        <w:t>0</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B5CEA8"/>
          <w:kern w:val="0"/>
          <w:sz w:val="21"/>
          <w:szCs w:val="21"/>
          <w:lang w:eastAsia="hu-HU"/>
          <w14:ligatures w14:val="none"/>
        </w:rPr>
        <w:t>10</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B5CEA8"/>
          <w:kern w:val="0"/>
          <w:sz w:val="21"/>
          <w:szCs w:val="21"/>
          <w:lang w:eastAsia="hu-HU"/>
          <w14:ligatures w14:val="none"/>
        </w:rPr>
        <w:t>20</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B5CEA8"/>
          <w:kern w:val="0"/>
          <w:sz w:val="21"/>
          <w:szCs w:val="21"/>
          <w:lang w:eastAsia="hu-HU"/>
          <w14:ligatures w14:val="none"/>
        </w:rPr>
        <w:t>30</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B5CEA8"/>
          <w:kern w:val="0"/>
          <w:sz w:val="21"/>
          <w:szCs w:val="21"/>
          <w:lang w:eastAsia="hu-HU"/>
          <w14:ligatures w14:val="none"/>
        </w:rPr>
        <w:t>40</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B5CEA8"/>
          <w:kern w:val="0"/>
          <w:sz w:val="21"/>
          <w:szCs w:val="21"/>
          <w:lang w:eastAsia="hu-HU"/>
          <w14:ligatures w14:val="none"/>
        </w:rPr>
        <w:t>35</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B5CEA8"/>
          <w:kern w:val="0"/>
          <w:sz w:val="21"/>
          <w:szCs w:val="21"/>
          <w:lang w:eastAsia="hu-HU"/>
          <w14:ligatures w14:val="none"/>
        </w:rPr>
        <w:t>20</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B5CEA8"/>
          <w:kern w:val="0"/>
          <w:sz w:val="21"/>
          <w:szCs w:val="21"/>
          <w:lang w:eastAsia="hu-HU"/>
          <w14:ligatures w14:val="none"/>
        </w:rPr>
        <w:t>30</w:t>
      </w:r>
      <w:r w:rsidRPr="00203B61">
        <w:rPr>
          <w:rFonts w:ascii="Consolas" w:eastAsia="Times New Roman" w:hAnsi="Consolas" w:cs="Times New Roman"/>
          <w:color w:val="D4D4D4"/>
          <w:kern w:val="0"/>
          <w:sz w:val="21"/>
          <w:szCs w:val="21"/>
          <w:lang w:eastAsia="hu-HU"/>
          <w14:ligatures w14:val="none"/>
        </w:rPr>
        <w:t>],</w:t>
      </w:r>
    </w:p>
    <w:p w14:paraId="5F0A7F54"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w:t>
      </w:r>
      <w:proofErr w:type="spellStart"/>
      <w:r w:rsidRPr="00203B61">
        <w:rPr>
          <w:rFonts w:ascii="Consolas" w:eastAsia="Times New Roman" w:hAnsi="Consolas" w:cs="Times New Roman"/>
          <w:color w:val="9CDCFE"/>
          <w:kern w:val="0"/>
          <w:sz w:val="21"/>
          <w:szCs w:val="21"/>
          <w:lang w:eastAsia="hu-HU"/>
          <w14:ligatures w14:val="none"/>
        </w:rPr>
        <w:t>spectrum_type</w:t>
      </w:r>
      <w:proofErr w:type="spellEnd"/>
      <w:r w:rsidRPr="00203B61">
        <w:rPr>
          <w:rFonts w:ascii="Consolas" w:eastAsia="Times New Roman" w:hAnsi="Consolas" w:cs="Times New Roman"/>
          <w:color w:val="9CDCFE"/>
          <w:kern w:val="0"/>
          <w:sz w:val="21"/>
          <w:szCs w:val="21"/>
          <w:lang w:eastAsia="hu-HU"/>
          <w14:ligatures w14:val="none"/>
        </w:rPr>
        <w:t>"</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CE9178"/>
          <w:kern w:val="0"/>
          <w:sz w:val="21"/>
          <w:szCs w:val="21"/>
          <w:lang w:eastAsia="hu-HU"/>
          <w14:ligatures w14:val="none"/>
        </w:rPr>
        <w:t>"</w:t>
      </w:r>
      <w:proofErr w:type="spellStart"/>
      <w:r w:rsidRPr="00203B61">
        <w:rPr>
          <w:rFonts w:ascii="Consolas" w:eastAsia="Times New Roman" w:hAnsi="Consolas" w:cs="Times New Roman"/>
          <w:color w:val="CE9178"/>
          <w:kern w:val="0"/>
          <w:sz w:val="21"/>
          <w:szCs w:val="21"/>
          <w:lang w:eastAsia="hu-HU"/>
          <w14:ligatures w14:val="none"/>
        </w:rPr>
        <w:t>HPGe</w:t>
      </w:r>
      <w:proofErr w:type="spellEnd"/>
      <w:r w:rsidRPr="00203B61">
        <w:rPr>
          <w:rFonts w:ascii="Consolas" w:eastAsia="Times New Roman" w:hAnsi="Consolas" w:cs="Times New Roman"/>
          <w:color w:val="CE9178"/>
          <w:kern w:val="0"/>
          <w:sz w:val="21"/>
          <w:szCs w:val="21"/>
          <w:lang w:eastAsia="hu-HU"/>
          <w14:ligatures w14:val="none"/>
        </w:rPr>
        <w:t>"</w:t>
      </w:r>
      <w:r w:rsidRPr="00203B61">
        <w:rPr>
          <w:rFonts w:ascii="Consolas" w:eastAsia="Times New Roman" w:hAnsi="Consolas" w:cs="Times New Roman"/>
          <w:color w:val="D4D4D4"/>
          <w:kern w:val="0"/>
          <w:sz w:val="21"/>
          <w:szCs w:val="21"/>
          <w:lang w:eastAsia="hu-HU"/>
          <w14:ligatures w14:val="none"/>
        </w:rPr>
        <w:t>,</w:t>
      </w:r>
    </w:p>
    <w:p w14:paraId="30C395D4"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w:t>
      </w:r>
      <w:proofErr w:type="spellStart"/>
      <w:r w:rsidRPr="00203B61">
        <w:rPr>
          <w:rFonts w:ascii="Consolas" w:eastAsia="Times New Roman" w:hAnsi="Consolas" w:cs="Times New Roman"/>
          <w:color w:val="9CDCFE"/>
          <w:kern w:val="0"/>
          <w:sz w:val="21"/>
          <w:szCs w:val="21"/>
          <w:lang w:eastAsia="hu-HU"/>
          <w14:ligatures w14:val="none"/>
        </w:rPr>
        <w:t>waypoints</w:t>
      </w:r>
      <w:proofErr w:type="spellEnd"/>
      <w:r w:rsidRPr="00203B61">
        <w:rPr>
          <w:rFonts w:ascii="Consolas" w:eastAsia="Times New Roman" w:hAnsi="Consolas" w:cs="Times New Roman"/>
          <w:color w:val="9CDCFE"/>
          <w:kern w:val="0"/>
          <w:sz w:val="21"/>
          <w:szCs w:val="21"/>
          <w:lang w:eastAsia="hu-HU"/>
          <w14:ligatures w14:val="none"/>
        </w:rPr>
        <w:t>"</w:t>
      </w:r>
      <w:r w:rsidRPr="00203B61">
        <w:rPr>
          <w:rFonts w:ascii="Consolas" w:eastAsia="Times New Roman" w:hAnsi="Consolas" w:cs="Times New Roman"/>
          <w:color w:val="D4D4D4"/>
          <w:kern w:val="0"/>
          <w:sz w:val="21"/>
          <w:szCs w:val="21"/>
          <w:lang w:eastAsia="hu-HU"/>
          <w14:ligatures w14:val="none"/>
        </w:rPr>
        <w:t>: [</w:t>
      </w:r>
    </w:p>
    <w:p w14:paraId="5A57B776"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w:t>
      </w:r>
      <w:r w:rsidRPr="00203B61">
        <w:rPr>
          <w:rFonts w:ascii="Consolas" w:eastAsia="Times New Roman" w:hAnsi="Consolas" w:cs="Times New Roman"/>
          <w:color w:val="9CDCFE"/>
          <w:kern w:val="0"/>
          <w:sz w:val="21"/>
          <w:szCs w:val="21"/>
          <w:lang w:eastAsia="hu-HU"/>
          <w14:ligatures w14:val="none"/>
        </w:rPr>
        <w:t>"</w:t>
      </w:r>
      <w:proofErr w:type="spellStart"/>
      <w:r w:rsidRPr="00203B61">
        <w:rPr>
          <w:rFonts w:ascii="Consolas" w:eastAsia="Times New Roman" w:hAnsi="Consolas" w:cs="Times New Roman"/>
          <w:color w:val="9CDCFE"/>
          <w:kern w:val="0"/>
          <w:sz w:val="21"/>
          <w:szCs w:val="21"/>
          <w:lang w:eastAsia="hu-HU"/>
          <w14:ligatures w14:val="none"/>
        </w:rPr>
        <w:t>ts</w:t>
      </w:r>
      <w:proofErr w:type="spellEnd"/>
      <w:r w:rsidRPr="00203B61">
        <w:rPr>
          <w:rFonts w:ascii="Consolas" w:eastAsia="Times New Roman" w:hAnsi="Consolas" w:cs="Times New Roman"/>
          <w:color w:val="9CDCFE"/>
          <w:kern w:val="0"/>
          <w:sz w:val="21"/>
          <w:szCs w:val="21"/>
          <w:lang w:eastAsia="hu-HU"/>
          <w14:ligatures w14:val="none"/>
        </w:rPr>
        <w:t>"</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CE9178"/>
          <w:kern w:val="0"/>
          <w:sz w:val="21"/>
          <w:szCs w:val="21"/>
          <w:lang w:eastAsia="hu-HU"/>
          <w14:ligatures w14:val="none"/>
        </w:rPr>
        <w:t>"2024-01-30T23:12:54Z"</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"lat"</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B5CEA8"/>
          <w:kern w:val="0"/>
          <w:sz w:val="21"/>
          <w:szCs w:val="21"/>
          <w:lang w:eastAsia="hu-HU"/>
          <w14:ligatures w14:val="none"/>
        </w:rPr>
        <w:t>12.300</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w:t>
      </w:r>
      <w:proofErr w:type="spellStart"/>
      <w:r w:rsidRPr="00203B61">
        <w:rPr>
          <w:rFonts w:ascii="Consolas" w:eastAsia="Times New Roman" w:hAnsi="Consolas" w:cs="Times New Roman"/>
          <w:color w:val="9CDCFE"/>
          <w:kern w:val="0"/>
          <w:sz w:val="21"/>
          <w:szCs w:val="21"/>
          <w:lang w:eastAsia="hu-HU"/>
          <w14:ligatures w14:val="none"/>
        </w:rPr>
        <w:t>lon</w:t>
      </w:r>
      <w:proofErr w:type="spellEnd"/>
      <w:r w:rsidRPr="00203B61">
        <w:rPr>
          <w:rFonts w:ascii="Consolas" w:eastAsia="Times New Roman" w:hAnsi="Consolas" w:cs="Times New Roman"/>
          <w:color w:val="9CDCFE"/>
          <w:kern w:val="0"/>
          <w:sz w:val="21"/>
          <w:szCs w:val="21"/>
          <w:lang w:eastAsia="hu-HU"/>
          <w14:ligatures w14:val="none"/>
        </w:rPr>
        <w:t>"</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B5CEA8"/>
          <w:kern w:val="0"/>
          <w:sz w:val="21"/>
          <w:szCs w:val="21"/>
          <w:lang w:eastAsia="hu-HU"/>
          <w14:ligatures w14:val="none"/>
        </w:rPr>
        <w:t>0.123</w:t>
      </w:r>
      <w:r w:rsidRPr="00203B61">
        <w:rPr>
          <w:rFonts w:ascii="Consolas" w:eastAsia="Times New Roman" w:hAnsi="Consolas" w:cs="Times New Roman"/>
          <w:color w:val="D4D4D4"/>
          <w:kern w:val="0"/>
          <w:sz w:val="21"/>
          <w:szCs w:val="21"/>
          <w:lang w:eastAsia="hu-HU"/>
          <w14:ligatures w14:val="none"/>
        </w:rPr>
        <w:t>},</w:t>
      </w:r>
    </w:p>
    <w:p w14:paraId="722614B6"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w:t>
      </w:r>
      <w:r w:rsidRPr="00203B61">
        <w:rPr>
          <w:rFonts w:ascii="Consolas" w:eastAsia="Times New Roman" w:hAnsi="Consolas" w:cs="Times New Roman"/>
          <w:color w:val="9CDCFE"/>
          <w:kern w:val="0"/>
          <w:sz w:val="21"/>
          <w:szCs w:val="21"/>
          <w:lang w:eastAsia="hu-HU"/>
          <w14:ligatures w14:val="none"/>
        </w:rPr>
        <w:t>"</w:t>
      </w:r>
      <w:proofErr w:type="spellStart"/>
      <w:r w:rsidRPr="00203B61">
        <w:rPr>
          <w:rFonts w:ascii="Consolas" w:eastAsia="Times New Roman" w:hAnsi="Consolas" w:cs="Times New Roman"/>
          <w:color w:val="9CDCFE"/>
          <w:kern w:val="0"/>
          <w:sz w:val="21"/>
          <w:szCs w:val="21"/>
          <w:lang w:eastAsia="hu-HU"/>
          <w14:ligatures w14:val="none"/>
        </w:rPr>
        <w:t>ts</w:t>
      </w:r>
      <w:proofErr w:type="spellEnd"/>
      <w:r w:rsidRPr="00203B61">
        <w:rPr>
          <w:rFonts w:ascii="Consolas" w:eastAsia="Times New Roman" w:hAnsi="Consolas" w:cs="Times New Roman"/>
          <w:color w:val="9CDCFE"/>
          <w:kern w:val="0"/>
          <w:sz w:val="21"/>
          <w:szCs w:val="21"/>
          <w:lang w:eastAsia="hu-HU"/>
          <w14:ligatures w14:val="none"/>
        </w:rPr>
        <w:t>"</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CE9178"/>
          <w:kern w:val="0"/>
          <w:sz w:val="21"/>
          <w:szCs w:val="21"/>
          <w:lang w:eastAsia="hu-HU"/>
          <w14:ligatures w14:val="none"/>
        </w:rPr>
        <w:t>"2024-01-30T23:12:56Z"</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"lat"</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B5CEA8"/>
          <w:kern w:val="0"/>
          <w:sz w:val="21"/>
          <w:szCs w:val="21"/>
          <w:lang w:eastAsia="hu-HU"/>
          <w14:ligatures w14:val="none"/>
        </w:rPr>
        <w:t>12.300</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w:t>
      </w:r>
      <w:proofErr w:type="spellStart"/>
      <w:r w:rsidRPr="00203B61">
        <w:rPr>
          <w:rFonts w:ascii="Consolas" w:eastAsia="Times New Roman" w:hAnsi="Consolas" w:cs="Times New Roman"/>
          <w:color w:val="9CDCFE"/>
          <w:kern w:val="0"/>
          <w:sz w:val="21"/>
          <w:szCs w:val="21"/>
          <w:lang w:eastAsia="hu-HU"/>
          <w14:ligatures w14:val="none"/>
        </w:rPr>
        <w:t>lon</w:t>
      </w:r>
      <w:proofErr w:type="spellEnd"/>
      <w:r w:rsidRPr="00203B61">
        <w:rPr>
          <w:rFonts w:ascii="Consolas" w:eastAsia="Times New Roman" w:hAnsi="Consolas" w:cs="Times New Roman"/>
          <w:color w:val="9CDCFE"/>
          <w:kern w:val="0"/>
          <w:sz w:val="21"/>
          <w:szCs w:val="21"/>
          <w:lang w:eastAsia="hu-HU"/>
          <w14:ligatures w14:val="none"/>
        </w:rPr>
        <w:t>"</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B5CEA8"/>
          <w:kern w:val="0"/>
          <w:sz w:val="21"/>
          <w:szCs w:val="21"/>
          <w:lang w:eastAsia="hu-HU"/>
          <w14:ligatures w14:val="none"/>
        </w:rPr>
        <w:t>0.133</w:t>
      </w:r>
      <w:r w:rsidRPr="00203B61">
        <w:rPr>
          <w:rFonts w:ascii="Consolas" w:eastAsia="Times New Roman" w:hAnsi="Consolas" w:cs="Times New Roman"/>
          <w:color w:val="D4D4D4"/>
          <w:kern w:val="0"/>
          <w:sz w:val="21"/>
          <w:szCs w:val="21"/>
          <w:lang w:eastAsia="hu-HU"/>
          <w14:ligatures w14:val="none"/>
        </w:rPr>
        <w:t>}</w:t>
      </w:r>
    </w:p>
    <w:p w14:paraId="39F58B12"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w:t>
      </w:r>
    </w:p>
    <w:p w14:paraId="1BE4FC3F"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w:t>
      </w:r>
    </w:p>
    <w:p w14:paraId="3AADB409"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w:t>
      </w:r>
    </w:p>
    <w:p w14:paraId="34E08B1F"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w:t>
      </w:r>
    </w:p>
    <w:p w14:paraId="7E649743" w14:textId="77777777" w:rsidR="00203B61" w:rsidRDefault="00203B61">
      <w:pPr>
        <w:rPr>
          <w:lang w:val="en-US"/>
        </w:rPr>
      </w:pPr>
    </w:p>
    <w:p w14:paraId="1372E23A" w14:textId="1C5CB47C" w:rsidR="00203B61" w:rsidRDefault="00203B61">
      <w:pPr>
        <w:rPr>
          <w:lang w:val="en-US"/>
        </w:rPr>
      </w:pPr>
      <w:r w:rsidRPr="00FE338B">
        <w:rPr>
          <w:b/>
          <w:bCs/>
          <w:lang w:val="en-US"/>
        </w:rPr>
        <w:t>Dataset</w:t>
      </w:r>
      <w:r>
        <w:rPr>
          <w:lang w:val="en-US"/>
        </w:rPr>
        <w:t xml:space="preserve"> 7</w:t>
      </w:r>
      <w:r w:rsidR="00FE338B">
        <w:rPr>
          <w:lang w:val="en-US"/>
        </w:rPr>
        <w:t>: spectrum measurement with environmental measurements</w:t>
      </w:r>
    </w:p>
    <w:p w14:paraId="79C8ED77"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w:t>
      </w:r>
    </w:p>
    <w:p w14:paraId="2C4AFA6C"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"version"</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B5CEA8"/>
          <w:kern w:val="0"/>
          <w:sz w:val="21"/>
          <w:szCs w:val="21"/>
          <w:lang w:eastAsia="hu-HU"/>
          <w14:ligatures w14:val="none"/>
        </w:rPr>
        <w:t>2</w:t>
      </w:r>
      <w:r w:rsidRPr="00203B61">
        <w:rPr>
          <w:rFonts w:ascii="Consolas" w:eastAsia="Times New Roman" w:hAnsi="Consolas" w:cs="Times New Roman"/>
          <w:color w:val="D4D4D4"/>
          <w:kern w:val="0"/>
          <w:sz w:val="21"/>
          <w:szCs w:val="21"/>
          <w:lang w:eastAsia="hu-HU"/>
          <w14:ligatures w14:val="none"/>
        </w:rPr>
        <w:t>,</w:t>
      </w:r>
    </w:p>
    <w:p w14:paraId="5375D561"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w:t>
      </w:r>
      <w:proofErr w:type="spellStart"/>
      <w:r w:rsidRPr="00203B61">
        <w:rPr>
          <w:rFonts w:ascii="Consolas" w:eastAsia="Times New Roman" w:hAnsi="Consolas" w:cs="Times New Roman"/>
          <w:color w:val="9CDCFE"/>
          <w:kern w:val="0"/>
          <w:sz w:val="21"/>
          <w:szCs w:val="21"/>
          <w:lang w:eastAsia="hu-HU"/>
          <w14:ligatures w14:val="none"/>
        </w:rPr>
        <w:t>payload</w:t>
      </w:r>
      <w:proofErr w:type="spellEnd"/>
      <w:r w:rsidRPr="00203B61">
        <w:rPr>
          <w:rFonts w:ascii="Consolas" w:eastAsia="Times New Roman" w:hAnsi="Consolas" w:cs="Times New Roman"/>
          <w:color w:val="9CDCFE"/>
          <w:kern w:val="0"/>
          <w:sz w:val="21"/>
          <w:szCs w:val="21"/>
          <w:lang w:eastAsia="hu-HU"/>
          <w14:ligatures w14:val="none"/>
        </w:rPr>
        <w:t>"</w:t>
      </w:r>
      <w:r w:rsidRPr="00203B61">
        <w:rPr>
          <w:rFonts w:ascii="Consolas" w:eastAsia="Times New Roman" w:hAnsi="Consolas" w:cs="Times New Roman"/>
          <w:color w:val="D4D4D4"/>
          <w:kern w:val="0"/>
          <w:sz w:val="21"/>
          <w:szCs w:val="21"/>
          <w:lang w:eastAsia="hu-HU"/>
          <w14:ligatures w14:val="none"/>
        </w:rPr>
        <w:t>: [</w:t>
      </w:r>
    </w:p>
    <w:p w14:paraId="6A87C367"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w:t>
      </w:r>
    </w:p>
    <w:p w14:paraId="75602619"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w:t>
      </w:r>
      <w:proofErr w:type="spellStart"/>
      <w:r w:rsidRPr="00203B61">
        <w:rPr>
          <w:rFonts w:ascii="Consolas" w:eastAsia="Times New Roman" w:hAnsi="Consolas" w:cs="Times New Roman"/>
          <w:color w:val="9CDCFE"/>
          <w:kern w:val="0"/>
          <w:sz w:val="21"/>
          <w:szCs w:val="21"/>
          <w:lang w:eastAsia="hu-HU"/>
          <w14:ligatures w14:val="none"/>
        </w:rPr>
        <w:t>type</w:t>
      </w:r>
      <w:proofErr w:type="spellEnd"/>
      <w:r w:rsidRPr="00203B61">
        <w:rPr>
          <w:rFonts w:ascii="Consolas" w:eastAsia="Times New Roman" w:hAnsi="Consolas" w:cs="Times New Roman"/>
          <w:color w:val="9CDCFE"/>
          <w:kern w:val="0"/>
          <w:sz w:val="21"/>
          <w:szCs w:val="21"/>
          <w:lang w:eastAsia="hu-HU"/>
          <w14:ligatures w14:val="none"/>
        </w:rPr>
        <w:t>"</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CE9178"/>
          <w:kern w:val="0"/>
          <w:sz w:val="21"/>
          <w:szCs w:val="21"/>
          <w:lang w:eastAsia="hu-HU"/>
          <w14:ligatures w14:val="none"/>
        </w:rPr>
        <w:t>"</w:t>
      </w:r>
      <w:proofErr w:type="spellStart"/>
      <w:r w:rsidRPr="00203B61">
        <w:rPr>
          <w:rFonts w:ascii="Consolas" w:eastAsia="Times New Roman" w:hAnsi="Consolas" w:cs="Times New Roman"/>
          <w:color w:val="CE9178"/>
          <w:kern w:val="0"/>
          <w:sz w:val="21"/>
          <w:szCs w:val="21"/>
          <w:lang w:eastAsia="hu-HU"/>
          <w14:ligatures w14:val="none"/>
        </w:rPr>
        <w:t>spectrum</w:t>
      </w:r>
      <w:proofErr w:type="spellEnd"/>
      <w:r w:rsidRPr="00203B61">
        <w:rPr>
          <w:rFonts w:ascii="Consolas" w:eastAsia="Times New Roman" w:hAnsi="Consolas" w:cs="Times New Roman"/>
          <w:color w:val="CE9178"/>
          <w:kern w:val="0"/>
          <w:sz w:val="21"/>
          <w:szCs w:val="21"/>
          <w:lang w:eastAsia="hu-HU"/>
          <w14:ligatures w14:val="none"/>
        </w:rPr>
        <w:t>"</w:t>
      </w:r>
      <w:r w:rsidRPr="00203B61">
        <w:rPr>
          <w:rFonts w:ascii="Consolas" w:eastAsia="Times New Roman" w:hAnsi="Consolas" w:cs="Times New Roman"/>
          <w:color w:val="D4D4D4"/>
          <w:kern w:val="0"/>
          <w:sz w:val="21"/>
          <w:szCs w:val="21"/>
          <w:lang w:eastAsia="hu-HU"/>
          <w14:ligatures w14:val="none"/>
        </w:rPr>
        <w:t>,</w:t>
      </w:r>
    </w:p>
    <w:p w14:paraId="04A28B91"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w:t>
      </w:r>
      <w:proofErr w:type="spellStart"/>
      <w:r w:rsidRPr="00203B61">
        <w:rPr>
          <w:rFonts w:ascii="Consolas" w:eastAsia="Times New Roman" w:hAnsi="Consolas" w:cs="Times New Roman"/>
          <w:color w:val="9CDCFE"/>
          <w:kern w:val="0"/>
          <w:sz w:val="21"/>
          <w:szCs w:val="21"/>
          <w:lang w:eastAsia="hu-HU"/>
          <w14:ligatures w14:val="none"/>
        </w:rPr>
        <w:t>device</w:t>
      </w:r>
      <w:proofErr w:type="spellEnd"/>
      <w:r w:rsidRPr="00203B61">
        <w:rPr>
          <w:rFonts w:ascii="Consolas" w:eastAsia="Times New Roman" w:hAnsi="Consolas" w:cs="Times New Roman"/>
          <w:color w:val="9CDCFE"/>
          <w:kern w:val="0"/>
          <w:sz w:val="21"/>
          <w:szCs w:val="21"/>
          <w:lang w:eastAsia="hu-HU"/>
          <w14:ligatures w14:val="none"/>
        </w:rPr>
        <w:t>"</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CE9178"/>
          <w:kern w:val="0"/>
          <w:sz w:val="21"/>
          <w:szCs w:val="21"/>
          <w:lang w:eastAsia="hu-HU"/>
          <w14:ligatures w14:val="none"/>
        </w:rPr>
        <w:t>"32"</w:t>
      </w:r>
      <w:r w:rsidRPr="00203B61">
        <w:rPr>
          <w:rFonts w:ascii="Consolas" w:eastAsia="Times New Roman" w:hAnsi="Consolas" w:cs="Times New Roman"/>
          <w:color w:val="D4D4D4"/>
          <w:kern w:val="0"/>
          <w:sz w:val="21"/>
          <w:szCs w:val="21"/>
          <w:lang w:eastAsia="hu-HU"/>
          <w14:ligatures w14:val="none"/>
        </w:rPr>
        <w:t>,</w:t>
      </w:r>
    </w:p>
    <w:p w14:paraId="6AD0DE2A"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w:t>
      </w:r>
      <w:proofErr w:type="spellStart"/>
      <w:r w:rsidRPr="00203B61">
        <w:rPr>
          <w:rFonts w:ascii="Consolas" w:eastAsia="Times New Roman" w:hAnsi="Consolas" w:cs="Times New Roman"/>
          <w:color w:val="9CDCFE"/>
          <w:kern w:val="0"/>
          <w:sz w:val="21"/>
          <w:szCs w:val="21"/>
          <w:lang w:eastAsia="hu-HU"/>
          <w14:ligatures w14:val="none"/>
        </w:rPr>
        <w:t>when_captured</w:t>
      </w:r>
      <w:proofErr w:type="spellEnd"/>
      <w:r w:rsidRPr="00203B61">
        <w:rPr>
          <w:rFonts w:ascii="Consolas" w:eastAsia="Times New Roman" w:hAnsi="Consolas" w:cs="Times New Roman"/>
          <w:color w:val="9CDCFE"/>
          <w:kern w:val="0"/>
          <w:sz w:val="21"/>
          <w:szCs w:val="21"/>
          <w:lang w:eastAsia="hu-HU"/>
          <w14:ligatures w14:val="none"/>
        </w:rPr>
        <w:t>"</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CE9178"/>
          <w:kern w:val="0"/>
          <w:sz w:val="21"/>
          <w:szCs w:val="21"/>
          <w:lang w:eastAsia="hu-HU"/>
          <w14:ligatures w14:val="none"/>
        </w:rPr>
        <w:t>"2024-01-30T23:12:54Z"</w:t>
      </w:r>
      <w:r w:rsidRPr="00203B61">
        <w:rPr>
          <w:rFonts w:ascii="Consolas" w:eastAsia="Times New Roman" w:hAnsi="Consolas" w:cs="Times New Roman"/>
          <w:color w:val="D4D4D4"/>
          <w:kern w:val="0"/>
          <w:sz w:val="21"/>
          <w:szCs w:val="21"/>
          <w:lang w:eastAsia="hu-HU"/>
          <w14:ligatures w14:val="none"/>
        </w:rPr>
        <w:t>,</w:t>
      </w:r>
    </w:p>
    <w:p w14:paraId="69E7DCB4"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w:t>
      </w:r>
      <w:proofErr w:type="spellStart"/>
      <w:r w:rsidRPr="00203B61">
        <w:rPr>
          <w:rFonts w:ascii="Consolas" w:eastAsia="Times New Roman" w:hAnsi="Consolas" w:cs="Times New Roman"/>
          <w:color w:val="9CDCFE"/>
          <w:kern w:val="0"/>
          <w:sz w:val="21"/>
          <w:szCs w:val="21"/>
          <w:lang w:eastAsia="hu-HU"/>
          <w14:ligatures w14:val="none"/>
        </w:rPr>
        <w:t>live_time</w:t>
      </w:r>
      <w:proofErr w:type="spellEnd"/>
      <w:r w:rsidRPr="00203B61">
        <w:rPr>
          <w:rFonts w:ascii="Consolas" w:eastAsia="Times New Roman" w:hAnsi="Consolas" w:cs="Times New Roman"/>
          <w:color w:val="9CDCFE"/>
          <w:kern w:val="0"/>
          <w:sz w:val="21"/>
          <w:szCs w:val="21"/>
          <w:lang w:eastAsia="hu-HU"/>
          <w14:ligatures w14:val="none"/>
        </w:rPr>
        <w:t>"</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B5CEA8"/>
          <w:kern w:val="0"/>
          <w:sz w:val="21"/>
          <w:szCs w:val="21"/>
          <w:lang w:eastAsia="hu-HU"/>
          <w14:ligatures w14:val="none"/>
        </w:rPr>
        <w:t>30000</w:t>
      </w:r>
      <w:r w:rsidRPr="00203B61">
        <w:rPr>
          <w:rFonts w:ascii="Consolas" w:eastAsia="Times New Roman" w:hAnsi="Consolas" w:cs="Times New Roman"/>
          <w:color w:val="D4D4D4"/>
          <w:kern w:val="0"/>
          <w:sz w:val="21"/>
          <w:szCs w:val="21"/>
          <w:lang w:eastAsia="hu-HU"/>
          <w14:ligatures w14:val="none"/>
        </w:rPr>
        <w:t>,</w:t>
      </w:r>
    </w:p>
    <w:p w14:paraId="7F0AD182"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w:t>
      </w:r>
      <w:proofErr w:type="spellStart"/>
      <w:r w:rsidRPr="00203B61">
        <w:rPr>
          <w:rFonts w:ascii="Consolas" w:eastAsia="Times New Roman" w:hAnsi="Consolas" w:cs="Times New Roman"/>
          <w:color w:val="9CDCFE"/>
          <w:kern w:val="0"/>
          <w:sz w:val="21"/>
          <w:szCs w:val="21"/>
          <w:lang w:eastAsia="hu-HU"/>
          <w14:ligatures w14:val="none"/>
        </w:rPr>
        <w:t>real_time</w:t>
      </w:r>
      <w:proofErr w:type="spellEnd"/>
      <w:r w:rsidRPr="00203B61">
        <w:rPr>
          <w:rFonts w:ascii="Consolas" w:eastAsia="Times New Roman" w:hAnsi="Consolas" w:cs="Times New Roman"/>
          <w:color w:val="9CDCFE"/>
          <w:kern w:val="0"/>
          <w:sz w:val="21"/>
          <w:szCs w:val="21"/>
          <w:lang w:eastAsia="hu-HU"/>
          <w14:ligatures w14:val="none"/>
        </w:rPr>
        <w:t>"</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B5CEA8"/>
          <w:kern w:val="0"/>
          <w:sz w:val="21"/>
          <w:szCs w:val="21"/>
          <w:lang w:eastAsia="hu-HU"/>
          <w14:ligatures w14:val="none"/>
        </w:rPr>
        <w:t>40000</w:t>
      </w:r>
      <w:r w:rsidRPr="00203B61">
        <w:rPr>
          <w:rFonts w:ascii="Consolas" w:eastAsia="Times New Roman" w:hAnsi="Consolas" w:cs="Times New Roman"/>
          <w:color w:val="D4D4D4"/>
          <w:kern w:val="0"/>
          <w:sz w:val="21"/>
          <w:szCs w:val="21"/>
          <w:lang w:eastAsia="hu-HU"/>
          <w14:ligatures w14:val="none"/>
        </w:rPr>
        <w:t>,</w:t>
      </w:r>
    </w:p>
    <w:p w14:paraId="5D146C8C"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lastRenderedPageBreak/>
        <w:t xml:space="preserve">            </w:t>
      </w:r>
      <w:r w:rsidRPr="00203B61">
        <w:rPr>
          <w:rFonts w:ascii="Consolas" w:eastAsia="Times New Roman" w:hAnsi="Consolas" w:cs="Times New Roman"/>
          <w:color w:val="9CDCFE"/>
          <w:kern w:val="0"/>
          <w:sz w:val="21"/>
          <w:szCs w:val="21"/>
          <w:lang w:eastAsia="hu-HU"/>
          <w14:ligatures w14:val="none"/>
        </w:rPr>
        <w:t>"</w:t>
      </w:r>
      <w:proofErr w:type="spellStart"/>
      <w:r w:rsidRPr="00203B61">
        <w:rPr>
          <w:rFonts w:ascii="Consolas" w:eastAsia="Times New Roman" w:hAnsi="Consolas" w:cs="Times New Roman"/>
          <w:color w:val="9CDCFE"/>
          <w:kern w:val="0"/>
          <w:sz w:val="21"/>
          <w:szCs w:val="21"/>
          <w:lang w:eastAsia="hu-HU"/>
          <w14:ligatures w14:val="none"/>
        </w:rPr>
        <w:t>energy_bin</w:t>
      </w:r>
      <w:proofErr w:type="spellEnd"/>
      <w:r w:rsidRPr="00203B61">
        <w:rPr>
          <w:rFonts w:ascii="Consolas" w:eastAsia="Times New Roman" w:hAnsi="Consolas" w:cs="Times New Roman"/>
          <w:color w:val="9CDCFE"/>
          <w:kern w:val="0"/>
          <w:sz w:val="21"/>
          <w:szCs w:val="21"/>
          <w:lang w:eastAsia="hu-HU"/>
          <w14:ligatures w14:val="none"/>
        </w:rPr>
        <w:t>"</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B5CEA8"/>
          <w:kern w:val="0"/>
          <w:sz w:val="21"/>
          <w:szCs w:val="21"/>
          <w:lang w:eastAsia="hu-HU"/>
          <w14:ligatures w14:val="none"/>
        </w:rPr>
        <w:t>2</w:t>
      </w:r>
      <w:r w:rsidRPr="00203B61">
        <w:rPr>
          <w:rFonts w:ascii="Consolas" w:eastAsia="Times New Roman" w:hAnsi="Consolas" w:cs="Times New Roman"/>
          <w:color w:val="D4D4D4"/>
          <w:kern w:val="0"/>
          <w:sz w:val="21"/>
          <w:szCs w:val="21"/>
          <w:lang w:eastAsia="hu-HU"/>
          <w14:ligatures w14:val="none"/>
        </w:rPr>
        <w:t>,</w:t>
      </w:r>
    </w:p>
    <w:p w14:paraId="73952EAB"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w:t>
      </w:r>
      <w:proofErr w:type="spellStart"/>
      <w:r w:rsidRPr="00203B61">
        <w:rPr>
          <w:rFonts w:ascii="Consolas" w:eastAsia="Times New Roman" w:hAnsi="Consolas" w:cs="Times New Roman"/>
          <w:color w:val="9CDCFE"/>
          <w:kern w:val="0"/>
          <w:sz w:val="21"/>
          <w:szCs w:val="21"/>
          <w:lang w:eastAsia="hu-HU"/>
          <w14:ligatures w14:val="none"/>
        </w:rPr>
        <w:t>reading</w:t>
      </w:r>
      <w:proofErr w:type="spellEnd"/>
      <w:r w:rsidRPr="00203B61">
        <w:rPr>
          <w:rFonts w:ascii="Consolas" w:eastAsia="Times New Roman" w:hAnsi="Consolas" w:cs="Times New Roman"/>
          <w:color w:val="9CDCFE"/>
          <w:kern w:val="0"/>
          <w:sz w:val="21"/>
          <w:szCs w:val="21"/>
          <w:lang w:eastAsia="hu-HU"/>
          <w14:ligatures w14:val="none"/>
        </w:rPr>
        <w:t>"</w:t>
      </w:r>
      <w:r w:rsidRPr="00203B61">
        <w:rPr>
          <w:rFonts w:ascii="Consolas" w:eastAsia="Times New Roman" w:hAnsi="Consolas" w:cs="Times New Roman"/>
          <w:color w:val="D4D4D4"/>
          <w:kern w:val="0"/>
          <w:sz w:val="21"/>
          <w:szCs w:val="21"/>
          <w:lang w:eastAsia="hu-HU"/>
          <w14:ligatures w14:val="none"/>
        </w:rPr>
        <w:t>: [</w:t>
      </w:r>
      <w:r w:rsidRPr="00203B61">
        <w:rPr>
          <w:rFonts w:ascii="Consolas" w:eastAsia="Times New Roman" w:hAnsi="Consolas" w:cs="Times New Roman"/>
          <w:color w:val="B5CEA8"/>
          <w:kern w:val="0"/>
          <w:sz w:val="21"/>
          <w:szCs w:val="21"/>
          <w:lang w:eastAsia="hu-HU"/>
          <w14:ligatures w14:val="none"/>
        </w:rPr>
        <w:t>0</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B5CEA8"/>
          <w:kern w:val="0"/>
          <w:sz w:val="21"/>
          <w:szCs w:val="21"/>
          <w:lang w:eastAsia="hu-HU"/>
          <w14:ligatures w14:val="none"/>
        </w:rPr>
        <w:t>10</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B5CEA8"/>
          <w:kern w:val="0"/>
          <w:sz w:val="21"/>
          <w:szCs w:val="21"/>
          <w:lang w:eastAsia="hu-HU"/>
          <w14:ligatures w14:val="none"/>
        </w:rPr>
        <w:t>20</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B5CEA8"/>
          <w:kern w:val="0"/>
          <w:sz w:val="21"/>
          <w:szCs w:val="21"/>
          <w:lang w:eastAsia="hu-HU"/>
          <w14:ligatures w14:val="none"/>
        </w:rPr>
        <w:t>30</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B5CEA8"/>
          <w:kern w:val="0"/>
          <w:sz w:val="21"/>
          <w:szCs w:val="21"/>
          <w:lang w:eastAsia="hu-HU"/>
          <w14:ligatures w14:val="none"/>
        </w:rPr>
        <w:t>40</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B5CEA8"/>
          <w:kern w:val="0"/>
          <w:sz w:val="21"/>
          <w:szCs w:val="21"/>
          <w:lang w:eastAsia="hu-HU"/>
          <w14:ligatures w14:val="none"/>
        </w:rPr>
        <w:t>35</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B5CEA8"/>
          <w:kern w:val="0"/>
          <w:sz w:val="21"/>
          <w:szCs w:val="21"/>
          <w:lang w:eastAsia="hu-HU"/>
          <w14:ligatures w14:val="none"/>
        </w:rPr>
        <w:t>20</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B5CEA8"/>
          <w:kern w:val="0"/>
          <w:sz w:val="21"/>
          <w:szCs w:val="21"/>
          <w:lang w:eastAsia="hu-HU"/>
          <w14:ligatures w14:val="none"/>
        </w:rPr>
        <w:t>30</w:t>
      </w:r>
      <w:r w:rsidRPr="00203B61">
        <w:rPr>
          <w:rFonts w:ascii="Consolas" w:eastAsia="Times New Roman" w:hAnsi="Consolas" w:cs="Times New Roman"/>
          <w:color w:val="D4D4D4"/>
          <w:kern w:val="0"/>
          <w:sz w:val="21"/>
          <w:szCs w:val="21"/>
          <w:lang w:eastAsia="hu-HU"/>
          <w14:ligatures w14:val="none"/>
        </w:rPr>
        <w:t>],</w:t>
      </w:r>
    </w:p>
    <w:p w14:paraId="3D2C40F8"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w:t>
      </w:r>
      <w:proofErr w:type="spellStart"/>
      <w:r w:rsidRPr="00203B61">
        <w:rPr>
          <w:rFonts w:ascii="Consolas" w:eastAsia="Times New Roman" w:hAnsi="Consolas" w:cs="Times New Roman"/>
          <w:color w:val="9CDCFE"/>
          <w:kern w:val="0"/>
          <w:sz w:val="21"/>
          <w:szCs w:val="21"/>
          <w:lang w:eastAsia="hu-HU"/>
          <w14:ligatures w14:val="none"/>
        </w:rPr>
        <w:t>spectrum_type</w:t>
      </w:r>
      <w:proofErr w:type="spellEnd"/>
      <w:r w:rsidRPr="00203B61">
        <w:rPr>
          <w:rFonts w:ascii="Consolas" w:eastAsia="Times New Roman" w:hAnsi="Consolas" w:cs="Times New Roman"/>
          <w:color w:val="9CDCFE"/>
          <w:kern w:val="0"/>
          <w:sz w:val="21"/>
          <w:szCs w:val="21"/>
          <w:lang w:eastAsia="hu-HU"/>
          <w14:ligatures w14:val="none"/>
        </w:rPr>
        <w:t>"</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CE9178"/>
          <w:kern w:val="0"/>
          <w:sz w:val="21"/>
          <w:szCs w:val="21"/>
          <w:lang w:eastAsia="hu-HU"/>
          <w14:ligatures w14:val="none"/>
        </w:rPr>
        <w:t>"</w:t>
      </w:r>
      <w:proofErr w:type="spellStart"/>
      <w:r w:rsidRPr="00203B61">
        <w:rPr>
          <w:rFonts w:ascii="Consolas" w:eastAsia="Times New Roman" w:hAnsi="Consolas" w:cs="Times New Roman"/>
          <w:color w:val="CE9178"/>
          <w:kern w:val="0"/>
          <w:sz w:val="21"/>
          <w:szCs w:val="21"/>
          <w:lang w:eastAsia="hu-HU"/>
          <w14:ligatures w14:val="none"/>
        </w:rPr>
        <w:t>HPGe</w:t>
      </w:r>
      <w:proofErr w:type="spellEnd"/>
      <w:r w:rsidRPr="00203B61">
        <w:rPr>
          <w:rFonts w:ascii="Consolas" w:eastAsia="Times New Roman" w:hAnsi="Consolas" w:cs="Times New Roman"/>
          <w:color w:val="CE9178"/>
          <w:kern w:val="0"/>
          <w:sz w:val="21"/>
          <w:szCs w:val="21"/>
          <w:lang w:eastAsia="hu-HU"/>
          <w14:ligatures w14:val="none"/>
        </w:rPr>
        <w:t>"</w:t>
      </w:r>
      <w:r w:rsidRPr="00203B61">
        <w:rPr>
          <w:rFonts w:ascii="Consolas" w:eastAsia="Times New Roman" w:hAnsi="Consolas" w:cs="Times New Roman"/>
          <w:color w:val="D4D4D4"/>
          <w:kern w:val="0"/>
          <w:sz w:val="21"/>
          <w:szCs w:val="21"/>
          <w:lang w:eastAsia="hu-HU"/>
          <w14:ligatures w14:val="none"/>
        </w:rPr>
        <w:t>,</w:t>
      </w:r>
    </w:p>
    <w:p w14:paraId="65C544D4"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w:t>
      </w:r>
      <w:proofErr w:type="spellStart"/>
      <w:r w:rsidRPr="00203B61">
        <w:rPr>
          <w:rFonts w:ascii="Consolas" w:eastAsia="Times New Roman" w:hAnsi="Consolas" w:cs="Times New Roman"/>
          <w:color w:val="9CDCFE"/>
          <w:kern w:val="0"/>
          <w:sz w:val="21"/>
          <w:szCs w:val="21"/>
          <w:lang w:eastAsia="hu-HU"/>
          <w14:ligatures w14:val="none"/>
        </w:rPr>
        <w:t>waypoints</w:t>
      </w:r>
      <w:proofErr w:type="spellEnd"/>
      <w:r w:rsidRPr="00203B61">
        <w:rPr>
          <w:rFonts w:ascii="Consolas" w:eastAsia="Times New Roman" w:hAnsi="Consolas" w:cs="Times New Roman"/>
          <w:color w:val="9CDCFE"/>
          <w:kern w:val="0"/>
          <w:sz w:val="21"/>
          <w:szCs w:val="21"/>
          <w:lang w:eastAsia="hu-HU"/>
          <w14:ligatures w14:val="none"/>
        </w:rPr>
        <w:t>"</w:t>
      </w:r>
      <w:r w:rsidRPr="00203B61">
        <w:rPr>
          <w:rFonts w:ascii="Consolas" w:eastAsia="Times New Roman" w:hAnsi="Consolas" w:cs="Times New Roman"/>
          <w:color w:val="D4D4D4"/>
          <w:kern w:val="0"/>
          <w:sz w:val="21"/>
          <w:szCs w:val="21"/>
          <w:lang w:eastAsia="hu-HU"/>
          <w14:ligatures w14:val="none"/>
        </w:rPr>
        <w:t>: [</w:t>
      </w:r>
    </w:p>
    <w:p w14:paraId="5BEE77F1"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w:t>
      </w:r>
      <w:r w:rsidRPr="00203B61">
        <w:rPr>
          <w:rFonts w:ascii="Consolas" w:eastAsia="Times New Roman" w:hAnsi="Consolas" w:cs="Times New Roman"/>
          <w:color w:val="9CDCFE"/>
          <w:kern w:val="0"/>
          <w:sz w:val="21"/>
          <w:szCs w:val="21"/>
          <w:lang w:eastAsia="hu-HU"/>
          <w14:ligatures w14:val="none"/>
        </w:rPr>
        <w:t>"</w:t>
      </w:r>
      <w:proofErr w:type="spellStart"/>
      <w:r w:rsidRPr="00203B61">
        <w:rPr>
          <w:rFonts w:ascii="Consolas" w:eastAsia="Times New Roman" w:hAnsi="Consolas" w:cs="Times New Roman"/>
          <w:color w:val="9CDCFE"/>
          <w:kern w:val="0"/>
          <w:sz w:val="21"/>
          <w:szCs w:val="21"/>
          <w:lang w:eastAsia="hu-HU"/>
          <w14:ligatures w14:val="none"/>
        </w:rPr>
        <w:t>ts</w:t>
      </w:r>
      <w:proofErr w:type="spellEnd"/>
      <w:r w:rsidRPr="00203B61">
        <w:rPr>
          <w:rFonts w:ascii="Consolas" w:eastAsia="Times New Roman" w:hAnsi="Consolas" w:cs="Times New Roman"/>
          <w:color w:val="9CDCFE"/>
          <w:kern w:val="0"/>
          <w:sz w:val="21"/>
          <w:szCs w:val="21"/>
          <w:lang w:eastAsia="hu-HU"/>
          <w14:ligatures w14:val="none"/>
        </w:rPr>
        <w:t>"</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CE9178"/>
          <w:kern w:val="0"/>
          <w:sz w:val="21"/>
          <w:szCs w:val="21"/>
          <w:lang w:eastAsia="hu-HU"/>
          <w14:ligatures w14:val="none"/>
        </w:rPr>
        <w:t>"2024-01-30T23:12:54Z"</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"lat"</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B5CEA8"/>
          <w:kern w:val="0"/>
          <w:sz w:val="21"/>
          <w:szCs w:val="21"/>
          <w:lang w:eastAsia="hu-HU"/>
          <w14:ligatures w14:val="none"/>
        </w:rPr>
        <w:t>12.300</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w:t>
      </w:r>
      <w:proofErr w:type="spellStart"/>
      <w:r w:rsidRPr="00203B61">
        <w:rPr>
          <w:rFonts w:ascii="Consolas" w:eastAsia="Times New Roman" w:hAnsi="Consolas" w:cs="Times New Roman"/>
          <w:color w:val="9CDCFE"/>
          <w:kern w:val="0"/>
          <w:sz w:val="21"/>
          <w:szCs w:val="21"/>
          <w:lang w:eastAsia="hu-HU"/>
          <w14:ligatures w14:val="none"/>
        </w:rPr>
        <w:t>lon</w:t>
      </w:r>
      <w:proofErr w:type="spellEnd"/>
      <w:r w:rsidRPr="00203B61">
        <w:rPr>
          <w:rFonts w:ascii="Consolas" w:eastAsia="Times New Roman" w:hAnsi="Consolas" w:cs="Times New Roman"/>
          <w:color w:val="9CDCFE"/>
          <w:kern w:val="0"/>
          <w:sz w:val="21"/>
          <w:szCs w:val="21"/>
          <w:lang w:eastAsia="hu-HU"/>
          <w14:ligatures w14:val="none"/>
        </w:rPr>
        <w:t>"</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B5CEA8"/>
          <w:kern w:val="0"/>
          <w:sz w:val="21"/>
          <w:szCs w:val="21"/>
          <w:lang w:eastAsia="hu-HU"/>
          <w14:ligatures w14:val="none"/>
        </w:rPr>
        <w:t>0.123</w:t>
      </w:r>
      <w:r w:rsidRPr="00203B61">
        <w:rPr>
          <w:rFonts w:ascii="Consolas" w:eastAsia="Times New Roman" w:hAnsi="Consolas" w:cs="Times New Roman"/>
          <w:color w:val="D4D4D4"/>
          <w:kern w:val="0"/>
          <w:sz w:val="21"/>
          <w:szCs w:val="21"/>
          <w:lang w:eastAsia="hu-HU"/>
          <w14:ligatures w14:val="none"/>
        </w:rPr>
        <w:t>},</w:t>
      </w:r>
    </w:p>
    <w:p w14:paraId="667C4D36"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w:t>
      </w:r>
      <w:r w:rsidRPr="00203B61">
        <w:rPr>
          <w:rFonts w:ascii="Consolas" w:eastAsia="Times New Roman" w:hAnsi="Consolas" w:cs="Times New Roman"/>
          <w:color w:val="9CDCFE"/>
          <w:kern w:val="0"/>
          <w:sz w:val="21"/>
          <w:szCs w:val="21"/>
          <w:lang w:eastAsia="hu-HU"/>
          <w14:ligatures w14:val="none"/>
        </w:rPr>
        <w:t>"</w:t>
      </w:r>
      <w:proofErr w:type="spellStart"/>
      <w:r w:rsidRPr="00203B61">
        <w:rPr>
          <w:rFonts w:ascii="Consolas" w:eastAsia="Times New Roman" w:hAnsi="Consolas" w:cs="Times New Roman"/>
          <w:color w:val="9CDCFE"/>
          <w:kern w:val="0"/>
          <w:sz w:val="21"/>
          <w:szCs w:val="21"/>
          <w:lang w:eastAsia="hu-HU"/>
          <w14:ligatures w14:val="none"/>
        </w:rPr>
        <w:t>ts</w:t>
      </w:r>
      <w:proofErr w:type="spellEnd"/>
      <w:r w:rsidRPr="00203B61">
        <w:rPr>
          <w:rFonts w:ascii="Consolas" w:eastAsia="Times New Roman" w:hAnsi="Consolas" w:cs="Times New Roman"/>
          <w:color w:val="9CDCFE"/>
          <w:kern w:val="0"/>
          <w:sz w:val="21"/>
          <w:szCs w:val="21"/>
          <w:lang w:eastAsia="hu-HU"/>
          <w14:ligatures w14:val="none"/>
        </w:rPr>
        <w:t>"</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CE9178"/>
          <w:kern w:val="0"/>
          <w:sz w:val="21"/>
          <w:szCs w:val="21"/>
          <w:lang w:eastAsia="hu-HU"/>
          <w14:ligatures w14:val="none"/>
        </w:rPr>
        <w:t>"2024-01-30T23:12:56Z"</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"lat"</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B5CEA8"/>
          <w:kern w:val="0"/>
          <w:sz w:val="21"/>
          <w:szCs w:val="21"/>
          <w:lang w:eastAsia="hu-HU"/>
          <w14:ligatures w14:val="none"/>
        </w:rPr>
        <w:t>12.300</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w:t>
      </w:r>
      <w:proofErr w:type="spellStart"/>
      <w:r w:rsidRPr="00203B61">
        <w:rPr>
          <w:rFonts w:ascii="Consolas" w:eastAsia="Times New Roman" w:hAnsi="Consolas" w:cs="Times New Roman"/>
          <w:color w:val="9CDCFE"/>
          <w:kern w:val="0"/>
          <w:sz w:val="21"/>
          <w:szCs w:val="21"/>
          <w:lang w:eastAsia="hu-HU"/>
          <w14:ligatures w14:val="none"/>
        </w:rPr>
        <w:t>lon</w:t>
      </w:r>
      <w:proofErr w:type="spellEnd"/>
      <w:r w:rsidRPr="00203B61">
        <w:rPr>
          <w:rFonts w:ascii="Consolas" w:eastAsia="Times New Roman" w:hAnsi="Consolas" w:cs="Times New Roman"/>
          <w:color w:val="9CDCFE"/>
          <w:kern w:val="0"/>
          <w:sz w:val="21"/>
          <w:szCs w:val="21"/>
          <w:lang w:eastAsia="hu-HU"/>
          <w14:ligatures w14:val="none"/>
        </w:rPr>
        <w:t>"</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B5CEA8"/>
          <w:kern w:val="0"/>
          <w:sz w:val="21"/>
          <w:szCs w:val="21"/>
          <w:lang w:eastAsia="hu-HU"/>
          <w14:ligatures w14:val="none"/>
        </w:rPr>
        <w:t>0.133</w:t>
      </w:r>
      <w:r w:rsidRPr="00203B61">
        <w:rPr>
          <w:rFonts w:ascii="Consolas" w:eastAsia="Times New Roman" w:hAnsi="Consolas" w:cs="Times New Roman"/>
          <w:color w:val="D4D4D4"/>
          <w:kern w:val="0"/>
          <w:sz w:val="21"/>
          <w:szCs w:val="21"/>
          <w:lang w:eastAsia="hu-HU"/>
          <w14:ligatures w14:val="none"/>
        </w:rPr>
        <w:t>}</w:t>
      </w:r>
    </w:p>
    <w:p w14:paraId="49AB09B3"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w:t>
      </w:r>
    </w:p>
    <w:p w14:paraId="41A0063F"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w:t>
      </w:r>
    </w:p>
    <w:p w14:paraId="331C8025"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w:t>
      </w:r>
    </w:p>
    <w:p w14:paraId="676CDC70"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w:t>
      </w:r>
      <w:proofErr w:type="spellStart"/>
      <w:r w:rsidRPr="00203B61">
        <w:rPr>
          <w:rFonts w:ascii="Consolas" w:eastAsia="Times New Roman" w:hAnsi="Consolas" w:cs="Times New Roman"/>
          <w:color w:val="9CDCFE"/>
          <w:kern w:val="0"/>
          <w:sz w:val="21"/>
          <w:szCs w:val="21"/>
          <w:lang w:eastAsia="hu-HU"/>
          <w14:ligatures w14:val="none"/>
        </w:rPr>
        <w:t>type</w:t>
      </w:r>
      <w:proofErr w:type="spellEnd"/>
      <w:r w:rsidRPr="00203B61">
        <w:rPr>
          <w:rFonts w:ascii="Consolas" w:eastAsia="Times New Roman" w:hAnsi="Consolas" w:cs="Times New Roman"/>
          <w:color w:val="9CDCFE"/>
          <w:kern w:val="0"/>
          <w:sz w:val="21"/>
          <w:szCs w:val="21"/>
          <w:lang w:eastAsia="hu-HU"/>
          <w14:ligatures w14:val="none"/>
        </w:rPr>
        <w:t>"</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CE9178"/>
          <w:kern w:val="0"/>
          <w:sz w:val="21"/>
          <w:szCs w:val="21"/>
          <w:lang w:eastAsia="hu-HU"/>
          <w14:ligatures w14:val="none"/>
        </w:rPr>
        <w:t>"</w:t>
      </w:r>
      <w:proofErr w:type="spellStart"/>
      <w:r w:rsidRPr="00203B61">
        <w:rPr>
          <w:rFonts w:ascii="Consolas" w:eastAsia="Times New Roman" w:hAnsi="Consolas" w:cs="Times New Roman"/>
          <w:color w:val="CE9178"/>
          <w:kern w:val="0"/>
          <w:sz w:val="21"/>
          <w:szCs w:val="21"/>
          <w:lang w:eastAsia="hu-HU"/>
          <w14:ligatures w14:val="none"/>
        </w:rPr>
        <w:t>env_temp</w:t>
      </w:r>
      <w:proofErr w:type="spellEnd"/>
      <w:r w:rsidRPr="00203B61">
        <w:rPr>
          <w:rFonts w:ascii="Consolas" w:eastAsia="Times New Roman" w:hAnsi="Consolas" w:cs="Times New Roman"/>
          <w:color w:val="CE9178"/>
          <w:kern w:val="0"/>
          <w:sz w:val="21"/>
          <w:szCs w:val="21"/>
          <w:lang w:eastAsia="hu-HU"/>
          <w14:ligatures w14:val="none"/>
        </w:rPr>
        <w:t>"</w:t>
      </w:r>
      <w:r w:rsidRPr="00203B61">
        <w:rPr>
          <w:rFonts w:ascii="Consolas" w:eastAsia="Times New Roman" w:hAnsi="Consolas" w:cs="Times New Roman"/>
          <w:color w:val="D4D4D4"/>
          <w:kern w:val="0"/>
          <w:sz w:val="21"/>
          <w:szCs w:val="21"/>
          <w:lang w:eastAsia="hu-HU"/>
          <w14:ligatures w14:val="none"/>
        </w:rPr>
        <w:t>,</w:t>
      </w:r>
    </w:p>
    <w:p w14:paraId="56519C16"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w:t>
      </w:r>
      <w:proofErr w:type="spellStart"/>
      <w:r w:rsidRPr="00203B61">
        <w:rPr>
          <w:rFonts w:ascii="Consolas" w:eastAsia="Times New Roman" w:hAnsi="Consolas" w:cs="Times New Roman"/>
          <w:color w:val="9CDCFE"/>
          <w:kern w:val="0"/>
          <w:sz w:val="21"/>
          <w:szCs w:val="21"/>
          <w:lang w:eastAsia="hu-HU"/>
          <w14:ligatures w14:val="none"/>
        </w:rPr>
        <w:t>device</w:t>
      </w:r>
      <w:proofErr w:type="spellEnd"/>
      <w:r w:rsidRPr="00203B61">
        <w:rPr>
          <w:rFonts w:ascii="Consolas" w:eastAsia="Times New Roman" w:hAnsi="Consolas" w:cs="Times New Roman"/>
          <w:color w:val="9CDCFE"/>
          <w:kern w:val="0"/>
          <w:sz w:val="21"/>
          <w:szCs w:val="21"/>
          <w:lang w:eastAsia="hu-HU"/>
          <w14:ligatures w14:val="none"/>
        </w:rPr>
        <w:t>"</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CE9178"/>
          <w:kern w:val="0"/>
          <w:sz w:val="21"/>
          <w:szCs w:val="21"/>
          <w:lang w:eastAsia="hu-HU"/>
          <w14:ligatures w14:val="none"/>
        </w:rPr>
        <w:t>"27"</w:t>
      </w:r>
      <w:r w:rsidRPr="00203B61">
        <w:rPr>
          <w:rFonts w:ascii="Consolas" w:eastAsia="Times New Roman" w:hAnsi="Consolas" w:cs="Times New Roman"/>
          <w:color w:val="D4D4D4"/>
          <w:kern w:val="0"/>
          <w:sz w:val="21"/>
          <w:szCs w:val="21"/>
          <w:lang w:eastAsia="hu-HU"/>
          <w14:ligatures w14:val="none"/>
        </w:rPr>
        <w:t>,</w:t>
      </w:r>
    </w:p>
    <w:p w14:paraId="13DDEB4F"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w:t>
      </w:r>
      <w:proofErr w:type="spellStart"/>
      <w:r w:rsidRPr="00203B61">
        <w:rPr>
          <w:rFonts w:ascii="Consolas" w:eastAsia="Times New Roman" w:hAnsi="Consolas" w:cs="Times New Roman"/>
          <w:color w:val="9CDCFE"/>
          <w:kern w:val="0"/>
          <w:sz w:val="21"/>
          <w:szCs w:val="21"/>
          <w:lang w:eastAsia="hu-HU"/>
          <w14:ligatures w14:val="none"/>
        </w:rPr>
        <w:t>when_captured</w:t>
      </w:r>
      <w:proofErr w:type="spellEnd"/>
      <w:r w:rsidRPr="00203B61">
        <w:rPr>
          <w:rFonts w:ascii="Consolas" w:eastAsia="Times New Roman" w:hAnsi="Consolas" w:cs="Times New Roman"/>
          <w:color w:val="9CDCFE"/>
          <w:kern w:val="0"/>
          <w:sz w:val="21"/>
          <w:szCs w:val="21"/>
          <w:lang w:eastAsia="hu-HU"/>
          <w14:ligatures w14:val="none"/>
        </w:rPr>
        <w:t>"</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CE9178"/>
          <w:kern w:val="0"/>
          <w:sz w:val="21"/>
          <w:szCs w:val="21"/>
          <w:lang w:eastAsia="hu-HU"/>
          <w14:ligatures w14:val="none"/>
        </w:rPr>
        <w:t>"2024-01-30T23:12:54Z"</w:t>
      </w:r>
      <w:r w:rsidRPr="00203B61">
        <w:rPr>
          <w:rFonts w:ascii="Consolas" w:eastAsia="Times New Roman" w:hAnsi="Consolas" w:cs="Times New Roman"/>
          <w:color w:val="D4D4D4"/>
          <w:kern w:val="0"/>
          <w:sz w:val="21"/>
          <w:szCs w:val="21"/>
          <w:lang w:eastAsia="hu-HU"/>
          <w14:ligatures w14:val="none"/>
        </w:rPr>
        <w:t>,</w:t>
      </w:r>
    </w:p>
    <w:p w14:paraId="4398FE14"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w:t>
      </w:r>
      <w:proofErr w:type="spellStart"/>
      <w:r w:rsidRPr="00203B61">
        <w:rPr>
          <w:rFonts w:ascii="Consolas" w:eastAsia="Times New Roman" w:hAnsi="Consolas" w:cs="Times New Roman"/>
          <w:color w:val="9CDCFE"/>
          <w:kern w:val="0"/>
          <w:sz w:val="21"/>
          <w:szCs w:val="21"/>
          <w:lang w:eastAsia="hu-HU"/>
          <w14:ligatures w14:val="none"/>
        </w:rPr>
        <w:t>reading</w:t>
      </w:r>
      <w:proofErr w:type="spellEnd"/>
      <w:r w:rsidRPr="00203B61">
        <w:rPr>
          <w:rFonts w:ascii="Consolas" w:eastAsia="Times New Roman" w:hAnsi="Consolas" w:cs="Times New Roman"/>
          <w:color w:val="9CDCFE"/>
          <w:kern w:val="0"/>
          <w:sz w:val="21"/>
          <w:szCs w:val="21"/>
          <w:lang w:eastAsia="hu-HU"/>
          <w14:ligatures w14:val="none"/>
        </w:rPr>
        <w:t>"</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B5CEA8"/>
          <w:kern w:val="0"/>
          <w:sz w:val="21"/>
          <w:szCs w:val="21"/>
          <w:lang w:eastAsia="hu-HU"/>
          <w14:ligatures w14:val="none"/>
        </w:rPr>
        <w:t>30.5</w:t>
      </w:r>
      <w:r w:rsidRPr="00203B61">
        <w:rPr>
          <w:rFonts w:ascii="Consolas" w:eastAsia="Times New Roman" w:hAnsi="Consolas" w:cs="Times New Roman"/>
          <w:color w:val="D4D4D4"/>
          <w:kern w:val="0"/>
          <w:sz w:val="21"/>
          <w:szCs w:val="21"/>
          <w:lang w:eastAsia="hu-HU"/>
          <w14:ligatures w14:val="none"/>
        </w:rPr>
        <w:t>,</w:t>
      </w:r>
    </w:p>
    <w:p w14:paraId="5F5830F0"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w:t>
      </w:r>
      <w:proofErr w:type="spellStart"/>
      <w:r w:rsidRPr="00203B61">
        <w:rPr>
          <w:rFonts w:ascii="Consolas" w:eastAsia="Times New Roman" w:hAnsi="Consolas" w:cs="Times New Roman"/>
          <w:color w:val="9CDCFE"/>
          <w:kern w:val="0"/>
          <w:sz w:val="21"/>
          <w:szCs w:val="21"/>
          <w:lang w:eastAsia="hu-HU"/>
          <w14:ligatures w14:val="none"/>
        </w:rPr>
        <w:t>loc_lat</w:t>
      </w:r>
      <w:proofErr w:type="spellEnd"/>
      <w:r w:rsidRPr="00203B61">
        <w:rPr>
          <w:rFonts w:ascii="Consolas" w:eastAsia="Times New Roman" w:hAnsi="Consolas" w:cs="Times New Roman"/>
          <w:color w:val="9CDCFE"/>
          <w:kern w:val="0"/>
          <w:sz w:val="21"/>
          <w:szCs w:val="21"/>
          <w:lang w:eastAsia="hu-HU"/>
          <w14:ligatures w14:val="none"/>
        </w:rPr>
        <w:t>"</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B5CEA8"/>
          <w:kern w:val="0"/>
          <w:sz w:val="21"/>
          <w:szCs w:val="21"/>
          <w:lang w:eastAsia="hu-HU"/>
          <w14:ligatures w14:val="none"/>
        </w:rPr>
        <w:t>47.47900</w:t>
      </w:r>
      <w:r w:rsidRPr="00203B61">
        <w:rPr>
          <w:rFonts w:ascii="Consolas" w:eastAsia="Times New Roman" w:hAnsi="Consolas" w:cs="Times New Roman"/>
          <w:color w:val="D4D4D4"/>
          <w:kern w:val="0"/>
          <w:sz w:val="21"/>
          <w:szCs w:val="21"/>
          <w:lang w:eastAsia="hu-HU"/>
          <w14:ligatures w14:val="none"/>
        </w:rPr>
        <w:t>,</w:t>
      </w:r>
    </w:p>
    <w:p w14:paraId="555A41B3"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w:t>
      </w:r>
      <w:proofErr w:type="spellStart"/>
      <w:r w:rsidRPr="00203B61">
        <w:rPr>
          <w:rFonts w:ascii="Consolas" w:eastAsia="Times New Roman" w:hAnsi="Consolas" w:cs="Times New Roman"/>
          <w:color w:val="9CDCFE"/>
          <w:kern w:val="0"/>
          <w:sz w:val="21"/>
          <w:szCs w:val="21"/>
          <w:lang w:eastAsia="hu-HU"/>
          <w14:ligatures w14:val="none"/>
        </w:rPr>
        <w:t>loc_lon</w:t>
      </w:r>
      <w:proofErr w:type="spellEnd"/>
      <w:r w:rsidRPr="00203B61">
        <w:rPr>
          <w:rFonts w:ascii="Consolas" w:eastAsia="Times New Roman" w:hAnsi="Consolas" w:cs="Times New Roman"/>
          <w:color w:val="9CDCFE"/>
          <w:kern w:val="0"/>
          <w:sz w:val="21"/>
          <w:szCs w:val="21"/>
          <w:lang w:eastAsia="hu-HU"/>
          <w14:ligatures w14:val="none"/>
        </w:rPr>
        <w:t>"</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B5CEA8"/>
          <w:kern w:val="0"/>
          <w:sz w:val="21"/>
          <w:szCs w:val="21"/>
          <w:lang w:eastAsia="hu-HU"/>
          <w14:ligatures w14:val="none"/>
        </w:rPr>
        <w:t>19.05932</w:t>
      </w:r>
      <w:r w:rsidRPr="00203B61">
        <w:rPr>
          <w:rFonts w:ascii="Consolas" w:eastAsia="Times New Roman" w:hAnsi="Consolas" w:cs="Times New Roman"/>
          <w:color w:val="D4D4D4"/>
          <w:kern w:val="0"/>
          <w:sz w:val="21"/>
          <w:szCs w:val="21"/>
          <w:lang w:eastAsia="hu-HU"/>
          <w14:ligatures w14:val="none"/>
        </w:rPr>
        <w:t>,</w:t>
      </w:r>
    </w:p>
    <w:p w14:paraId="02975A0E"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"unit"</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CE9178"/>
          <w:kern w:val="0"/>
          <w:sz w:val="21"/>
          <w:szCs w:val="21"/>
          <w:lang w:eastAsia="hu-HU"/>
          <w14:ligatures w14:val="none"/>
        </w:rPr>
        <w:t>"°C"</w:t>
      </w:r>
    </w:p>
    <w:p w14:paraId="03667F64"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w:t>
      </w:r>
    </w:p>
    <w:p w14:paraId="0E31CA91"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w:t>
      </w:r>
    </w:p>
    <w:p w14:paraId="2734DFBB"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w:t>
      </w:r>
      <w:proofErr w:type="spellStart"/>
      <w:r w:rsidRPr="00203B61">
        <w:rPr>
          <w:rFonts w:ascii="Consolas" w:eastAsia="Times New Roman" w:hAnsi="Consolas" w:cs="Times New Roman"/>
          <w:color w:val="9CDCFE"/>
          <w:kern w:val="0"/>
          <w:sz w:val="21"/>
          <w:szCs w:val="21"/>
          <w:lang w:eastAsia="hu-HU"/>
          <w14:ligatures w14:val="none"/>
        </w:rPr>
        <w:t>type</w:t>
      </w:r>
      <w:proofErr w:type="spellEnd"/>
      <w:r w:rsidRPr="00203B61">
        <w:rPr>
          <w:rFonts w:ascii="Consolas" w:eastAsia="Times New Roman" w:hAnsi="Consolas" w:cs="Times New Roman"/>
          <w:color w:val="9CDCFE"/>
          <w:kern w:val="0"/>
          <w:sz w:val="21"/>
          <w:szCs w:val="21"/>
          <w:lang w:eastAsia="hu-HU"/>
          <w14:ligatures w14:val="none"/>
        </w:rPr>
        <w:t>"</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CE9178"/>
          <w:kern w:val="0"/>
          <w:sz w:val="21"/>
          <w:szCs w:val="21"/>
          <w:lang w:eastAsia="hu-HU"/>
          <w14:ligatures w14:val="none"/>
        </w:rPr>
        <w:t>"</w:t>
      </w:r>
      <w:proofErr w:type="spellStart"/>
      <w:r w:rsidRPr="00203B61">
        <w:rPr>
          <w:rFonts w:ascii="Consolas" w:eastAsia="Times New Roman" w:hAnsi="Consolas" w:cs="Times New Roman"/>
          <w:color w:val="CE9178"/>
          <w:kern w:val="0"/>
          <w:sz w:val="21"/>
          <w:szCs w:val="21"/>
          <w:lang w:eastAsia="hu-HU"/>
          <w14:ligatures w14:val="none"/>
        </w:rPr>
        <w:t>env_ws</w:t>
      </w:r>
      <w:proofErr w:type="spellEnd"/>
      <w:r w:rsidRPr="00203B61">
        <w:rPr>
          <w:rFonts w:ascii="Consolas" w:eastAsia="Times New Roman" w:hAnsi="Consolas" w:cs="Times New Roman"/>
          <w:color w:val="CE9178"/>
          <w:kern w:val="0"/>
          <w:sz w:val="21"/>
          <w:szCs w:val="21"/>
          <w:lang w:eastAsia="hu-HU"/>
          <w14:ligatures w14:val="none"/>
        </w:rPr>
        <w:t>"</w:t>
      </w:r>
      <w:r w:rsidRPr="00203B61">
        <w:rPr>
          <w:rFonts w:ascii="Consolas" w:eastAsia="Times New Roman" w:hAnsi="Consolas" w:cs="Times New Roman"/>
          <w:color w:val="D4D4D4"/>
          <w:kern w:val="0"/>
          <w:sz w:val="21"/>
          <w:szCs w:val="21"/>
          <w:lang w:eastAsia="hu-HU"/>
          <w14:ligatures w14:val="none"/>
        </w:rPr>
        <w:t>,</w:t>
      </w:r>
    </w:p>
    <w:p w14:paraId="3277C2F7"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w:t>
      </w:r>
      <w:proofErr w:type="spellStart"/>
      <w:r w:rsidRPr="00203B61">
        <w:rPr>
          <w:rFonts w:ascii="Consolas" w:eastAsia="Times New Roman" w:hAnsi="Consolas" w:cs="Times New Roman"/>
          <w:color w:val="9CDCFE"/>
          <w:kern w:val="0"/>
          <w:sz w:val="21"/>
          <w:szCs w:val="21"/>
          <w:lang w:eastAsia="hu-HU"/>
          <w14:ligatures w14:val="none"/>
        </w:rPr>
        <w:t>device</w:t>
      </w:r>
      <w:proofErr w:type="spellEnd"/>
      <w:r w:rsidRPr="00203B61">
        <w:rPr>
          <w:rFonts w:ascii="Consolas" w:eastAsia="Times New Roman" w:hAnsi="Consolas" w:cs="Times New Roman"/>
          <w:color w:val="9CDCFE"/>
          <w:kern w:val="0"/>
          <w:sz w:val="21"/>
          <w:szCs w:val="21"/>
          <w:lang w:eastAsia="hu-HU"/>
          <w14:ligatures w14:val="none"/>
        </w:rPr>
        <w:t>"</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CE9178"/>
          <w:kern w:val="0"/>
          <w:sz w:val="21"/>
          <w:szCs w:val="21"/>
          <w:lang w:eastAsia="hu-HU"/>
          <w14:ligatures w14:val="none"/>
        </w:rPr>
        <w:t>"27"</w:t>
      </w:r>
      <w:r w:rsidRPr="00203B61">
        <w:rPr>
          <w:rFonts w:ascii="Consolas" w:eastAsia="Times New Roman" w:hAnsi="Consolas" w:cs="Times New Roman"/>
          <w:color w:val="D4D4D4"/>
          <w:kern w:val="0"/>
          <w:sz w:val="21"/>
          <w:szCs w:val="21"/>
          <w:lang w:eastAsia="hu-HU"/>
          <w14:ligatures w14:val="none"/>
        </w:rPr>
        <w:t>,</w:t>
      </w:r>
    </w:p>
    <w:p w14:paraId="377F5E80"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w:t>
      </w:r>
      <w:proofErr w:type="spellStart"/>
      <w:r w:rsidRPr="00203B61">
        <w:rPr>
          <w:rFonts w:ascii="Consolas" w:eastAsia="Times New Roman" w:hAnsi="Consolas" w:cs="Times New Roman"/>
          <w:color w:val="9CDCFE"/>
          <w:kern w:val="0"/>
          <w:sz w:val="21"/>
          <w:szCs w:val="21"/>
          <w:lang w:eastAsia="hu-HU"/>
          <w14:ligatures w14:val="none"/>
        </w:rPr>
        <w:t>when_captured</w:t>
      </w:r>
      <w:proofErr w:type="spellEnd"/>
      <w:r w:rsidRPr="00203B61">
        <w:rPr>
          <w:rFonts w:ascii="Consolas" w:eastAsia="Times New Roman" w:hAnsi="Consolas" w:cs="Times New Roman"/>
          <w:color w:val="9CDCFE"/>
          <w:kern w:val="0"/>
          <w:sz w:val="21"/>
          <w:szCs w:val="21"/>
          <w:lang w:eastAsia="hu-HU"/>
          <w14:ligatures w14:val="none"/>
        </w:rPr>
        <w:t>"</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CE9178"/>
          <w:kern w:val="0"/>
          <w:sz w:val="21"/>
          <w:szCs w:val="21"/>
          <w:lang w:eastAsia="hu-HU"/>
          <w14:ligatures w14:val="none"/>
        </w:rPr>
        <w:t>"2024-01-30T23:12:54Z"</w:t>
      </w:r>
      <w:r w:rsidRPr="00203B61">
        <w:rPr>
          <w:rFonts w:ascii="Consolas" w:eastAsia="Times New Roman" w:hAnsi="Consolas" w:cs="Times New Roman"/>
          <w:color w:val="D4D4D4"/>
          <w:kern w:val="0"/>
          <w:sz w:val="21"/>
          <w:szCs w:val="21"/>
          <w:lang w:eastAsia="hu-HU"/>
          <w14:ligatures w14:val="none"/>
        </w:rPr>
        <w:t>,</w:t>
      </w:r>
    </w:p>
    <w:p w14:paraId="2C5931C0"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w:t>
      </w:r>
      <w:proofErr w:type="spellStart"/>
      <w:r w:rsidRPr="00203B61">
        <w:rPr>
          <w:rFonts w:ascii="Consolas" w:eastAsia="Times New Roman" w:hAnsi="Consolas" w:cs="Times New Roman"/>
          <w:color w:val="9CDCFE"/>
          <w:kern w:val="0"/>
          <w:sz w:val="21"/>
          <w:szCs w:val="21"/>
          <w:lang w:eastAsia="hu-HU"/>
          <w14:ligatures w14:val="none"/>
        </w:rPr>
        <w:t>reading</w:t>
      </w:r>
      <w:proofErr w:type="spellEnd"/>
      <w:r w:rsidRPr="00203B61">
        <w:rPr>
          <w:rFonts w:ascii="Consolas" w:eastAsia="Times New Roman" w:hAnsi="Consolas" w:cs="Times New Roman"/>
          <w:color w:val="9CDCFE"/>
          <w:kern w:val="0"/>
          <w:sz w:val="21"/>
          <w:szCs w:val="21"/>
          <w:lang w:eastAsia="hu-HU"/>
          <w14:ligatures w14:val="none"/>
        </w:rPr>
        <w:t>"</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B5CEA8"/>
          <w:kern w:val="0"/>
          <w:sz w:val="21"/>
          <w:szCs w:val="21"/>
          <w:lang w:eastAsia="hu-HU"/>
          <w14:ligatures w14:val="none"/>
        </w:rPr>
        <w:t>5.5</w:t>
      </w:r>
      <w:r w:rsidRPr="00203B61">
        <w:rPr>
          <w:rFonts w:ascii="Consolas" w:eastAsia="Times New Roman" w:hAnsi="Consolas" w:cs="Times New Roman"/>
          <w:color w:val="D4D4D4"/>
          <w:kern w:val="0"/>
          <w:sz w:val="21"/>
          <w:szCs w:val="21"/>
          <w:lang w:eastAsia="hu-HU"/>
          <w14:ligatures w14:val="none"/>
        </w:rPr>
        <w:t>,</w:t>
      </w:r>
    </w:p>
    <w:p w14:paraId="74D65B6D"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w:t>
      </w:r>
      <w:proofErr w:type="spellStart"/>
      <w:r w:rsidRPr="00203B61">
        <w:rPr>
          <w:rFonts w:ascii="Consolas" w:eastAsia="Times New Roman" w:hAnsi="Consolas" w:cs="Times New Roman"/>
          <w:color w:val="9CDCFE"/>
          <w:kern w:val="0"/>
          <w:sz w:val="21"/>
          <w:szCs w:val="21"/>
          <w:lang w:eastAsia="hu-HU"/>
          <w14:ligatures w14:val="none"/>
        </w:rPr>
        <w:t>loc_lat</w:t>
      </w:r>
      <w:proofErr w:type="spellEnd"/>
      <w:r w:rsidRPr="00203B61">
        <w:rPr>
          <w:rFonts w:ascii="Consolas" w:eastAsia="Times New Roman" w:hAnsi="Consolas" w:cs="Times New Roman"/>
          <w:color w:val="9CDCFE"/>
          <w:kern w:val="0"/>
          <w:sz w:val="21"/>
          <w:szCs w:val="21"/>
          <w:lang w:eastAsia="hu-HU"/>
          <w14:ligatures w14:val="none"/>
        </w:rPr>
        <w:t>"</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B5CEA8"/>
          <w:kern w:val="0"/>
          <w:sz w:val="21"/>
          <w:szCs w:val="21"/>
          <w:lang w:eastAsia="hu-HU"/>
          <w14:ligatures w14:val="none"/>
        </w:rPr>
        <w:t>47.47900</w:t>
      </w:r>
      <w:r w:rsidRPr="00203B61">
        <w:rPr>
          <w:rFonts w:ascii="Consolas" w:eastAsia="Times New Roman" w:hAnsi="Consolas" w:cs="Times New Roman"/>
          <w:color w:val="D4D4D4"/>
          <w:kern w:val="0"/>
          <w:sz w:val="21"/>
          <w:szCs w:val="21"/>
          <w:lang w:eastAsia="hu-HU"/>
          <w14:ligatures w14:val="none"/>
        </w:rPr>
        <w:t>,</w:t>
      </w:r>
    </w:p>
    <w:p w14:paraId="5E7E6C24"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w:t>
      </w:r>
      <w:proofErr w:type="spellStart"/>
      <w:r w:rsidRPr="00203B61">
        <w:rPr>
          <w:rFonts w:ascii="Consolas" w:eastAsia="Times New Roman" w:hAnsi="Consolas" w:cs="Times New Roman"/>
          <w:color w:val="9CDCFE"/>
          <w:kern w:val="0"/>
          <w:sz w:val="21"/>
          <w:szCs w:val="21"/>
          <w:lang w:eastAsia="hu-HU"/>
          <w14:ligatures w14:val="none"/>
        </w:rPr>
        <w:t>loc_lon</w:t>
      </w:r>
      <w:proofErr w:type="spellEnd"/>
      <w:r w:rsidRPr="00203B61">
        <w:rPr>
          <w:rFonts w:ascii="Consolas" w:eastAsia="Times New Roman" w:hAnsi="Consolas" w:cs="Times New Roman"/>
          <w:color w:val="9CDCFE"/>
          <w:kern w:val="0"/>
          <w:sz w:val="21"/>
          <w:szCs w:val="21"/>
          <w:lang w:eastAsia="hu-HU"/>
          <w14:ligatures w14:val="none"/>
        </w:rPr>
        <w:t>"</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B5CEA8"/>
          <w:kern w:val="0"/>
          <w:sz w:val="21"/>
          <w:szCs w:val="21"/>
          <w:lang w:eastAsia="hu-HU"/>
          <w14:ligatures w14:val="none"/>
        </w:rPr>
        <w:t>19.06000</w:t>
      </w:r>
      <w:r w:rsidRPr="00203B61">
        <w:rPr>
          <w:rFonts w:ascii="Consolas" w:eastAsia="Times New Roman" w:hAnsi="Consolas" w:cs="Times New Roman"/>
          <w:color w:val="D4D4D4"/>
          <w:kern w:val="0"/>
          <w:sz w:val="21"/>
          <w:szCs w:val="21"/>
          <w:lang w:eastAsia="hu-HU"/>
          <w14:ligatures w14:val="none"/>
        </w:rPr>
        <w:t>,</w:t>
      </w:r>
    </w:p>
    <w:p w14:paraId="3307918C"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"unit"</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CE9178"/>
          <w:kern w:val="0"/>
          <w:sz w:val="21"/>
          <w:szCs w:val="21"/>
          <w:lang w:eastAsia="hu-HU"/>
          <w14:ligatures w14:val="none"/>
        </w:rPr>
        <w:t>"m/s"</w:t>
      </w:r>
    </w:p>
    <w:p w14:paraId="446773FD"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w:t>
      </w:r>
    </w:p>
    <w:p w14:paraId="4FD9795D"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w:t>
      </w:r>
    </w:p>
    <w:p w14:paraId="6511D76C"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w:t>
      </w:r>
      <w:proofErr w:type="spellStart"/>
      <w:r w:rsidRPr="00203B61">
        <w:rPr>
          <w:rFonts w:ascii="Consolas" w:eastAsia="Times New Roman" w:hAnsi="Consolas" w:cs="Times New Roman"/>
          <w:color w:val="9CDCFE"/>
          <w:kern w:val="0"/>
          <w:sz w:val="21"/>
          <w:szCs w:val="21"/>
          <w:lang w:eastAsia="hu-HU"/>
          <w14:ligatures w14:val="none"/>
        </w:rPr>
        <w:t>type</w:t>
      </w:r>
      <w:proofErr w:type="spellEnd"/>
      <w:r w:rsidRPr="00203B61">
        <w:rPr>
          <w:rFonts w:ascii="Consolas" w:eastAsia="Times New Roman" w:hAnsi="Consolas" w:cs="Times New Roman"/>
          <w:color w:val="9CDCFE"/>
          <w:kern w:val="0"/>
          <w:sz w:val="21"/>
          <w:szCs w:val="21"/>
          <w:lang w:eastAsia="hu-HU"/>
          <w14:ligatures w14:val="none"/>
        </w:rPr>
        <w:t>"</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CE9178"/>
          <w:kern w:val="0"/>
          <w:sz w:val="21"/>
          <w:szCs w:val="21"/>
          <w:lang w:eastAsia="hu-HU"/>
          <w14:ligatures w14:val="none"/>
        </w:rPr>
        <w:t>"</w:t>
      </w:r>
      <w:proofErr w:type="spellStart"/>
      <w:r w:rsidRPr="00203B61">
        <w:rPr>
          <w:rFonts w:ascii="Consolas" w:eastAsia="Times New Roman" w:hAnsi="Consolas" w:cs="Times New Roman"/>
          <w:color w:val="CE9178"/>
          <w:kern w:val="0"/>
          <w:sz w:val="21"/>
          <w:szCs w:val="21"/>
          <w:lang w:eastAsia="hu-HU"/>
          <w14:ligatures w14:val="none"/>
        </w:rPr>
        <w:t>env_wd</w:t>
      </w:r>
      <w:proofErr w:type="spellEnd"/>
      <w:r w:rsidRPr="00203B61">
        <w:rPr>
          <w:rFonts w:ascii="Consolas" w:eastAsia="Times New Roman" w:hAnsi="Consolas" w:cs="Times New Roman"/>
          <w:color w:val="CE9178"/>
          <w:kern w:val="0"/>
          <w:sz w:val="21"/>
          <w:szCs w:val="21"/>
          <w:lang w:eastAsia="hu-HU"/>
          <w14:ligatures w14:val="none"/>
        </w:rPr>
        <w:t>"</w:t>
      </w:r>
      <w:r w:rsidRPr="00203B61">
        <w:rPr>
          <w:rFonts w:ascii="Consolas" w:eastAsia="Times New Roman" w:hAnsi="Consolas" w:cs="Times New Roman"/>
          <w:color w:val="D4D4D4"/>
          <w:kern w:val="0"/>
          <w:sz w:val="21"/>
          <w:szCs w:val="21"/>
          <w:lang w:eastAsia="hu-HU"/>
          <w14:ligatures w14:val="none"/>
        </w:rPr>
        <w:t>,</w:t>
      </w:r>
    </w:p>
    <w:p w14:paraId="788246FD"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w:t>
      </w:r>
      <w:proofErr w:type="spellStart"/>
      <w:r w:rsidRPr="00203B61">
        <w:rPr>
          <w:rFonts w:ascii="Consolas" w:eastAsia="Times New Roman" w:hAnsi="Consolas" w:cs="Times New Roman"/>
          <w:color w:val="9CDCFE"/>
          <w:kern w:val="0"/>
          <w:sz w:val="21"/>
          <w:szCs w:val="21"/>
          <w:lang w:eastAsia="hu-HU"/>
          <w14:ligatures w14:val="none"/>
        </w:rPr>
        <w:t>device</w:t>
      </w:r>
      <w:proofErr w:type="spellEnd"/>
      <w:r w:rsidRPr="00203B61">
        <w:rPr>
          <w:rFonts w:ascii="Consolas" w:eastAsia="Times New Roman" w:hAnsi="Consolas" w:cs="Times New Roman"/>
          <w:color w:val="9CDCFE"/>
          <w:kern w:val="0"/>
          <w:sz w:val="21"/>
          <w:szCs w:val="21"/>
          <w:lang w:eastAsia="hu-HU"/>
          <w14:ligatures w14:val="none"/>
        </w:rPr>
        <w:t>"</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CE9178"/>
          <w:kern w:val="0"/>
          <w:sz w:val="21"/>
          <w:szCs w:val="21"/>
          <w:lang w:eastAsia="hu-HU"/>
          <w14:ligatures w14:val="none"/>
        </w:rPr>
        <w:t>"27"</w:t>
      </w:r>
      <w:r w:rsidRPr="00203B61">
        <w:rPr>
          <w:rFonts w:ascii="Consolas" w:eastAsia="Times New Roman" w:hAnsi="Consolas" w:cs="Times New Roman"/>
          <w:color w:val="D4D4D4"/>
          <w:kern w:val="0"/>
          <w:sz w:val="21"/>
          <w:szCs w:val="21"/>
          <w:lang w:eastAsia="hu-HU"/>
          <w14:ligatures w14:val="none"/>
        </w:rPr>
        <w:t>,</w:t>
      </w:r>
    </w:p>
    <w:p w14:paraId="38EA424F"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w:t>
      </w:r>
      <w:proofErr w:type="spellStart"/>
      <w:r w:rsidRPr="00203B61">
        <w:rPr>
          <w:rFonts w:ascii="Consolas" w:eastAsia="Times New Roman" w:hAnsi="Consolas" w:cs="Times New Roman"/>
          <w:color w:val="9CDCFE"/>
          <w:kern w:val="0"/>
          <w:sz w:val="21"/>
          <w:szCs w:val="21"/>
          <w:lang w:eastAsia="hu-HU"/>
          <w14:ligatures w14:val="none"/>
        </w:rPr>
        <w:t>when_captured</w:t>
      </w:r>
      <w:proofErr w:type="spellEnd"/>
      <w:r w:rsidRPr="00203B61">
        <w:rPr>
          <w:rFonts w:ascii="Consolas" w:eastAsia="Times New Roman" w:hAnsi="Consolas" w:cs="Times New Roman"/>
          <w:color w:val="9CDCFE"/>
          <w:kern w:val="0"/>
          <w:sz w:val="21"/>
          <w:szCs w:val="21"/>
          <w:lang w:eastAsia="hu-HU"/>
          <w14:ligatures w14:val="none"/>
        </w:rPr>
        <w:t>"</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CE9178"/>
          <w:kern w:val="0"/>
          <w:sz w:val="21"/>
          <w:szCs w:val="21"/>
          <w:lang w:eastAsia="hu-HU"/>
          <w14:ligatures w14:val="none"/>
        </w:rPr>
        <w:t>"2024-01-30T23:12:54Z"</w:t>
      </w:r>
      <w:r w:rsidRPr="00203B61">
        <w:rPr>
          <w:rFonts w:ascii="Consolas" w:eastAsia="Times New Roman" w:hAnsi="Consolas" w:cs="Times New Roman"/>
          <w:color w:val="D4D4D4"/>
          <w:kern w:val="0"/>
          <w:sz w:val="21"/>
          <w:szCs w:val="21"/>
          <w:lang w:eastAsia="hu-HU"/>
          <w14:ligatures w14:val="none"/>
        </w:rPr>
        <w:t>,</w:t>
      </w:r>
    </w:p>
    <w:p w14:paraId="0DFEA7D8"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w:t>
      </w:r>
      <w:proofErr w:type="spellStart"/>
      <w:r w:rsidRPr="00203B61">
        <w:rPr>
          <w:rFonts w:ascii="Consolas" w:eastAsia="Times New Roman" w:hAnsi="Consolas" w:cs="Times New Roman"/>
          <w:color w:val="9CDCFE"/>
          <w:kern w:val="0"/>
          <w:sz w:val="21"/>
          <w:szCs w:val="21"/>
          <w:lang w:eastAsia="hu-HU"/>
          <w14:ligatures w14:val="none"/>
        </w:rPr>
        <w:t>reading</w:t>
      </w:r>
      <w:proofErr w:type="spellEnd"/>
      <w:r w:rsidRPr="00203B61">
        <w:rPr>
          <w:rFonts w:ascii="Consolas" w:eastAsia="Times New Roman" w:hAnsi="Consolas" w:cs="Times New Roman"/>
          <w:color w:val="9CDCFE"/>
          <w:kern w:val="0"/>
          <w:sz w:val="21"/>
          <w:szCs w:val="21"/>
          <w:lang w:eastAsia="hu-HU"/>
          <w14:ligatures w14:val="none"/>
        </w:rPr>
        <w:t>"</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B5CEA8"/>
          <w:kern w:val="0"/>
          <w:sz w:val="21"/>
          <w:szCs w:val="21"/>
          <w:lang w:eastAsia="hu-HU"/>
          <w14:ligatures w14:val="none"/>
        </w:rPr>
        <w:t>90</w:t>
      </w:r>
      <w:r w:rsidRPr="00203B61">
        <w:rPr>
          <w:rFonts w:ascii="Consolas" w:eastAsia="Times New Roman" w:hAnsi="Consolas" w:cs="Times New Roman"/>
          <w:color w:val="D4D4D4"/>
          <w:kern w:val="0"/>
          <w:sz w:val="21"/>
          <w:szCs w:val="21"/>
          <w:lang w:eastAsia="hu-HU"/>
          <w14:ligatures w14:val="none"/>
        </w:rPr>
        <w:t>,</w:t>
      </w:r>
    </w:p>
    <w:p w14:paraId="7D79C675"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w:t>
      </w:r>
      <w:proofErr w:type="spellStart"/>
      <w:r w:rsidRPr="00203B61">
        <w:rPr>
          <w:rFonts w:ascii="Consolas" w:eastAsia="Times New Roman" w:hAnsi="Consolas" w:cs="Times New Roman"/>
          <w:color w:val="9CDCFE"/>
          <w:kern w:val="0"/>
          <w:sz w:val="21"/>
          <w:szCs w:val="21"/>
          <w:lang w:eastAsia="hu-HU"/>
          <w14:ligatures w14:val="none"/>
        </w:rPr>
        <w:t>loc_lat</w:t>
      </w:r>
      <w:proofErr w:type="spellEnd"/>
      <w:r w:rsidRPr="00203B61">
        <w:rPr>
          <w:rFonts w:ascii="Consolas" w:eastAsia="Times New Roman" w:hAnsi="Consolas" w:cs="Times New Roman"/>
          <w:color w:val="9CDCFE"/>
          <w:kern w:val="0"/>
          <w:sz w:val="21"/>
          <w:szCs w:val="21"/>
          <w:lang w:eastAsia="hu-HU"/>
          <w14:ligatures w14:val="none"/>
        </w:rPr>
        <w:t>"</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B5CEA8"/>
          <w:kern w:val="0"/>
          <w:sz w:val="21"/>
          <w:szCs w:val="21"/>
          <w:lang w:eastAsia="hu-HU"/>
          <w14:ligatures w14:val="none"/>
        </w:rPr>
        <w:t>47.47900</w:t>
      </w:r>
      <w:r w:rsidRPr="00203B61">
        <w:rPr>
          <w:rFonts w:ascii="Consolas" w:eastAsia="Times New Roman" w:hAnsi="Consolas" w:cs="Times New Roman"/>
          <w:color w:val="D4D4D4"/>
          <w:kern w:val="0"/>
          <w:sz w:val="21"/>
          <w:szCs w:val="21"/>
          <w:lang w:eastAsia="hu-HU"/>
          <w14:ligatures w14:val="none"/>
        </w:rPr>
        <w:t>,</w:t>
      </w:r>
    </w:p>
    <w:p w14:paraId="43BF7129"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w:t>
      </w:r>
      <w:proofErr w:type="spellStart"/>
      <w:r w:rsidRPr="00203B61">
        <w:rPr>
          <w:rFonts w:ascii="Consolas" w:eastAsia="Times New Roman" w:hAnsi="Consolas" w:cs="Times New Roman"/>
          <w:color w:val="9CDCFE"/>
          <w:kern w:val="0"/>
          <w:sz w:val="21"/>
          <w:szCs w:val="21"/>
          <w:lang w:eastAsia="hu-HU"/>
          <w14:ligatures w14:val="none"/>
        </w:rPr>
        <w:t>loc_lon</w:t>
      </w:r>
      <w:proofErr w:type="spellEnd"/>
      <w:r w:rsidRPr="00203B61">
        <w:rPr>
          <w:rFonts w:ascii="Consolas" w:eastAsia="Times New Roman" w:hAnsi="Consolas" w:cs="Times New Roman"/>
          <w:color w:val="9CDCFE"/>
          <w:kern w:val="0"/>
          <w:sz w:val="21"/>
          <w:szCs w:val="21"/>
          <w:lang w:eastAsia="hu-HU"/>
          <w14:ligatures w14:val="none"/>
        </w:rPr>
        <w:t>"</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B5CEA8"/>
          <w:kern w:val="0"/>
          <w:sz w:val="21"/>
          <w:szCs w:val="21"/>
          <w:lang w:eastAsia="hu-HU"/>
          <w14:ligatures w14:val="none"/>
        </w:rPr>
        <w:t>19.06000</w:t>
      </w:r>
      <w:r w:rsidRPr="00203B61">
        <w:rPr>
          <w:rFonts w:ascii="Consolas" w:eastAsia="Times New Roman" w:hAnsi="Consolas" w:cs="Times New Roman"/>
          <w:color w:val="D4D4D4"/>
          <w:kern w:val="0"/>
          <w:sz w:val="21"/>
          <w:szCs w:val="21"/>
          <w:lang w:eastAsia="hu-HU"/>
          <w14:ligatures w14:val="none"/>
        </w:rPr>
        <w:t>,</w:t>
      </w:r>
    </w:p>
    <w:p w14:paraId="22651913"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"unit"</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CE9178"/>
          <w:kern w:val="0"/>
          <w:sz w:val="21"/>
          <w:szCs w:val="21"/>
          <w:lang w:eastAsia="hu-HU"/>
          <w14:ligatures w14:val="none"/>
        </w:rPr>
        <w:t>"</w:t>
      </w:r>
      <w:proofErr w:type="spellStart"/>
      <w:r w:rsidRPr="00203B61">
        <w:rPr>
          <w:rFonts w:ascii="Consolas" w:eastAsia="Times New Roman" w:hAnsi="Consolas" w:cs="Times New Roman"/>
          <w:color w:val="CE9178"/>
          <w:kern w:val="0"/>
          <w:sz w:val="21"/>
          <w:szCs w:val="21"/>
          <w:lang w:eastAsia="hu-HU"/>
          <w14:ligatures w14:val="none"/>
        </w:rPr>
        <w:t>degree</w:t>
      </w:r>
      <w:proofErr w:type="spellEnd"/>
      <w:r w:rsidRPr="00203B61">
        <w:rPr>
          <w:rFonts w:ascii="Consolas" w:eastAsia="Times New Roman" w:hAnsi="Consolas" w:cs="Times New Roman"/>
          <w:color w:val="CE9178"/>
          <w:kern w:val="0"/>
          <w:sz w:val="21"/>
          <w:szCs w:val="21"/>
          <w:lang w:eastAsia="hu-HU"/>
          <w14:ligatures w14:val="none"/>
        </w:rPr>
        <w:t>"</w:t>
      </w:r>
    </w:p>
    <w:p w14:paraId="1B7FA5F4"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w:t>
      </w:r>
    </w:p>
    <w:p w14:paraId="0B0E3006"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w:t>
      </w:r>
    </w:p>
    <w:p w14:paraId="3A551A5D"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w:t>
      </w:r>
      <w:proofErr w:type="spellStart"/>
      <w:r w:rsidRPr="00203B61">
        <w:rPr>
          <w:rFonts w:ascii="Consolas" w:eastAsia="Times New Roman" w:hAnsi="Consolas" w:cs="Times New Roman"/>
          <w:color w:val="9CDCFE"/>
          <w:kern w:val="0"/>
          <w:sz w:val="21"/>
          <w:szCs w:val="21"/>
          <w:lang w:eastAsia="hu-HU"/>
          <w14:ligatures w14:val="none"/>
        </w:rPr>
        <w:t>type</w:t>
      </w:r>
      <w:proofErr w:type="spellEnd"/>
      <w:r w:rsidRPr="00203B61">
        <w:rPr>
          <w:rFonts w:ascii="Consolas" w:eastAsia="Times New Roman" w:hAnsi="Consolas" w:cs="Times New Roman"/>
          <w:color w:val="9CDCFE"/>
          <w:kern w:val="0"/>
          <w:sz w:val="21"/>
          <w:szCs w:val="21"/>
          <w:lang w:eastAsia="hu-HU"/>
          <w14:ligatures w14:val="none"/>
        </w:rPr>
        <w:t>"</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CE9178"/>
          <w:kern w:val="0"/>
          <w:sz w:val="21"/>
          <w:szCs w:val="21"/>
          <w:lang w:eastAsia="hu-HU"/>
          <w14:ligatures w14:val="none"/>
        </w:rPr>
        <w:t>"</w:t>
      </w:r>
      <w:proofErr w:type="spellStart"/>
      <w:r w:rsidRPr="00203B61">
        <w:rPr>
          <w:rFonts w:ascii="Consolas" w:eastAsia="Times New Roman" w:hAnsi="Consolas" w:cs="Times New Roman"/>
          <w:color w:val="CE9178"/>
          <w:kern w:val="0"/>
          <w:sz w:val="21"/>
          <w:szCs w:val="21"/>
          <w:lang w:eastAsia="hu-HU"/>
          <w14:ligatures w14:val="none"/>
        </w:rPr>
        <w:t>env_rain</w:t>
      </w:r>
      <w:proofErr w:type="spellEnd"/>
      <w:r w:rsidRPr="00203B61">
        <w:rPr>
          <w:rFonts w:ascii="Consolas" w:eastAsia="Times New Roman" w:hAnsi="Consolas" w:cs="Times New Roman"/>
          <w:color w:val="CE9178"/>
          <w:kern w:val="0"/>
          <w:sz w:val="21"/>
          <w:szCs w:val="21"/>
          <w:lang w:eastAsia="hu-HU"/>
          <w14:ligatures w14:val="none"/>
        </w:rPr>
        <w:t>"</w:t>
      </w:r>
      <w:r w:rsidRPr="00203B61">
        <w:rPr>
          <w:rFonts w:ascii="Consolas" w:eastAsia="Times New Roman" w:hAnsi="Consolas" w:cs="Times New Roman"/>
          <w:color w:val="D4D4D4"/>
          <w:kern w:val="0"/>
          <w:sz w:val="21"/>
          <w:szCs w:val="21"/>
          <w:lang w:eastAsia="hu-HU"/>
          <w14:ligatures w14:val="none"/>
        </w:rPr>
        <w:t>,</w:t>
      </w:r>
    </w:p>
    <w:p w14:paraId="6DE146DC"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w:t>
      </w:r>
      <w:proofErr w:type="spellStart"/>
      <w:r w:rsidRPr="00203B61">
        <w:rPr>
          <w:rFonts w:ascii="Consolas" w:eastAsia="Times New Roman" w:hAnsi="Consolas" w:cs="Times New Roman"/>
          <w:color w:val="9CDCFE"/>
          <w:kern w:val="0"/>
          <w:sz w:val="21"/>
          <w:szCs w:val="21"/>
          <w:lang w:eastAsia="hu-HU"/>
          <w14:ligatures w14:val="none"/>
        </w:rPr>
        <w:t>device</w:t>
      </w:r>
      <w:proofErr w:type="spellEnd"/>
      <w:r w:rsidRPr="00203B61">
        <w:rPr>
          <w:rFonts w:ascii="Consolas" w:eastAsia="Times New Roman" w:hAnsi="Consolas" w:cs="Times New Roman"/>
          <w:color w:val="9CDCFE"/>
          <w:kern w:val="0"/>
          <w:sz w:val="21"/>
          <w:szCs w:val="21"/>
          <w:lang w:eastAsia="hu-HU"/>
          <w14:ligatures w14:val="none"/>
        </w:rPr>
        <w:t>"</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CE9178"/>
          <w:kern w:val="0"/>
          <w:sz w:val="21"/>
          <w:szCs w:val="21"/>
          <w:lang w:eastAsia="hu-HU"/>
          <w14:ligatures w14:val="none"/>
        </w:rPr>
        <w:t>"27"</w:t>
      </w:r>
      <w:r w:rsidRPr="00203B61">
        <w:rPr>
          <w:rFonts w:ascii="Consolas" w:eastAsia="Times New Roman" w:hAnsi="Consolas" w:cs="Times New Roman"/>
          <w:color w:val="D4D4D4"/>
          <w:kern w:val="0"/>
          <w:sz w:val="21"/>
          <w:szCs w:val="21"/>
          <w:lang w:eastAsia="hu-HU"/>
          <w14:ligatures w14:val="none"/>
        </w:rPr>
        <w:t>,</w:t>
      </w:r>
    </w:p>
    <w:p w14:paraId="76686765"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w:t>
      </w:r>
      <w:proofErr w:type="spellStart"/>
      <w:r w:rsidRPr="00203B61">
        <w:rPr>
          <w:rFonts w:ascii="Consolas" w:eastAsia="Times New Roman" w:hAnsi="Consolas" w:cs="Times New Roman"/>
          <w:color w:val="9CDCFE"/>
          <w:kern w:val="0"/>
          <w:sz w:val="21"/>
          <w:szCs w:val="21"/>
          <w:lang w:eastAsia="hu-HU"/>
          <w14:ligatures w14:val="none"/>
        </w:rPr>
        <w:t>when_captured</w:t>
      </w:r>
      <w:proofErr w:type="spellEnd"/>
      <w:r w:rsidRPr="00203B61">
        <w:rPr>
          <w:rFonts w:ascii="Consolas" w:eastAsia="Times New Roman" w:hAnsi="Consolas" w:cs="Times New Roman"/>
          <w:color w:val="9CDCFE"/>
          <w:kern w:val="0"/>
          <w:sz w:val="21"/>
          <w:szCs w:val="21"/>
          <w:lang w:eastAsia="hu-HU"/>
          <w14:ligatures w14:val="none"/>
        </w:rPr>
        <w:t>"</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CE9178"/>
          <w:kern w:val="0"/>
          <w:sz w:val="21"/>
          <w:szCs w:val="21"/>
          <w:lang w:eastAsia="hu-HU"/>
          <w14:ligatures w14:val="none"/>
        </w:rPr>
        <w:t>"2024-01-30T23:12:54Z"</w:t>
      </w:r>
      <w:r w:rsidRPr="00203B61">
        <w:rPr>
          <w:rFonts w:ascii="Consolas" w:eastAsia="Times New Roman" w:hAnsi="Consolas" w:cs="Times New Roman"/>
          <w:color w:val="D4D4D4"/>
          <w:kern w:val="0"/>
          <w:sz w:val="21"/>
          <w:szCs w:val="21"/>
          <w:lang w:eastAsia="hu-HU"/>
          <w14:ligatures w14:val="none"/>
        </w:rPr>
        <w:t>,</w:t>
      </w:r>
    </w:p>
    <w:p w14:paraId="1E53891A"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w:t>
      </w:r>
      <w:proofErr w:type="spellStart"/>
      <w:r w:rsidRPr="00203B61">
        <w:rPr>
          <w:rFonts w:ascii="Consolas" w:eastAsia="Times New Roman" w:hAnsi="Consolas" w:cs="Times New Roman"/>
          <w:color w:val="9CDCFE"/>
          <w:kern w:val="0"/>
          <w:sz w:val="21"/>
          <w:szCs w:val="21"/>
          <w:lang w:eastAsia="hu-HU"/>
          <w14:ligatures w14:val="none"/>
        </w:rPr>
        <w:t>reading</w:t>
      </w:r>
      <w:proofErr w:type="spellEnd"/>
      <w:r w:rsidRPr="00203B61">
        <w:rPr>
          <w:rFonts w:ascii="Consolas" w:eastAsia="Times New Roman" w:hAnsi="Consolas" w:cs="Times New Roman"/>
          <w:color w:val="9CDCFE"/>
          <w:kern w:val="0"/>
          <w:sz w:val="21"/>
          <w:szCs w:val="21"/>
          <w:lang w:eastAsia="hu-HU"/>
          <w14:ligatures w14:val="none"/>
        </w:rPr>
        <w:t>"</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B5CEA8"/>
          <w:kern w:val="0"/>
          <w:sz w:val="21"/>
          <w:szCs w:val="21"/>
          <w:lang w:eastAsia="hu-HU"/>
          <w14:ligatures w14:val="none"/>
        </w:rPr>
        <w:t>1000</w:t>
      </w:r>
      <w:r w:rsidRPr="00203B61">
        <w:rPr>
          <w:rFonts w:ascii="Consolas" w:eastAsia="Times New Roman" w:hAnsi="Consolas" w:cs="Times New Roman"/>
          <w:color w:val="D4D4D4"/>
          <w:kern w:val="0"/>
          <w:sz w:val="21"/>
          <w:szCs w:val="21"/>
          <w:lang w:eastAsia="hu-HU"/>
          <w14:ligatures w14:val="none"/>
        </w:rPr>
        <w:t>,</w:t>
      </w:r>
    </w:p>
    <w:p w14:paraId="05BF6438"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w:t>
      </w:r>
      <w:proofErr w:type="spellStart"/>
      <w:r w:rsidRPr="00203B61">
        <w:rPr>
          <w:rFonts w:ascii="Consolas" w:eastAsia="Times New Roman" w:hAnsi="Consolas" w:cs="Times New Roman"/>
          <w:color w:val="9CDCFE"/>
          <w:kern w:val="0"/>
          <w:sz w:val="21"/>
          <w:szCs w:val="21"/>
          <w:lang w:eastAsia="hu-HU"/>
          <w14:ligatures w14:val="none"/>
        </w:rPr>
        <w:t>loc_lat</w:t>
      </w:r>
      <w:proofErr w:type="spellEnd"/>
      <w:r w:rsidRPr="00203B61">
        <w:rPr>
          <w:rFonts w:ascii="Consolas" w:eastAsia="Times New Roman" w:hAnsi="Consolas" w:cs="Times New Roman"/>
          <w:color w:val="9CDCFE"/>
          <w:kern w:val="0"/>
          <w:sz w:val="21"/>
          <w:szCs w:val="21"/>
          <w:lang w:eastAsia="hu-HU"/>
          <w14:ligatures w14:val="none"/>
        </w:rPr>
        <w:t>"</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B5CEA8"/>
          <w:kern w:val="0"/>
          <w:sz w:val="21"/>
          <w:szCs w:val="21"/>
          <w:lang w:eastAsia="hu-HU"/>
          <w14:ligatures w14:val="none"/>
        </w:rPr>
        <w:t>47.47900</w:t>
      </w:r>
      <w:r w:rsidRPr="00203B61">
        <w:rPr>
          <w:rFonts w:ascii="Consolas" w:eastAsia="Times New Roman" w:hAnsi="Consolas" w:cs="Times New Roman"/>
          <w:color w:val="D4D4D4"/>
          <w:kern w:val="0"/>
          <w:sz w:val="21"/>
          <w:szCs w:val="21"/>
          <w:lang w:eastAsia="hu-HU"/>
          <w14:ligatures w14:val="none"/>
        </w:rPr>
        <w:t>,</w:t>
      </w:r>
    </w:p>
    <w:p w14:paraId="1A746D8C"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w:t>
      </w:r>
      <w:proofErr w:type="spellStart"/>
      <w:r w:rsidRPr="00203B61">
        <w:rPr>
          <w:rFonts w:ascii="Consolas" w:eastAsia="Times New Roman" w:hAnsi="Consolas" w:cs="Times New Roman"/>
          <w:color w:val="9CDCFE"/>
          <w:kern w:val="0"/>
          <w:sz w:val="21"/>
          <w:szCs w:val="21"/>
          <w:lang w:eastAsia="hu-HU"/>
          <w14:ligatures w14:val="none"/>
        </w:rPr>
        <w:t>loc_lon</w:t>
      </w:r>
      <w:proofErr w:type="spellEnd"/>
      <w:r w:rsidRPr="00203B61">
        <w:rPr>
          <w:rFonts w:ascii="Consolas" w:eastAsia="Times New Roman" w:hAnsi="Consolas" w:cs="Times New Roman"/>
          <w:color w:val="9CDCFE"/>
          <w:kern w:val="0"/>
          <w:sz w:val="21"/>
          <w:szCs w:val="21"/>
          <w:lang w:eastAsia="hu-HU"/>
          <w14:ligatures w14:val="none"/>
        </w:rPr>
        <w:t>"</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B5CEA8"/>
          <w:kern w:val="0"/>
          <w:sz w:val="21"/>
          <w:szCs w:val="21"/>
          <w:lang w:eastAsia="hu-HU"/>
          <w14:ligatures w14:val="none"/>
        </w:rPr>
        <w:t>19.06000</w:t>
      </w:r>
      <w:r w:rsidRPr="00203B61">
        <w:rPr>
          <w:rFonts w:ascii="Consolas" w:eastAsia="Times New Roman" w:hAnsi="Consolas" w:cs="Times New Roman"/>
          <w:color w:val="D4D4D4"/>
          <w:kern w:val="0"/>
          <w:sz w:val="21"/>
          <w:szCs w:val="21"/>
          <w:lang w:eastAsia="hu-HU"/>
          <w14:ligatures w14:val="none"/>
        </w:rPr>
        <w:t>,</w:t>
      </w:r>
    </w:p>
    <w:p w14:paraId="7F9B45FC"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"unit"</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CE9178"/>
          <w:kern w:val="0"/>
          <w:sz w:val="21"/>
          <w:szCs w:val="21"/>
          <w:lang w:eastAsia="hu-HU"/>
          <w14:ligatures w14:val="none"/>
        </w:rPr>
        <w:t>"mm"</w:t>
      </w:r>
    </w:p>
    <w:p w14:paraId="02D8C23F"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w:t>
      </w:r>
    </w:p>
    <w:p w14:paraId="50A09B5D"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w:t>
      </w:r>
    </w:p>
    <w:p w14:paraId="3C752CA2"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w:t>
      </w:r>
    </w:p>
    <w:p w14:paraId="3556E621" w14:textId="77777777" w:rsidR="00203B61" w:rsidRDefault="00203B61">
      <w:pPr>
        <w:rPr>
          <w:lang w:val="en-US"/>
        </w:rPr>
      </w:pPr>
    </w:p>
    <w:p w14:paraId="2E6A9930" w14:textId="662998D3" w:rsidR="00B3365F" w:rsidRDefault="00000000">
      <w:pPr>
        <w:pStyle w:val="Cmsor1"/>
        <w:rPr>
          <w:lang w:val="en-US"/>
        </w:rPr>
      </w:pPr>
      <w:r>
        <w:rPr>
          <w:lang w:val="en-US"/>
        </w:rPr>
        <w:lastRenderedPageBreak/>
        <w:t>Appendix B</w:t>
      </w:r>
    </w:p>
    <w:p w14:paraId="2E6A9931" w14:textId="77777777" w:rsidR="00B3365F" w:rsidRDefault="00000000">
      <w:pPr>
        <w:rPr>
          <w:lang w:val="en-US"/>
        </w:rPr>
      </w:pPr>
      <w:r>
        <w:rPr>
          <w:lang w:val="en-US"/>
        </w:rPr>
        <w:t>The datasets can be validated against the following schema.</w:t>
      </w:r>
    </w:p>
    <w:p w14:paraId="7358BE8B" w14:textId="77777777" w:rsidR="006C6B91" w:rsidRPr="006C6B91" w:rsidRDefault="006C6B91" w:rsidP="006C6B91">
      <w:pPr>
        <w:shd w:val="clear" w:color="auto" w:fill="1E1E1E"/>
        <w:suppressAutoHyphens w:val="0"/>
        <w:spacing w:after="0" w:line="285" w:lineRule="atLeast"/>
        <w:rPr>
          <w:rFonts w:ascii="Consolas" w:eastAsia="Times New Roman" w:hAnsi="Consolas" w:cs="Times New Roman"/>
          <w:color w:val="DADADA"/>
          <w:kern w:val="0"/>
          <w:sz w:val="21"/>
          <w:szCs w:val="21"/>
          <w:lang w:eastAsia="hu-HU"/>
          <w14:ligatures w14:val="none"/>
        </w:rPr>
      </w:pPr>
      <w:r w:rsidRPr="006C6B91">
        <w:rPr>
          <w:rFonts w:ascii="Consolas" w:eastAsia="Times New Roman" w:hAnsi="Consolas" w:cs="Times New Roman"/>
          <w:color w:val="B4B4B4"/>
          <w:kern w:val="0"/>
          <w:sz w:val="21"/>
          <w:szCs w:val="21"/>
          <w:lang w:eastAsia="hu-HU"/>
          <w14:ligatures w14:val="none"/>
        </w:rPr>
        <w:t>{</w:t>
      </w:r>
    </w:p>
    <w:p w14:paraId="2E92D501" w14:textId="77777777" w:rsidR="006C6B91" w:rsidRPr="006C6B91" w:rsidRDefault="006C6B91" w:rsidP="006C6B91">
      <w:pPr>
        <w:shd w:val="clear" w:color="auto" w:fill="1E1E1E"/>
        <w:suppressAutoHyphens w:val="0"/>
        <w:spacing w:after="0" w:line="285" w:lineRule="atLeast"/>
        <w:rPr>
          <w:rFonts w:ascii="Consolas" w:eastAsia="Times New Roman" w:hAnsi="Consolas" w:cs="Times New Roman"/>
          <w:color w:val="DADADA"/>
          <w:kern w:val="0"/>
          <w:sz w:val="21"/>
          <w:szCs w:val="21"/>
          <w:lang w:eastAsia="hu-HU"/>
          <w14:ligatures w14:val="none"/>
        </w:rPr>
      </w:pPr>
      <w:r w:rsidRPr="006C6B91">
        <w:rPr>
          <w:rFonts w:ascii="Consolas" w:eastAsia="Times New Roman" w:hAnsi="Consolas" w:cs="Times New Roman"/>
          <w:color w:val="DADADA"/>
          <w:kern w:val="0"/>
          <w:sz w:val="21"/>
          <w:szCs w:val="21"/>
          <w:lang w:eastAsia="hu-HU"/>
          <w14:ligatures w14:val="none"/>
        </w:rPr>
        <w:t xml:space="preserve">    </w:t>
      </w:r>
      <w:r w:rsidRPr="006C6B91">
        <w:rPr>
          <w:rFonts w:ascii="Consolas" w:eastAsia="Times New Roman" w:hAnsi="Consolas" w:cs="Times New Roman"/>
          <w:color w:val="9CDCFE"/>
          <w:kern w:val="0"/>
          <w:sz w:val="21"/>
          <w:szCs w:val="21"/>
          <w:lang w:eastAsia="hu-HU"/>
          <w14:ligatures w14:val="none"/>
        </w:rPr>
        <w:t>"$</w:t>
      </w:r>
      <w:proofErr w:type="spellStart"/>
      <w:r w:rsidRPr="006C6B91">
        <w:rPr>
          <w:rFonts w:ascii="Consolas" w:eastAsia="Times New Roman" w:hAnsi="Consolas" w:cs="Times New Roman"/>
          <w:color w:val="9CDCFE"/>
          <w:kern w:val="0"/>
          <w:sz w:val="21"/>
          <w:szCs w:val="21"/>
          <w:lang w:eastAsia="hu-HU"/>
          <w14:ligatures w14:val="none"/>
        </w:rPr>
        <w:t>schema</w:t>
      </w:r>
      <w:proofErr w:type="spellEnd"/>
      <w:r w:rsidRPr="006C6B91">
        <w:rPr>
          <w:rFonts w:ascii="Consolas" w:eastAsia="Times New Roman" w:hAnsi="Consolas" w:cs="Times New Roman"/>
          <w:color w:val="9CDCFE"/>
          <w:kern w:val="0"/>
          <w:sz w:val="21"/>
          <w:szCs w:val="21"/>
          <w:lang w:eastAsia="hu-HU"/>
          <w14:ligatures w14:val="none"/>
        </w:rPr>
        <w:t>"</w:t>
      </w:r>
      <w:r w:rsidRPr="006C6B91">
        <w:rPr>
          <w:rFonts w:ascii="Consolas" w:eastAsia="Times New Roman" w:hAnsi="Consolas" w:cs="Times New Roman"/>
          <w:color w:val="B4B4B4"/>
          <w:kern w:val="0"/>
          <w:sz w:val="21"/>
          <w:szCs w:val="21"/>
          <w:lang w:eastAsia="hu-HU"/>
          <w14:ligatures w14:val="none"/>
        </w:rPr>
        <w:t>:</w:t>
      </w:r>
      <w:r w:rsidRPr="006C6B91">
        <w:rPr>
          <w:rFonts w:ascii="Consolas" w:eastAsia="Times New Roman" w:hAnsi="Consolas" w:cs="Times New Roman"/>
          <w:color w:val="DADADA"/>
          <w:kern w:val="0"/>
          <w:sz w:val="21"/>
          <w:szCs w:val="21"/>
          <w:lang w:eastAsia="hu-HU"/>
          <w14:ligatures w14:val="none"/>
        </w:rPr>
        <w:t xml:space="preserve"> </w:t>
      </w:r>
      <w:r w:rsidRPr="006C6B91">
        <w:rPr>
          <w:rFonts w:ascii="Consolas" w:eastAsia="Times New Roman" w:hAnsi="Consolas" w:cs="Times New Roman"/>
          <w:color w:val="E8C9BB"/>
          <w:kern w:val="0"/>
          <w:sz w:val="21"/>
          <w:szCs w:val="21"/>
          <w:lang w:eastAsia="hu-HU"/>
          <w14:ligatures w14:val="none"/>
        </w:rPr>
        <w:t>"</w:t>
      </w:r>
      <w:r w:rsidRPr="006C6B91">
        <w:rPr>
          <w:rFonts w:ascii="Consolas" w:eastAsia="Times New Roman" w:hAnsi="Consolas" w:cs="Times New Roman"/>
          <w:color w:val="CE9178"/>
          <w:kern w:val="0"/>
          <w:sz w:val="21"/>
          <w:szCs w:val="21"/>
          <w:lang w:eastAsia="hu-HU"/>
          <w14:ligatures w14:val="none"/>
        </w:rPr>
        <w:t>https://json-schema.org/</w:t>
      </w:r>
      <w:proofErr w:type="spellStart"/>
      <w:r w:rsidRPr="006C6B91">
        <w:rPr>
          <w:rFonts w:ascii="Consolas" w:eastAsia="Times New Roman" w:hAnsi="Consolas" w:cs="Times New Roman"/>
          <w:color w:val="CE9178"/>
          <w:kern w:val="0"/>
          <w:sz w:val="21"/>
          <w:szCs w:val="21"/>
          <w:lang w:eastAsia="hu-HU"/>
          <w14:ligatures w14:val="none"/>
        </w:rPr>
        <w:t>draft</w:t>
      </w:r>
      <w:proofErr w:type="spellEnd"/>
      <w:r w:rsidRPr="006C6B91">
        <w:rPr>
          <w:rFonts w:ascii="Consolas" w:eastAsia="Times New Roman" w:hAnsi="Consolas" w:cs="Times New Roman"/>
          <w:color w:val="CE9178"/>
          <w:kern w:val="0"/>
          <w:sz w:val="21"/>
          <w:szCs w:val="21"/>
          <w:lang w:eastAsia="hu-HU"/>
          <w14:ligatures w14:val="none"/>
        </w:rPr>
        <w:t>/2019-09/</w:t>
      </w:r>
      <w:proofErr w:type="spellStart"/>
      <w:r w:rsidRPr="006C6B91">
        <w:rPr>
          <w:rFonts w:ascii="Consolas" w:eastAsia="Times New Roman" w:hAnsi="Consolas" w:cs="Times New Roman"/>
          <w:color w:val="CE9178"/>
          <w:kern w:val="0"/>
          <w:sz w:val="21"/>
          <w:szCs w:val="21"/>
          <w:lang w:eastAsia="hu-HU"/>
          <w14:ligatures w14:val="none"/>
        </w:rPr>
        <w:t>schema</w:t>
      </w:r>
      <w:proofErr w:type="spellEnd"/>
      <w:r w:rsidRPr="006C6B91">
        <w:rPr>
          <w:rFonts w:ascii="Consolas" w:eastAsia="Times New Roman" w:hAnsi="Consolas" w:cs="Times New Roman"/>
          <w:color w:val="E8C9BB"/>
          <w:kern w:val="0"/>
          <w:sz w:val="21"/>
          <w:szCs w:val="21"/>
          <w:lang w:eastAsia="hu-HU"/>
          <w14:ligatures w14:val="none"/>
        </w:rPr>
        <w:t>"</w:t>
      </w:r>
      <w:r w:rsidRPr="006C6B91">
        <w:rPr>
          <w:rFonts w:ascii="Consolas" w:eastAsia="Times New Roman" w:hAnsi="Consolas" w:cs="Times New Roman"/>
          <w:color w:val="B4B4B4"/>
          <w:kern w:val="0"/>
          <w:sz w:val="21"/>
          <w:szCs w:val="21"/>
          <w:lang w:eastAsia="hu-HU"/>
          <w14:ligatures w14:val="none"/>
        </w:rPr>
        <w:t>,</w:t>
      </w:r>
    </w:p>
    <w:p w14:paraId="5202609A" w14:textId="77777777" w:rsidR="006C6B91" w:rsidRPr="006C6B91" w:rsidRDefault="006C6B91" w:rsidP="006C6B91">
      <w:pPr>
        <w:shd w:val="clear" w:color="auto" w:fill="1E1E1E"/>
        <w:suppressAutoHyphens w:val="0"/>
        <w:spacing w:after="0" w:line="285" w:lineRule="atLeast"/>
        <w:rPr>
          <w:rFonts w:ascii="Consolas" w:eastAsia="Times New Roman" w:hAnsi="Consolas" w:cs="Times New Roman"/>
          <w:color w:val="DADADA"/>
          <w:kern w:val="0"/>
          <w:sz w:val="21"/>
          <w:szCs w:val="21"/>
          <w:lang w:eastAsia="hu-HU"/>
          <w14:ligatures w14:val="none"/>
        </w:rPr>
      </w:pPr>
      <w:r w:rsidRPr="006C6B91">
        <w:rPr>
          <w:rFonts w:ascii="Consolas" w:eastAsia="Times New Roman" w:hAnsi="Consolas" w:cs="Times New Roman"/>
          <w:color w:val="DADADA"/>
          <w:kern w:val="0"/>
          <w:sz w:val="21"/>
          <w:szCs w:val="21"/>
          <w:lang w:eastAsia="hu-HU"/>
          <w14:ligatures w14:val="none"/>
        </w:rPr>
        <w:t xml:space="preserve">    </w:t>
      </w:r>
      <w:r w:rsidRPr="006C6B91">
        <w:rPr>
          <w:rFonts w:ascii="Consolas" w:eastAsia="Times New Roman" w:hAnsi="Consolas" w:cs="Times New Roman"/>
          <w:color w:val="9CDCFE"/>
          <w:kern w:val="0"/>
          <w:sz w:val="21"/>
          <w:szCs w:val="21"/>
          <w:lang w:eastAsia="hu-HU"/>
          <w14:ligatures w14:val="none"/>
        </w:rPr>
        <w:t>"$</w:t>
      </w:r>
      <w:proofErr w:type="spellStart"/>
      <w:r w:rsidRPr="006C6B91">
        <w:rPr>
          <w:rFonts w:ascii="Consolas" w:eastAsia="Times New Roman" w:hAnsi="Consolas" w:cs="Times New Roman"/>
          <w:color w:val="9CDCFE"/>
          <w:kern w:val="0"/>
          <w:sz w:val="21"/>
          <w:szCs w:val="21"/>
          <w:lang w:eastAsia="hu-HU"/>
          <w14:ligatures w14:val="none"/>
        </w:rPr>
        <w:t>id</w:t>
      </w:r>
      <w:proofErr w:type="spellEnd"/>
      <w:r w:rsidRPr="006C6B91">
        <w:rPr>
          <w:rFonts w:ascii="Consolas" w:eastAsia="Times New Roman" w:hAnsi="Consolas" w:cs="Times New Roman"/>
          <w:color w:val="9CDCFE"/>
          <w:kern w:val="0"/>
          <w:sz w:val="21"/>
          <w:szCs w:val="21"/>
          <w:lang w:eastAsia="hu-HU"/>
          <w14:ligatures w14:val="none"/>
        </w:rPr>
        <w:t>"</w:t>
      </w:r>
      <w:r w:rsidRPr="006C6B91">
        <w:rPr>
          <w:rFonts w:ascii="Consolas" w:eastAsia="Times New Roman" w:hAnsi="Consolas" w:cs="Times New Roman"/>
          <w:color w:val="B4B4B4"/>
          <w:kern w:val="0"/>
          <w:sz w:val="21"/>
          <w:szCs w:val="21"/>
          <w:lang w:eastAsia="hu-HU"/>
          <w14:ligatures w14:val="none"/>
        </w:rPr>
        <w:t>:</w:t>
      </w:r>
      <w:r w:rsidRPr="006C6B91">
        <w:rPr>
          <w:rFonts w:ascii="Consolas" w:eastAsia="Times New Roman" w:hAnsi="Consolas" w:cs="Times New Roman"/>
          <w:color w:val="DADADA"/>
          <w:kern w:val="0"/>
          <w:sz w:val="21"/>
          <w:szCs w:val="21"/>
          <w:lang w:eastAsia="hu-HU"/>
          <w14:ligatures w14:val="none"/>
        </w:rPr>
        <w:t xml:space="preserve"> </w:t>
      </w:r>
      <w:r w:rsidRPr="006C6B91">
        <w:rPr>
          <w:rFonts w:ascii="Consolas" w:eastAsia="Times New Roman" w:hAnsi="Consolas" w:cs="Times New Roman"/>
          <w:color w:val="E8C9BB"/>
          <w:kern w:val="0"/>
          <w:sz w:val="21"/>
          <w:szCs w:val="21"/>
          <w:lang w:eastAsia="hu-HU"/>
          <w14:ligatures w14:val="none"/>
        </w:rPr>
        <w:t>"</w:t>
      </w:r>
      <w:r w:rsidRPr="006C6B91">
        <w:rPr>
          <w:rFonts w:ascii="Consolas" w:eastAsia="Times New Roman" w:hAnsi="Consolas" w:cs="Times New Roman"/>
          <w:color w:val="CE9178"/>
          <w:kern w:val="0"/>
          <w:sz w:val="21"/>
          <w:szCs w:val="21"/>
          <w:lang w:eastAsia="hu-HU"/>
          <w14:ligatures w14:val="none"/>
        </w:rPr>
        <w:t>https://iaea.org/</w:t>
      </w:r>
      <w:proofErr w:type="spellStart"/>
      <w:r w:rsidRPr="006C6B91">
        <w:rPr>
          <w:rFonts w:ascii="Consolas" w:eastAsia="Times New Roman" w:hAnsi="Consolas" w:cs="Times New Roman"/>
          <w:color w:val="CE9178"/>
          <w:kern w:val="0"/>
          <w:sz w:val="21"/>
          <w:szCs w:val="21"/>
          <w:lang w:eastAsia="hu-HU"/>
          <w14:ligatures w14:val="none"/>
        </w:rPr>
        <w:t>rds.data.schema.json</w:t>
      </w:r>
      <w:proofErr w:type="spellEnd"/>
      <w:r w:rsidRPr="006C6B91">
        <w:rPr>
          <w:rFonts w:ascii="Consolas" w:eastAsia="Times New Roman" w:hAnsi="Consolas" w:cs="Times New Roman"/>
          <w:color w:val="E8C9BB"/>
          <w:kern w:val="0"/>
          <w:sz w:val="21"/>
          <w:szCs w:val="21"/>
          <w:lang w:eastAsia="hu-HU"/>
          <w14:ligatures w14:val="none"/>
        </w:rPr>
        <w:t>"</w:t>
      </w:r>
      <w:r w:rsidRPr="006C6B91">
        <w:rPr>
          <w:rFonts w:ascii="Consolas" w:eastAsia="Times New Roman" w:hAnsi="Consolas" w:cs="Times New Roman"/>
          <w:color w:val="B4B4B4"/>
          <w:kern w:val="0"/>
          <w:sz w:val="21"/>
          <w:szCs w:val="21"/>
          <w:lang w:eastAsia="hu-HU"/>
          <w14:ligatures w14:val="none"/>
        </w:rPr>
        <w:t>,</w:t>
      </w:r>
    </w:p>
    <w:p w14:paraId="4040DA99" w14:textId="77777777" w:rsidR="006C6B91" w:rsidRPr="006C6B91" w:rsidRDefault="006C6B91" w:rsidP="006C6B91">
      <w:pPr>
        <w:shd w:val="clear" w:color="auto" w:fill="1E1E1E"/>
        <w:suppressAutoHyphens w:val="0"/>
        <w:spacing w:after="0" w:line="285" w:lineRule="atLeast"/>
        <w:rPr>
          <w:rFonts w:ascii="Consolas" w:eastAsia="Times New Roman" w:hAnsi="Consolas" w:cs="Times New Roman"/>
          <w:color w:val="DADADA"/>
          <w:kern w:val="0"/>
          <w:sz w:val="21"/>
          <w:szCs w:val="21"/>
          <w:lang w:eastAsia="hu-HU"/>
          <w14:ligatures w14:val="none"/>
        </w:rPr>
      </w:pPr>
      <w:r w:rsidRPr="006C6B91">
        <w:rPr>
          <w:rFonts w:ascii="Consolas" w:eastAsia="Times New Roman" w:hAnsi="Consolas" w:cs="Times New Roman"/>
          <w:color w:val="DADADA"/>
          <w:kern w:val="0"/>
          <w:sz w:val="21"/>
          <w:szCs w:val="21"/>
          <w:lang w:eastAsia="hu-HU"/>
          <w14:ligatures w14:val="none"/>
        </w:rPr>
        <w:t xml:space="preserve">    </w:t>
      </w:r>
      <w:r w:rsidRPr="006C6B91">
        <w:rPr>
          <w:rFonts w:ascii="Consolas" w:eastAsia="Times New Roman" w:hAnsi="Consolas" w:cs="Times New Roman"/>
          <w:color w:val="9CDCFE"/>
          <w:kern w:val="0"/>
          <w:sz w:val="21"/>
          <w:szCs w:val="21"/>
          <w:lang w:eastAsia="hu-HU"/>
          <w14:ligatures w14:val="none"/>
        </w:rPr>
        <w:t>"</w:t>
      </w:r>
      <w:proofErr w:type="spellStart"/>
      <w:r w:rsidRPr="006C6B91">
        <w:rPr>
          <w:rFonts w:ascii="Consolas" w:eastAsia="Times New Roman" w:hAnsi="Consolas" w:cs="Times New Roman"/>
          <w:color w:val="9CDCFE"/>
          <w:kern w:val="0"/>
          <w:sz w:val="21"/>
          <w:szCs w:val="21"/>
          <w:lang w:eastAsia="hu-HU"/>
          <w14:ligatures w14:val="none"/>
        </w:rPr>
        <w:t>title</w:t>
      </w:r>
      <w:proofErr w:type="spellEnd"/>
      <w:r w:rsidRPr="006C6B91">
        <w:rPr>
          <w:rFonts w:ascii="Consolas" w:eastAsia="Times New Roman" w:hAnsi="Consolas" w:cs="Times New Roman"/>
          <w:color w:val="9CDCFE"/>
          <w:kern w:val="0"/>
          <w:sz w:val="21"/>
          <w:szCs w:val="21"/>
          <w:lang w:eastAsia="hu-HU"/>
          <w14:ligatures w14:val="none"/>
        </w:rPr>
        <w:t>"</w:t>
      </w:r>
      <w:r w:rsidRPr="006C6B91">
        <w:rPr>
          <w:rFonts w:ascii="Consolas" w:eastAsia="Times New Roman" w:hAnsi="Consolas" w:cs="Times New Roman"/>
          <w:color w:val="B4B4B4"/>
          <w:kern w:val="0"/>
          <w:sz w:val="21"/>
          <w:szCs w:val="21"/>
          <w:lang w:eastAsia="hu-HU"/>
          <w14:ligatures w14:val="none"/>
        </w:rPr>
        <w:t>:</w:t>
      </w:r>
      <w:r w:rsidRPr="006C6B91">
        <w:rPr>
          <w:rFonts w:ascii="Consolas" w:eastAsia="Times New Roman" w:hAnsi="Consolas" w:cs="Times New Roman"/>
          <w:color w:val="DADADA"/>
          <w:kern w:val="0"/>
          <w:sz w:val="21"/>
          <w:szCs w:val="21"/>
          <w:lang w:eastAsia="hu-HU"/>
          <w14:ligatures w14:val="none"/>
        </w:rPr>
        <w:t xml:space="preserve"> </w:t>
      </w:r>
      <w:r w:rsidRPr="006C6B91">
        <w:rPr>
          <w:rFonts w:ascii="Consolas" w:eastAsia="Times New Roman" w:hAnsi="Consolas" w:cs="Times New Roman"/>
          <w:color w:val="E8C9BB"/>
          <w:kern w:val="0"/>
          <w:sz w:val="21"/>
          <w:szCs w:val="21"/>
          <w:lang w:eastAsia="hu-HU"/>
          <w14:ligatures w14:val="none"/>
        </w:rPr>
        <w:t>"</w:t>
      </w:r>
      <w:r w:rsidRPr="006C6B91">
        <w:rPr>
          <w:rFonts w:ascii="Consolas" w:eastAsia="Times New Roman" w:hAnsi="Consolas" w:cs="Times New Roman"/>
          <w:color w:val="CE9178"/>
          <w:kern w:val="0"/>
          <w:sz w:val="21"/>
          <w:szCs w:val="21"/>
          <w:lang w:eastAsia="hu-HU"/>
          <w14:ligatures w14:val="none"/>
        </w:rPr>
        <w:t xml:space="preserve">DRS </w:t>
      </w:r>
      <w:proofErr w:type="spellStart"/>
      <w:r w:rsidRPr="006C6B91">
        <w:rPr>
          <w:rFonts w:ascii="Consolas" w:eastAsia="Times New Roman" w:hAnsi="Consolas" w:cs="Times New Roman"/>
          <w:color w:val="CE9178"/>
          <w:kern w:val="0"/>
          <w:sz w:val="21"/>
          <w:szCs w:val="21"/>
          <w:lang w:eastAsia="hu-HU"/>
          <w14:ligatures w14:val="none"/>
        </w:rPr>
        <w:t>data</w:t>
      </w:r>
      <w:proofErr w:type="spellEnd"/>
      <w:r w:rsidRPr="006C6B91">
        <w:rPr>
          <w:rFonts w:ascii="Consolas" w:eastAsia="Times New Roman" w:hAnsi="Consolas" w:cs="Times New Roman"/>
          <w:color w:val="CE9178"/>
          <w:kern w:val="0"/>
          <w:sz w:val="21"/>
          <w:szCs w:val="21"/>
          <w:lang w:eastAsia="hu-HU"/>
          <w14:ligatures w14:val="none"/>
        </w:rPr>
        <w:t xml:space="preserve"> </w:t>
      </w:r>
      <w:proofErr w:type="spellStart"/>
      <w:r w:rsidRPr="006C6B91">
        <w:rPr>
          <w:rFonts w:ascii="Consolas" w:eastAsia="Times New Roman" w:hAnsi="Consolas" w:cs="Times New Roman"/>
          <w:color w:val="CE9178"/>
          <w:kern w:val="0"/>
          <w:sz w:val="21"/>
          <w:szCs w:val="21"/>
          <w:lang w:eastAsia="hu-HU"/>
          <w14:ligatures w14:val="none"/>
        </w:rPr>
        <w:t>format</w:t>
      </w:r>
      <w:proofErr w:type="spellEnd"/>
      <w:r w:rsidRPr="006C6B91">
        <w:rPr>
          <w:rFonts w:ascii="Consolas" w:eastAsia="Times New Roman" w:hAnsi="Consolas" w:cs="Times New Roman"/>
          <w:color w:val="E8C9BB"/>
          <w:kern w:val="0"/>
          <w:sz w:val="21"/>
          <w:szCs w:val="21"/>
          <w:lang w:eastAsia="hu-HU"/>
          <w14:ligatures w14:val="none"/>
        </w:rPr>
        <w:t>"</w:t>
      </w:r>
      <w:r w:rsidRPr="006C6B91">
        <w:rPr>
          <w:rFonts w:ascii="Consolas" w:eastAsia="Times New Roman" w:hAnsi="Consolas" w:cs="Times New Roman"/>
          <w:color w:val="B4B4B4"/>
          <w:kern w:val="0"/>
          <w:sz w:val="21"/>
          <w:szCs w:val="21"/>
          <w:lang w:eastAsia="hu-HU"/>
          <w14:ligatures w14:val="none"/>
        </w:rPr>
        <w:t>,</w:t>
      </w:r>
    </w:p>
    <w:p w14:paraId="130EF394" w14:textId="77777777" w:rsidR="006C6B91" w:rsidRPr="006C6B91" w:rsidRDefault="006C6B91" w:rsidP="006C6B91">
      <w:pPr>
        <w:shd w:val="clear" w:color="auto" w:fill="1E1E1E"/>
        <w:suppressAutoHyphens w:val="0"/>
        <w:spacing w:after="0" w:line="285" w:lineRule="atLeast"/>
        <w:rPr>
          <w:rFonts w:ascii="Consolas" w:eastAsia="Times New Roman" w:hAnsi="Consolas" w:cs="Times New Roman"/>
          <w:color w:val="DADADA"/>
          <w:kern w:val="0"/>
          <w:sz w:val="21"/>
          <w:szCs w:val="21"/>
          <w:lang w:eastAsia="hu-HU"/>
          <w14:ligatures w14:val="none"/>
        </w:rPr>
      </w:pPr>
      <w:r w:rsidRPr="006C6B91">
        <w:rPr>
          <w:rFonts w:ascii="Consolas" w:eastAsia="Times New Roman" w:hAnsi="Consolas" w:cs="Times New Roman"/>
          <w:color w:val="DADADA"/>
          <w:kern w:val="0"/>
          <w:sz w:val="21"/>
          <w:szCs w:val="21"/>
          <w:lang w:eastAsia="hu-HU"/>
          <w14:ligatures w14:val="none"/>
        </w:rPr>
        <w:t xml:space="preserve">    </w:t>
      </w:r>
      <w:r w:rsidRPr="006C6B91">
        <w:rPr>
          <w:rFonts w:ascii="Consolas" w:eastAsia="Times New Roman" w:hAnsi="Consolas" w:cs="Times New Roman"/>
          <w:color w:val="9CDCFE"/>
          <w:kern w:val="0"/>
          <w:sz w:val="21"/>
          <w:szCs w:val="21"/>
          <w:lang w:eastAsia="hu-HU"/>
          <w14:ligatures w14:val="none"/>
        </w:rPr>
        <w:t>"</w:t>
      </w:r>
      <w:proofErr w:type="spellStart"/>
      <w:r w:rsidRPr="006C6B91">
        <w:rPr>
          <w:rFonts w:ascii="Consolas" w:eastAsia="Times New Roman" w:hAnsi="Consolas" w:cs="Times New Roman"/>
          <w:color w:val="9CDCFE"/>
          <w:kern w:val="0"/>
          <w:sz w:val="21"/>
          <w:szCs w:val="21"/>
          <w:lang w:eastAsia="hu-HU"/>
          <w14:ligatures w14:val="none"/>
        </w:rPr>
        <w:t>description</w:t>
      </w:r>
      <w:proofErr w:type="spellEnd"/>
      <w:r w:rsidRPr="006C6B91">
        <w:rPr>
          <w:rFonts w:ascii="Consolas" w:eastAsia="Times New Roman" w:hAnsi="Consolas" w:cs="Times New Roman"/>
          <w:color w:val="9CDCFE"/>
          <w:kern w:val="0"/>
          <w:sz w:val="21"/>
          <w:szCs w:val="21"/>
          <w:lang w:eastAsia="hu-HU"/>
          <w14:ligatures w14:val="none"/>
        </w:rPr>
        <w:t>"</w:t>
      </w:r>
      <w:r w:rsidRPr="006C6B91">
        <w:rPr>
          <w:rFonts w:ascii="Consolas" w:eastAsia="Times New Roman" w:hAnsi="Consolas" w:cs="Times New Roman"/>
          <w:color w:val="B4B4B4"/>
          <w:kern w:val="0"/>
          <w:sz w:val="21"/>
          <w:szCs w:val="21"/>
          <w:lang w:eastAsia="hu-HU"/>
          <w14:ligatures w14:val="none"/>
        </w:rPr>
        <w:t>:</w:t>
      </w:r>
      <w:r w:rsidRPr="006C6B91">
        <w:rPr>
          <w:rFonts w:ascii="Consolas" w:eastAsia="Times New Roman" w:hAnsi="Consolas" w:cs="Times New Roman"/>
          <w:color w:val="DADADA"/>
          <w:kern w:val="0"/>
          <w:sz w:val="21"/>
          <w:szCs w:val="21"/>
          <w:lang w:eastAsia="hu-HU"/>
          <w14:ligatures w14:val="none"/>
        </w:rPr>
        <w:t xml:space="preserve"> </w:t>
      </w:r>
      <w:r w:rsidRPr="006C6B91">
        <w:rPr>
          <w:rFonts w:ascii="Consolas" w:eastAsia="Times New Roman" w:hAnsi="Consolas" w:cs="Times New Roman"/>
          <w:color w:val="E8C9BB"/>
          <w:kern w:val="0"/>
          <w:sz w:val="21"/>
          <w:szCs w:val="21"/>
          <w:lang w:eastAsia="hu-HU"/>
          <w14:ligatures w14:val="none"/>
        </w:rPr>
        <w:t>"</w:t>
      </w:r>
      <w:proofErr w:type="spellStart"/>
      <w:r w:rsidRPr="006C6B91">
        <w:rPr>
          <w:rFonts w:ascii="Consolas" w:eastAsia="Times New Roman" w:hAnsi="Consolas" w:cs="Times New Roman"/>
          <w:color w:val="CE9178"/>
          <w:kern w:val="0"/>
          <w:sz w:val="21"/>
          <w:szCs w:val="21"/>
          <w:lang w:eastAsia="hu-HU"/>
          <w14:ligatures w14:val="none"/>
        </w:rPr>
        <w:t>This</w:t>
      </w:r>
      <w:proofErr w:type="spellEnd"/>
      <w:r w:rsidRPr="006C6B91">
        <w:rPr>
          <w:rFonts w:ascii="Consolas" w:eastAsia="Times New Roman" w:hAnsi="Consolas" w:cs="Times New Roman"/>
          <w:color w:val="CE9178"/>
          <w:kern w:val="0"/>
          <w:sz w:val="21"/>
          <w:szCs w:val="21"/>
          <w:lang w:eastAsia="hu-HU"/>
          <w14:ligatures w14:val="none"/>
        </w:rPr>
        <w:t xml:space="preserve"> </w:t>
      </w:r>
      <w:proofErr w:type="spellStart"/>
      <w:r w:rsidRPr="006C6B91">
        <w:rPr>
          <w:rFonts w:ascii="Consolas" w:eastAsia="Times New Roman" w:hAnsi="Consolas" w:cs="Times New Roman"/>
          <w:color w:val="CE9178"/>
          <w:kern w:val="0"/>
          <w:sz w:val="21"/>
          <w:szCs w:val="21"/>
          <w:lang w:eastAsia="hu-HU"/>
          <w14:ligatures w14:val="none"/>
        </w:rPr>
        <w:t>document</w:t>
      </w:r>
      <w:proofErr w:type="spellEnd"/>
      <w:r w:rsidRPr="006C6B91">
        <w:rPr>
          <w:rFonts w:ascii="Consolas" w:eastAsia="Times New Roman" w:hAnsi="Consolas" w:cs="Times New Roman"/>
          <w:color w:val="CE9178"/>
          <w:kern w:val="0"/>
          <w:sz w:val="21"/>
          <w:szCs w:val="21"/>
          <w:lang w:eastAsia="hu-HU"/>
          <w14:ligatures w14:val="none"/>
        </w:rPr>
        <w:t xml:space="preserve"> </w:t>
      </w:r>
      <w:proofErr w:type="spellStart"/>
      <w:r w:rsidRPr="006C6B91">
        <w:rPr>
          <w:rFonts w:ascii="Consolas" w:eastAsia="Times New Roman" w:hAnsi="Consolas" w:cs="Times New Roman"/>
          <w:color w:val="CE9178"/>
          <w:kern w:val="0"/>
          <w:sz w:val="21"/>
          <w:szCs w:val="21"/>
          <w:lang w:eastAsia="hu-HU"/>
          <w14:ligatures w14:val="none"/>
        </w:rPr>
        <w:t>describes</w:t>
      </w:r>
      <w:proofErr w:type="spellEnd"/>
      <w:r w:rsidRPr="006C6B91">
        <w:rPr>
          <w:rFonts w:ascii="Consolas" w:eastAsia="Times New Roman" w:hAnsi="Consolas" w:cs="Times New Roman"/>
          <w:color w:val="CE9178"/>
          <w:kern w:val="0"/>
          <w:sz w:val="21"/>
          <w:szCs w:val="21"/>
          <w:lang w:eastAsia="hu-HU"/>
          <w14:ligatures w14:val="none"/>
        </w:rPr>
        <w:t xml:space="preserve"> </w:t>
      </w:r>
      <w:proofErr w:type="spellStart"/>
      <w:r w:rsidRPr="006C6B91">
        <w:rPr>
          <w:rFonts w:ascii="Consolas" w:eastAsia="Times New Roman" w:hAnsi="Consolas" w:cs="Times New Roman"/>
          <w:color w:val="CE9178"/>
          <w:kern w:val="0"/>
          <w:sz w:val="21"/>
          <w:szCs w:val="21"/>
          <w:lang w:eastAsia="hu-HU"/>
          <w14:ligatures w14:val="none"/>
        </w:rPr>
        <w:t>the</w:t>
      </w:r>
      <w:proofErr w:type="spellEnd"/>
      <w:r w:rsidRPr="006C6B91">
        <w:rPr>
          <w:rFonts w:ascii="Consolas" w:eastAsia="Times New Roman" w:hAnsi="Consolas" w:cs="Times New Roman"/>
          <w:color w:val="CE9178"/>
          <w:kern w:val="0"/>
          <w:sz w:val="21"/>
          <w:szCs w:val="21"/>
          <w:lang w:eastAsia="hu-HU"/>
          <w14:ligatures w14:val="none"/>
        </w:rPr>
        <w:t xml:space="preserve"> </w:t>
      </w:r>
      <w:proofErr w:type="spellStart"/>
      <w:r w:rsidRPr="006C6B91">
        <w:rPr>
          <w:rFonts w:ascii="Consolas" w:eastAsia="Times New Roman" w:hAnsi="Consolas" w:cs="Times New Roman"/>
          <w:color w:val="CE9178"/>
          <w:kern w:val="0"/>
          <w:sz w:val="21"/>
          <w:szCs w:val="21"/>
          <w:lang w:eastAsia="hu-HU"/>
          <w14:ligatures w14:val="none"/>
        </w:rPr>
        <w:t>data</w:t>
      </w:r>
      <w:proofErr w:type="spellEnd"/>
      <w:r w:rsidRPr="006C6B91">
        <w:rPr>
          <w:rFonts w:ascii="Consolas" w:eastAsia="Times New Roman" w:hAnsi="Consolas" w:cs="Times New Roman"/>
          <w:color w:val="CE9178"/>
          <w:kern w:val="0"/>
          <w:sz w:val="21"/>
          <w:szCs w:val="21"/>
          <w:lang w:eastAsia="hu-HU"/>
          <w14:ligatures w14:val="none"/>
        </w:rPr>
        <w:t xml:space="preserve"> </w:t>
      </w:r>
      <w:proofErr w:type="spellStart"/>
      <w:r w:rsidRPr="006C6B91">
        <w:rPr>
          <w:rFonts w:ascii="Consolas" w:eastAsia="Times New Roman" w:hAnsi="Consolas" w:cs="Times New Roman"/>
          <w:color w:val="CE9178"/>
          <w:kern w:val="0"/>
          <w:sz w:val="21"/>
          <w:szCs w:val="21"/>
          <w:lang w:eastAsia="hu-HU"/>
          <w14:ligatures w14:val="none"/>
        </w:rPr>
        <w:t>format</w:t>
      </w:r>
      <w:proofErr w:type="spellEnd"/>
      <w:r w:rsidRPr="006C6B91">
        <w:rPr>
          <w:rFonts w:ascii="Consolas" w:eastAsia="Times New Roman" w:hAnsi="Consolas" w:cs="Times New Roman"/>
          <w:color w:val="CE9178"/>
          <w:kern w:val="0"/>
          <w:sz w:val="21"/>
          <w:szCs w:val="21"/>
          <w:lang w:eastAsia="hu-HU"/>
          <w14:ligatures w14:val="none"/>
        </w:rPr>
        <w:t xml:space="preserve"> </w:t>
      </w:r>
      <w:proofErr w:type="spellStart"/>
      <w:r w:rsidRPr="006C6B91">
        <w:rPr>
          <w:rFonts w:ascii="Consolas" w:eastAsia="Times New Roman" w:hAnsi="Consolas" w:cs="Times New Roman"/>
          <w:color w:val="CE9178"/>
          <w:kern w:val="0"/>
          <w:sz w:val="21"/>
          <w:szCs w:val="21"/>
          <w:lang w:eastAsia="hu-HU"/>
          <w14:ligatures w14:val="none"/>
        </w:rPr>
        <w:t>used</w:t>
      </w:r>
      <w:proofErr w:type="spellEnd"/>
      <w:r w:rsidRPr="006C6B91">
        <w:rPr>
          <w:rFonts w:ascii="Consolas" w:eastAsia="Times New Roman" w:hAnsi="Consolas" w:cs="Times New Roman"/>
          <w:color w:val="CE9178"/>
          <w:kern w:val="0"/>
          <w:sz w:val="21"/>
          <w:szCs w:val="21"/>
          <w:lang w:eastAsia="hu-HU"/>
          <w14:ligatures w14:val="none"/>
        </w:rPr>
        <w:t xml:space="preserve"> </w:t>
      </w:r>
      <w:proofErr w:type="spellStart"/>
      <w:r w:rsidRPr="006C6B91">
        <w:rPr>
          <w:rFonts w:ascii="Consolas" w:eastAsia="Times New Roman" w:hAnsi="Consolas" w:cs="Times New Roman"/>
          <w:color w:val="CE9178"/>
          <w:kern w:val="0"/>
          <w:sz w:val="21"/>
          <w:szCs w:val="21"/>
          <w:lang w:eastAsia="hu-HU"/>
          <w14:ligatures w14:val="none"/>
        </w:rPr>
        <w:t>by</w:t>
      </w:r>
      <w:proofErr w:type="spellEnd"/>
      <w:r w:rsidRPr="006C6B91">
        <w:rPr>
          <w:rFonts w:ascii="Consolas" w:eastAsia="Times New Roman" w:hAnsi="Consolas" w:cs="Times New Roman"/>
          <w:color w:val="CE9178"/>
          <w:kern w:val="0"/>
          <w:sz w:val="21"/>
          <w:szCs w:val="21"/>
          <w:lang w:eastAsia="hu-HU"/>
          <w14:ligatures w14:val="none"/>
        </w:rPr>
        <w:t xml:space="preserve"> IAEA CRP J02017. The </w:t>
      </w:r>
      <w:proofErr w:type="spellStart"/>
      <w:r w:rsidRPr="006C6B91">
        <w:rPr>
          <w:rFonts w:ascii="Consolas" w:eastAsia="Times New Roman" w:hAnsi="Consolas" w:cs="Times New Roman"/>
          <w:color w:val="CE9178"/>
          <w:kern w:val="0"/>
          <w:sz w:val="21"/>
          <w:szCs w:val="21"/>
          <w:lang w:eastAsia="hu-HU"/>
          <w14:ligatures w14:val="none"/>
        </w:rPr>
        <w:t>current</w:t>
      </w:r>
      <w:proofErr w:type="spellEnd"/>
      <w:r w:rsidRPr="006C6B91">
        <w:rPr>
          <w:rFonts w:ascii="Consolas" w:eastAsia="Times New Roman" w:hAnsi="Consolas" w:cs="Times New Roman"/>
          <w:color w:val="CE9178"/>
          <w:kern w:val="0"/>
          <w:sz w:val="21"/>
          <w:szCs w:val="21"/>
          <w:lang w:eastAsia="hu-HU"/>
          <w14:ligatures w14:val="none"/>
        </w:rPr>
        <w:t xml:space="preserve"> version is </w:t>
      </w:r>
      <w:proofErr w:type="spellStart"/>
      <w:r w:rsidRPr="006C6B91">
        <w:rPr>
          <w:rFonts w:ascii="Consolas" w:eastAsia="Times New Roman" w:hAnsi="Consolas" w:cs="Times New Roman"/>
          <w:color w:val="CE9178"/>
          <w:kern w:val="0"/>
          <w:sz w:val="21"/>
          <w:szCs w:val="21"/>
          <w:lang w:eastAsia="hu-HU"/>
          <w14:ligatures w14:val="none"/>
        </w:rPr>
        <w:t>proposed</w:t>
      </w:r>
      <w:proofErr w:type="spellEnd"/>
      <w:r w:rsidRPr="006C6B91">
        <w:rPr>
          <w:rFonts w:ascii="Consolas" w:eastAsia="Times New Roman" w:hAnsi="Consolas" w:cs="Times New Roman"/>
          <w:color w:val="CE9178"/>
          <w:kern w:val="0"/>
          <w:sz w:val="21"/>
          <w:szCs w:val="21"/>
          <w:lang w:eastAsia="hu-HU"/>
          <w14:ligatures w14:val="none"/>
        </w:rPr>
        <w:t xml:space="preserve"> </w:t>
      </w:r>
      <w:proofErr w:type="spellStart"/>
      <w:r w:rsidRPr="006C6B91">
        <w:rPr>
          <w:rFonts w:ascii="Consolas" w:eastAsia="Times New Roman" w:hAnsi="Consolas" w:cs="Times New Roman"/>
          <w:color w:val="CE9178"/>
          <w:kern w:val="0"/>
          <w:sz w:val="21"/>
          <w:szCs w:val="21"/>
          <w:lang w:eastAsia="hu-HU"/>
          <w14:ligatures w14:val="none"/>
        </w:rPr>
        <w:t>by</w:t>
      </w:r>
      <w:proofErr w:type="spellEnd"/>
      <w:r w:rsidRPr="006C6B91">
        <w:rPr>
          <w:rFonts w:ascii="Consolas" w:eastAsia="Times New Roman" w:hAnsi="Consolas" w:cs="Times New Roman"/>
          <w:color w:val="CE9178"/>
          <w:kern w:val="0"/>
          <w:sz w:val="21"/>
          <w:szCs w:val="21"/>
          <w:lang w:eastAsia="hu-HU"/>
          <w14:ligatures w14:val="none"/>
        </w:rPr>
        <w:t xml:space="preserve"> </w:t>
      </w:r>
      <w:proofErr w:type="spellStart"/>
      <w:r w:rsidRPr="006C6B91">
        <w:rPr>
          <w:rFonts w:ascii="Consolas" w:eastAsia="Times New Roman" w:hAnsi="Consolas" w:cs="Times New Roman"/>
          <w:color w:val="CE9178"/>
          <w:kern w:val="0"/>
          <w:sz w:val="21"/>
          <w:szCs w:val="21"/>
          <w:lang w:eastAsia="hu-HU"/>
          <w14:ligatures w14:val="none"/>
        </w:rPr>
        <w:t>the</w:t>
      </w:r>
      <w:proofErr w:type="spellEnd"/>
      <w:r w:rsidRPr="006C6B91">
        <w:rPr>
          <w:rFonts w:ascii="Consolas" w:eastAsia="Times New Roman" w:hAnsi="Consolas" w:cs="Times New Roman"/>
          <w:color w:val="CE9178"/>
          <w:kern w:val="0"/>
          <w:sz w:val="21"/>
          <w:szCs w:val="21"/>
          <w:lang w:eastAsia="hu-HU"/>
          <w14:ligatures w14:val="none"/>
        </w:rPr>
        <w:t xml:space="preserve"> project </w:t>
      </w:r>
      <w:proofErr w:type="spellStart"/>
      <w:r w:rsidRPr="006C6B91">
        <w:rPr>
          <w:rFonts w:ascii="Consolas" w:eastAsia="Times New Roman" w:hAnsi="Consolas" w:cs="Times New Roman"/>
          <w:color w:val="CE9178"/>
          <w:kern w:val="0"/>
          <w:sz w:val="21"/>
          <w:szCs w:val="21"/>
          <w:lang w:eastAsia="hu-HU"/>
          <w14:ligatures w14:val="none"/>
        </w:rPr>
        <w:t>members</w:t>
      </w:r>
      <w:proofErr w:type="spellEnd"/>
      <w:r w:rsidRPr="006C6B91">
        <w:rPr>
          <w:rFonts w:ascii="Consolas" w:eastAsia="Times New Roman" w:hAnsi="Consolas" w:cs="Times New Roman"/>
          <w:color w:val="CE9178"/>
          <w:kern w:val="0"/>
          <w:sz w:val="21"/>
          <w:szCs w:val="21"/>
          <w:lang w:eastAsia="hu-HU"/>
          <w14:ligatures w14:val="none"/>
        </w:rPr>
        <w:t xml:space="preserve">. </w:t>
      </w:r>
      <w:proofErr w:type="spellStart"/>
      <w:r w:rsidRPr="006C6B91">
        <w:rPr>
          <w:rFonts w:ascii="Consolas" w:eastAsia="Times New Roman" w:hAnsi="Consolas" w:cs="Times New Roman"/>
          <w:color w:val="CE9178"/>
          <w:kern w:val="0"/>
          <w:sz w:val="21"/>
          <w:szCs w:val="21"/>
          <w:lang w:eastAsia="hu-HU"/>
          <w14:ligatures w14:val="none"/>
        </w:rPr>
        <w:t>Corresponding</w:t>
      </w:r>
      <w:proofErr w:type="spellEnd"/>
      <w:r w:rsidRPr="006C6B91">
        <w:rPr>
          <w:rFonts w:ascii="Consolas" w:eastAsia="Times New Roman" w:hAnsi="Consolas" w:cs="Times New Roman"/>
          <w:color w:val="CE9178"/>
          <w:kern w:val="0"/>
          <w:sz w:val="21"/>
          <w:szCs w:val="21"/>
          <w:lang w:eastAsia="hu-HU"/>
          <w14:ligatures w14:val="none"/>
        </w:rPr>
        <w:t xml:space="preserve"> </w:t>
      </w:r>
      <w:proofErr w:type="spellStart"/>
      <w:r w:rsidRPr="006C6B91">
        <w:rPr>
          <w:rFonts w:ascii="Consolas" w:eastAsia="Times New Roman" w:hAnsi="Consolas" w:cs="Times New Roman"/>
          <w:color w:val="CE9178"/>
          <w:kern w:val="0"/>
          <w:sz w:val="21"/>
          <w:szCs w:val="21"/>
          <w:lang w:eastAsia="hu-HU"/>
          <w14:ligatures w14:val="none"/>
        </w:rPr>
        <w:t>author</w:t>
      </w:r>
      <w:proofErr w:type="spellEnd"/>
      <w:r w:rsidRPr="006C6B91">
        <w:rPr>
          <w:rFonts w:ascii="Consolas" w:eastAsia="Times New Roman" w:hAnsi="Consolas" w:cs="Times New Roman"/>
          <w:color w:val="CE9178"/>
          <w:kern w:val="0"/>
          <w:sz w:val="21"/>
          <w:szCs w:val="21"/>
          <w:lang w:eastAsia="hu-HU"/>
          <w14:ligatures w14:val="none"/>
        </w:rPr>
        <w:t xml:space="preserve">: </w:t>
      </w:r>
      <w:proofErr w:type="spellStart"/>
      <w:r w:rsidRPr="006C6B91">
        <w:rPr>
          <w:rFonts w:ascii="Consolas" w:eastAsia="Times New Roman" w:hAnsi="Consolas" w:cs="Times New Roman"/>
          <w:color w:val="CE9178"/>
          <w:kern w:val="0"/>
          <w:sz w:val="21"/>
          <w:szCs w:val="21"/>
          <w:lang w:eastAsia="hu-HU"/>
          <w14:ligatures w14:val="none"/>
        </w:rPr>
        <w:t>Tamas</w:t>
      </w:r>
      <w:proofErr w:type="spellEnd"/>
      <w:r w:rsidRPr="006C6B91">
        <w:rPr>
          <w:rFonts w:ascii="Consolas" w:eastAsia="Times New Roman" w:hAnsi="Consolas" w:cs="Times New Roman"/>
          <w:color w:val="CE9178"/>
          <w:kern w:val="0"/>
          <w:sz w:val="21"/>
          <w:szCs w:val="21"/>
          <w:lang w:eastAsia="hu-HU"/>
          <w14:ligatures w14:val="none"/>
        </w:rPr>
        <w:t xml:space="preserve"> Holczer.</w:t>
      </w:r>
      <w:r w:rsidRPr="006C6B91">
        <w:rPr>
          <w:rFonts w:ascii="Consolas" w:eastAsia="Times New Roman" w:hAnsi="Consolas" w:cs="Times New Roman"/>
          <w:color w:val="E8C9BB"/>
          <w:kern w:val="0"/>
          <w:sz w:val="21"/>
          <w:szCs w:val="21"/>
          <w:lang w:eastAsia="hu-HU"/>
          <w14:ligatures w14:val="none"/>
        </w:rPr>
        <w:t>"</w:t>
      </w:r>
      <w:r w:rsidRPr="006C6B91">
        <w:rPr>
          <w:rFonts w:ascii="Consolas" w:eastAsia="Times New Roman" w:hAnsi="Consolas" w:cs="Times New Roman"/>
          <w:color w:val="B4B4B4"/>
          <w:kern w:val="0"/>
          <w:sz w:val="21"/>
          <w:szCs w:val="21"/>
          <w:lang w:eastAsia="hu-HU"/>
          <w14:ligatures w14:val="none"/>
        </w:rPr>
        <w:t>,</w:t>
      </w:r>
    </w:p>
    <w:p w14:paraId="3FA33FFE" w14:textId="77777777" w:rsidR="006C6B91" w:rsidRPr="006C6B91" w:rsidRDefault="006C6B91" w:rsidP="006C6B91">
      <w:pPr>
        <w:shd w:val="clear" w:color="auto" w:fill="1E1E1E"/>
        <w:suppressAutoHyphens w:val="0"/>
        <w:spacing w:after="0" w:line="285" w:lineRule="atLeast"/>
        <w:rPr>
          <w:rFonts w:ascii="Consolas" w:eastAsia="Times New Roman" w:hAnsi="Consolas" w:cs="Times New Roman"/>
          <w:color w:val="DADADA"/>
          <w:kern w:val="0"/>
          <w:sz w:val="21"/>
          <w:szCs w:val="21"/>
          <w:lang w:eastAsia="hu-HU"/>
          <w14:ligatures w14:val="none"/>
        </w:rPr>
      </w:pPr>
      <w:r w:rsidRPr="006C6B91">
        <w:rPr>
          <w:rFonts w:ascii="Consolas" w:eastAsia="Times New Roman" w:hAnsi="Consolas" w:cs="Times New Roman"/>
          <w:color w:val="DADADA"/>
          <w:kern w:val="0"/>
          <w:sz w:val="21"/>
          <w:szCs w:val="21"/>
          <w:lang w:eastAsia="hu-HU"/>
          <w14:ligatures w14:val="none"/>
        </w:rPr>
        <w:t xml:space="preserve">    </w:t>
      </w:r>
      <w:r w:rsidRPr="006C6B91">
        <w:rPr>
          <w:rFonts w:ascii="Consolas" w:eastAsia="Times New Roman" w:hAnsi="Consolas" w:cs="Times New Roman"/>
          <w:color w:val="9CDCFE"/>
          <w:kern w:val="0"/>
          <w:sz w:val="21"/>
          <w:szCs w:val="21"/>
          <w:lang w:eastAsia="hu-HU"/>
          <w14:ligatures w14:val="none"/>
        </w:rPr>
        <w:t>"</w:t>
      </w:r>
      <w:proofErr w:type="spellStart"/>
      <w:r w:rsidRPr="006C6B91">
        <w:rPr>
          <w:rFonts w:ascii="Consolas" w:eastAsia="Times New Roman" w:hAnsi="Consolas" w:cs="Times New Roman"/>
          <w:color w:val="9CDCFE"/>
          <w:kern w:val="0"/>
          <w:sz w:val="21"/>
          <w:szCs w:val="21"/>
          <w:lang w:eastAsia="hu-HU"/>
          <w14:ligatures w14:val="none"/>
        </w:rPr>
        <w:t>type</w:t>
      </w:r>
      <w:proofErr w:type="spellEnd"/>
      <w:r w:rsidRPr="006C6B91">
        <w:rPr>
          <w:rFonts w:ascii="Consolas" w:eastAsia="Times New Roman" w:hAnsi="Consolas" w:cs="Times New Roman"/>
          <w:color w:val="9CDCFE"/>
          <w:kern w:val="0"/>
          <w:sz w:val="21"/>
          <w:szCs w:val="21"/>
          <w:lang w:eastAsia="hu-HU"/>
          <w14:ligatures w14:val="none"/>
        </w:rPr>
        <w:t>"</w:t>
      </w:r>
      <w:r w:rsidRPr="006C6B91">
        <w:rPr>
          <w:rFonts w:ascii="Consolas" w:eastAsia="Times New Roman" w:hAnsi="Consolas" w:cs="Times New Roman"/>
          <w:color w:val="B4B4B4"/>
          <w:kern w:val="0"/>
          <w:sz w:val="21"/>
          <w:szCs w:val="21"/>
          <w:lang w:eastAsia="hu-HU"/>
          <w14:ligatures w14:val="none"/>
        </w:rPr>
        <w:t>:</w:t>
      </w:r>
      <w:r w:rsidRPr="006C6B91">
        <w:rPr>
          <w:rFonts w:ascii="Consolas" w:eastAsia="Times New Roman" w:hAnsi="Consolas" w:cs="Times New Roman"/>
          <w:color w:val="DADADA"/>
          <w:kern w:val="0"/>
          <w:sz w:val="21"/>
          <w:szCs w:val="21"/>
          <w:lang w:eastAsia="hu-HU"/>
          <w14:ligatures w14:val="none"/>
        </w:rPr>
        <w:t xml:space="preserve"> </w:t>
      </w:r>
      <w:r w:rsidRPr="006C6B91">
        <w:rPr>
          <w:rFonts w:ascii="Consolas" w:eastAsia="Times New Roman" w:hAnsi="Consolas" w:cs="Times New Roman"/>
          <w:color w:val="E8C9BB"/>
          <w:kern w:val="0"/>
          <w:sz w:val="21"/>
          <w:szCs w:val="21"/>
          <w:lang w:eastAsia="hu-HU"/>
          <w14:ligatures w14:val="none"/>
        </w:rPr>
        <w:t>"</w:t>
      </w:r>
      <w:proofErr w:type="spellStart"/>
      <w:r w:rsidRPr="006C6B91">
        <w:rPr>
          <w:rFonts w:ascii="Consolas" w:eastAsia="Times New Roman" w:hAnsi="Consolas" w:cs="Times New Roman"/>
          <w:color w:val="CE9178"/>
          <w:kern w:val="0"/>
          <w:sz w:val="21"/>
          <w:szCs w:val="21"/>
          <w:lang w:eastAsia="hu-HU"/>
          <w14:ligatures w14:val="none"/>
        </w:rPr>
        <w:t>object</w:t>
      </w:r>
      <w:proofErr w:type="spellEnd"/>
      <w:r w:rsidRPr="006C6B91">
        <w:rPr>
          <w:rFonts w:ascii="Consolas" w:eastAsia="Times New Roman" w:hAnsi="Consolas" w:cs="Times New Roman"/>
          <w:color w:val="E8C9BB"/>
          <w:kern w:val="0"/>
          <w:sz w:val="21"/>
          <w:szCs w:val="21"/>
          <w:lang w:eastAsia="hu-HU"/>
          <w14:ligatures w14:val="none"/>
        </w:rPr>
        <w:t>"</w:t>
      </w:r>
      <w:r w:rsidRPr="006C6B91">
        <w:rPr>
          <w:rFonts w:ascii="Consolas" w:eastAsia="Times New Roman" w:hAnsi="Consolas" w:cs="Times New Roman"/>
          <w:color w:val="B4B4B4"/>
          <w:kern w:val="0"/>
          <w:sz w:val="21"/>
          <w:szCs w:val="21"/>
          <w:lang w:eastAsia="hu-HU"/>
          <w14:ligatures w14:val="none"/>
        </w:rPr>
        <w:t>,</w:t>
      </w:r>
    </w:p>
    <w:p w14:paraId="74DADB32" w14:textId="77777777" w:rsidR="006C6B91" w:rsidRPr="006C6B91" w:rsidRDefault="006C6B91" w:rsidP="006C6B91">
      <w:pPr>
        <w:shd w:val="clear" w:color="auto" w:fill="1E1E1E"/>
        <w:suppressAutoHyphens w:val="0"/>
        <w:spacing w:after="0" w:line="285" w:lineRule="atLeast"/>
        <w:rPr>
          <w:rFonts w:ascii="Consolas" w:eastAsia="Times New Roman" w:hAnsi="Consolas" w:cs="Times New Roman"/>
          <w:color w:val="DADADA"/>
          <w:kern w:val="0"/>
          <w:sz w:val="21"/>
          <w:szCs w:val="21"/>
          <w:lang w:eastAsia="hu-HU"/>
          <w14:ligatures w14:val="none"/>
        </w:rPr>
      </w:pPr>
      <w:r w:rsidRPr="006C6B91">
        <w:rPr>
          <w:rFonts w:ascii="Consolas" w:eastAsia="Times New Roman" w:hAnsi="Consolas" w:cs="Times New Roman"/>
          <w:color w:val="DADADA"/>
          <w:kern w:val="0"/>
          <w:sz w:val="21"/>
          <w:szCs w:val="21"/>
          <w:lang w:eastAsia="hu-HU"/>
          <w14:ligatures w14:val="none"/>
        </w:rPr>
        <w:t xml:space="preserve">    </w:t>
      </w:r>
      <w:r w:rsidRPr="006C6B91">
        <w:rPr>
          <w:rFonts w:ascii="Consolas" w:eastAsia="Times New Roman" w:hAnsi="Consolas" w:cs="Times New Roman"/>
          <w:color w:val="9CDCFE"/>
          <w:kern w:val="0"/>
          <w:sz w:val="21"/>
          <w:szCs w:val="21"/>
          <w:lang w:eastAsia="hu-HU"/>
          <w14:ligatures w14:val="none"/>
        </w:rPr>
        <w:t>"</w:t>
      </w:r>
      <w:proofErr w:type="spellStart"/>
      <w:r w:rsidRPr="006C6B91">
        <w:rPr>
          <w:rFonts w:ascii="Consolas" w:eastAsia="Times New Roman" w:hAnsi="Consolas" w:cs="Times New Roman"/>
          <w:color w:val="9CDCFE"/>
          <w:kern w:val="0"/>
          <w:sz w:val="21"/>
          <w:szCs w:val="21"/>
          <w:lang w:eastAsia="hu-HU"/>
          <w14:ligatures w14:val="none"/>
        </w:rPr>
        <w:t>properties</w:t>
      </w:r>
      <w:proofErr w:type="spellEnd"/>
      <w:r w:rsidRPr="006C6B91">
        <w:rPr>
          <w:rFonts w:ascii="Consolas" w:eastAsia="Times New Roman" w:hAnsi="Consolas" w:cs="Times New Roman"/>
          <w:color w:val="9CDCFE"/>
          <w:kern w:val="0"/>
          <w:sz w:val="21"/>
          <w:szCs w:val="21"/>
          <w:lang w:eastAsia="hu-HU"/>
          <w14:ligatures w14:val="none"/>
        </w:rPr>
        <w:t>"</w:t>
      </w:r>
      <w:r w:rsidRPr="006C6B91">
        <w:rPr>
          <w:rFonts w:ascii="Consolas" w:eastAsia="Times New Roman" w:hAnsi="Consolas" w:cs="Times New Roman"/>
          <w:color w:val="B4B4B4"/>
          <w:kern w:val="0"/>
          <w:sz w:val="21"/>
          <w:szCs w:val="21"/>
          <w:lang w:eastAsia="hu-HU"/>
          <w14:ligatures w14:val="none"/>
        </w:rPr>
        <w:t>:</w:t>
      </w:r>
      <w:r w:rsidRPr="006C6B91">
        <w:rPr>
          <w:rFonts w:ascii="Consolas" w:eastAsia="Times New Roman" w:hAnsi="Consolas" w:cs="Times New Roman"/>
          <w:color w:val="DADADA"/>
          <w:kern w:val="0"/>
          <w:sz w:val="21"/>
          <w:szCs w:val="21"/>
          <w:lang w:eastAsia="hu-HU"/>
          <w14:ligatures w14:val="none"/>
        </w:rPr>
        <w:t xml:space="preserve"> </w:t>
      </w:r>
      <w:r w:rsidRPr="006C6B91">
        <w:rPr>
          <w:rFonts w:ascii="Consolas" w:eastAsia="Times New Roman" w:hAnsi="Consolas" w:cs="Times New Roman"/>
          <w:color w:val="B4B4B4"/>
          <w:kern w:val="0"/>
          <w:sz w:val="21"/>
          <w:szCs w:val="21"/>
          <w:lang w:eastAsia="hu-HU"/>
          <w14:ligatures w14:val="none"/>
        </w:rPr>
        <w:t>{</w:t>
      </w:r>
    </w:p>
    <w:p w14:paraId="0B180AE6" w14:textId="77777777" w:rsidR="006C6B91" w:rsidRPr="006C6B91" w:rsidRDefault="006C6B91" w:rsidP="006C6B91">
      <w:pPr>
        <w:shd w:val="clear" w:color="auto" w:fill="1E1E1E"/>
        <w:suppressAutoHyphens w:val="0"/>
        <w:spacing w:after="0" w:line="285" w:lineRule="atLeast"/>
        <w:rPr>
          <w:rFonts w:ascii="Consolas" w:eastAsia="Times New Roman" w:hAnsi="Consolas" w:cs="Times New Roman"/>
          <w:color w:val="DADADA"/>
          <w:kern w:val="0"/>
          <w:sz w:val="21"/>
          <w:szCs w:val="21"/>
          <w:lang w:eastAsia="hu-HU"/>
          <w14:ligatures w14:val="none"/>
        </w:rPr>
      </w:pPr>
      <w:r w:rsidRPr="006C6B91">
        <w:rPr>
          <w:rFonts w:ascii="Consolas" w:eastAsia="Times New Roman" w:hAnsi="Consolas" w:cs="Times New Roman"/>
          <w:color w:val="DADADA"/>
          <w:kern w:val="0"/>
          <w:sz w:val="21"/>
          <w:szCs w:val="21"/>
          <w:lang w:eastAsia="hu-HU"/>
          <w14:ligatures w14:val="none"/>
        </w:rPr>
        <w:t xml:space="preserve">        </w:t>
      </w:r>
      <w:r w:rsidRPr="006C6B91">
        <w:rPr>
          <w:rFonts w:ascii="Consolas" w:eastAsia="Times New Roman" w:hAnsi="Consolas" w:cs="Times New Roman"/>
          <w:color w:val="9CDCFE"/>
          <w:kern w:val="0"/>
          <w:sz w:val="21"/>
          <w:szCs w:val="21"/>
          <w:lang w:eastAsia="hu-HU"/>
          <w14:ligatures w14:val="none"/>
        </w:rPr>
        <w:t>"version"</w:t>
      </w:r>
      <w:r w:rsidRPr="006C6B91">
        <w:rPr>
          <w:rFonts w:ascii="Consolas" w:eastAsia="Times New Roman" w:hAnsi="Consolas" w:cs="Times New Roman"/>
          <w:color w:val="B4B4B4"/>
          <w:kern w:val="0"/>
          <w:sz w:val="21"/>
          <w:szCs w:val="21"/>
          <w:lang w:eastAsia="hu-HU"/>
          <w14:ligatures w14:val="none"/>
        </w:rPr>
        <w:t>:</w:t>
      </w:r>
      <w:r w:rsidRPr="006C6B91">
        <w:rPr>
          <w:rFonts w:ascii="Consolas" w:eastAsia="Times New Roman" w:hAnsi="Consolas" w:cs="Times New Roman"/>
          <w:color w:val="DADADA"/>
          <w:kern w:val="0"/>
          <w:sz w:val="21"/>
          <w:szCs w:val="21"/>
          <w:lang w:eastAsia="hu-HU"/>
          <w14:ligatures w14:val="none"/>
        </w:rPr>
        <w:t xml:space="preserve"> </w:t>
      </w:r>
      <w:r w:rsidRPr="006C6B91">
        <w:rPr>
          <w:rFonts w:ascii="Consolas" w:eastAsia="Times New Roman" w:hAnsi="Consolas" w:cs="Times New Roman"/>
          <w:color w:val="B4B4B4"/>
          <w:kern w:val="0"/>
          <w:sz w:val="21"/>
          <w:szCs w:val="21"/>
          <w:lang w:eastAsia="hu-HU"/>
          <w14:ligatures w14:val="none"/>
        </w:rPr>
        <w:t>{</w:t>
      </w:r>
    </w:p>
    <w:p w14:paraId="3466C53D" w14:textId="77777777" w:rsidR="006C6B91" w:rsidRPr="006C6B91" w:rsidRDefault="006C6B91" w:rsidP="006C6B91">
      <w:pPr>
        <w:shd w:val="clear" w:color="auto" w:fill="1E1E1E"/>
        <w:suppressAutoHyphens w:val="0"/>
        <w:spacing w:after="0" w:line="285" w:lineRule="atLeast"/>
        <w:rPr>
          <w:rFonts w:ascii="Consolas" w:eastAsia="Times New Roman" w:hAnsi="Consolas" w:cs="Times New Roman"/>
          <w:color w:val="DADADA"/>
          <w:kern w:val="0"/>
          <w:sz w:val="21"/>
          <w:szCs w:val="21"/>
          <w:lang w:eastAsia="hu-HU"/>
          <w14:ligatures w14:val="none"/>
        </w:rPr>
      </w:pPr>
      <w:r w:rsidRPr="006C6B91">
        <w:rPr>
          <w:rFonts w:ascii="Consolas" w:eastAsia="Times New Roman" w:hAnsi="Consolas" w:cs="Times New Roman"/>
          <w:color w:val="DADADA"/>
          <w:kern w:val="0"/>
          <w:sz w:val="21"/>
          <w:szCs w:val="21"/>
          <w:lang w:eastAsia="hu-HU"/>
          <w14:ligatures w14:val="none"/>
        </w:rPr>
        <w:t xml:space="preserve">            </w:t>
      </w:r>
      <w:r w:rsidRPr="006C6B91">
        <w:rPr>
          <w:rFonts w:ascii="Consolas" w:eastAsia="Times New Roman" w:hAnsi="Consolas" w:cs="Times New Roman"/>
          <w:color w:val="9CDCFE"/>
          <w:kern w:val="0"/>
          <w:sz w:val="21"/>
          <w:szCs w:val="21"/>
          <w:lang w:eastAsia="hu-HU"/>
          <w14:ligatures w14:val="none"/>
        </w:rPr>
        <w:t>"</w:t>
      </w:r>
      <w:proofErr w:type="spellStart"/>
      <w:r w:rsidRPr="006C6B91">
        <w:rPr>
          <w:rFonts w:ascii="Consolas" w:eastAsia="Times New Roman" w:hAnsi="Consolas" w:cs="Times New Roman"/>
          <w:color w:val="9CDCFE"/>
          <w:kern w:val="0"/>
          <w:sz w:val="21"/>
          <w:szCs w:val="21"/>
          <w:lang w:eastAsia="hu-HU"/>
          <w14:ligatures w14:val="none"/>
        </w:rPr>
        <w:t>description</w:t>
      </w:r>
      <w:proofErr w:type="spellEnd"/>
      <w:r w:rsidRPr="006C6B91">
        <w:rPr>
          <w:rFonts w:ascii="Consolas" w:eastAsia="Times New Roman" w:hAnsi="Consolas" w:cs="Times New Roman"/>
          <w:color w:val="9CDCFE"/>
          <w:kern w:val="0"/>
          <w:sz w:val="21"/>
          <w:szCs w:val="21"/>
          <w:lang w:eastAsia="hu-HU"/>
          <w14:ligatures w14:val="none"/>
        </w:rPr>
        <w:t>"</w:t>
      </w:r>
      <w:r w:rsidRPr="006C6B91">
        <w:rPr>
          <w:rFonts w:ascii="Consolas" w:eastAsia="Times New Roman" w:hAnsi="Consolas" w:cs="Times New Roman"/>
          <w:color w:val="B4B4B4"/>
          <w:kern w:val="0"/>
          <w:sz w:val="21"/>
          <w:szCs w:val="21"/>
          <w:lang w:eastAsia="hu-HU"/>
          <w14:ligatures w14:val="none"/>
        </w:rPr>
        <w:t>:</w:t>
      </w:r>
      <w:r w:rsidRPr="006C6B91">
        <w:rPr>
          <w:rFonts w:ascii="Consolas" w:eastAsia="Times New Roman" w:hAnsi="Consolas" w:cs="Times New Roman"/>
          <w:color w:val="DADADA"/>
          <w:kern w:val="0"/>
          <w:sz w:val="21"/>
          <w:szCs w:val="21"/>
          <w:lang w:eastAsia="hu-HU"/>
          <w14:ligatures w14:val="none"/>
        </w:rPr>
        <w:t xml:space="preserve"> </w:t>
      </w:r>
      <w:r w:rsidRPr="006C6B91">
        <w:rPr>
          <w:rFonts w:ascii="Consolas" w:eastAsia="Times New Roman" w:hAnsi="Consolas" w:cs="Times New Roman"/>
          <w:color w:val="E8C9BB"/>
          <w:kern w:val="0"/>
          <w:sz w:val="21"/>
          <w:szCs w:val="21"/>
          <w:lang w:eastAsia="hu-HU"/>
          <w14:ligatures w14:val="none"/>
        </w:rPr>
        <w:t>"</w:t>
      </w:r>
      <w:r w:rsidRPr="006C6B91">
        <w:rPr>
          <w:rFonts w:ascii="Consolas" w:eastAsia="Times New Roman" w:hAnsi="Consolas" w:cs="Times New Roman"/>
          <w:color w:val="CE9178"/>
          <w:kern w:val="0"/>
          <w:sz w:val="21"/>
          <w:szCs w:val="21"/>
          <w:lang w:eastAsia="hu-HU"/>
          <w14:ligatures w14:val="none"/>
        </w:rPr>
        <w:t xml:space="preserve">Version of </w:t>
      </w:r>
      <w:proofErr w:type="spellStart"/>
      <w:r w:rsidRPr="006C6B91">
        <w:rPr>
          <w:rFonts w:ascii="Consolas" w:eastAsia="Times New Roman" w:hAnsi="Consolas" w:cs="Times New Roman"/>
          <w:color w:val="CE9178"/>
          <w:kern w:val="0"/>
          <w:sz w:val="21"/>
          <w:szCs w:val="21"/>
          <w:lang w:eastAsia="hu-HU"/>
          <w14:ligatures w14:val="none"/>
        </w:rPr>
        <w:t>the</w:t>
      </w:r>
      <w:proofErr w:type="spellEnd"/>
      <w:r w:rsidRPr="006C6B91">
        <w:rPr>
          <w:rFonts w:ascii="Consolas" w:eastAsia="Times New Roman" w:hAnsi="Consolas" w:cs="Times New Roman"/>
          <w:color w:val="CE9178"/>
          <w:kern w:val="0"/>
          <w:sz w:val="21"/>
          <w:szCs w:val="21"/>
          <w:lang w:eastAsia="hu-HU"/>
          <w14:ligatures w14:val="none"/>
        </w:rPr>
        <w:t xml:space="preserve"> </w:t>
      </w:r>
      <w:proofErr w:type="spellStart"/>
      <w:r w:rsidRPr="006C6B91">
        <w:rPr>
          <w:rFonts w:ascii="Consolas" w:eastAsia="Times New Roman" w:hAnsi="Consolas" w:cs="Times New Roman"/>
          <w:color w:val="CE9178"/>
          <w:kern w:val="0"/>
          <w:sz w:val="21"/>
          <w:szCs w:val="21"/>
          <w:lang w:eastAsia="hu-HU"/>
          <w14:ligatures w14:val="none"/>
        </w:rPr>
        <w:t>data</w:t>
      </w:r>
      <w:proofErr w:type="spellEnd"/>
      <w:r w:rsidRPr="006C6B91">
        <w:rPr>
          <w:rFonts w:ascii="Consolas" w:eastAsia="Times New Roman" w:hAnsi="Consolas" w:cs="Times New Roman"/>
          <w:color w:val="CE9178"/>
          <w:kern w:val="0"/>
          <w:sz w:val="21"/>
          <w:szCs w:val="21"/>
          <w:lang w:eastAsia="hu-HU"/>
          <w14:ligatures w14:val="none"/>
        </w:rPr>
        <w:t xml:space="preserve"> </w:t>
      </w:r>
      <w:proofErr w:type="spellStart"/>
      <w:r w:rsidRPr="006C6B91">
        <w:rPr>
          <w:rFonts w:ascii="Consolas" w:eastAsia="Times New Roman" w:hAnsi="Consolas" w:cs="Times New Roman"/>
          <w:color w:val="CE9178"/>
          <w:kern w:val="0"/>
          <w:sz w:val="21"/>
          <w:szCs w:val="21"/>
          <w:lang w:eastAsia="hu-HU"/>
          <w14:ligatures w14:val="none"/>
        </w:rPr>
        <w:t>format</w:t>
      </w:r>
      <w:proofErr w:type="spellEnd"/>
      <w:r w:rsidRPr="006C6B91">
        <w:rPr>
          <w:rFonts w:ascii="Consolas" w:eastAsia="Times New Roman" w:hAnsi="Consolas" w:cs="Times New Roman"/>
          <w:color w:val="E8C9BB"/>
          <w:kern w:val="0"/>
          <w:sz w:val="21"/>
          <w:szCs w:val="21"/>
          <w:lang w:eastAsia="hu-HU"/>
          <w14:ligatures w14:val="none"/>
        </w:rPr>
        <w:t>"</w:t>
      </w:r>
      <w:r w:rsidRPr="006C6B91">
        <w:rPr>
          <w:rFonts w:ascii="Consolas" w:eastAsia="Times New Roman" w:hAnsi="Consolas" w:cs="Times New Roman"/>
          <w:color w:val="B4B4B4"/>
          <w:kern w:val="0"/>
          <w:sz w:val="21"/>
          <w:szCs w:val="21"/>
          <w:lang w:eastAsia="hu-HU"/>
          <w14:ligatures w14:val="none"/>
        </w:rPr>
        <w:t>,</w:t>
      </w:r>
    </w:p>
    <w:p w14:paraId="65A98B07" w14:textId="77777777" w:rsidR="006C6B91" w:rsidRPr="006C6B91" w:rsidRDefault="006C6B91" w:rsidP="006C6B91">
      <w:pPr>
        <w:shd w:val="clear" w:color="auto" w:fill="1E1E1E"/>
        <w:suppressAutoHyphens w:val="0"/>
        <w:spacing w:after="0" w:line="285" w:lineRule="atLeast"/>
        <w:rPr>
          <w:rFonts w:ascii="Consolas" w:eastAsia="Times New Roman" w:hAnsi="Consolas" w:cs="Times New Roman"/>
          <w:color w:val="DADADA"/>
          <w:kern w:val="0"/>
          <w:sz w:val="21"/>
          <w:szCs w:val="21"/>
          <w:lang w:eastAsia="hu-HU"/>
          <w14:ligatures w14:val="none"/>
        </w:rPr>
      </w:pPr>
      <w:r w:rsidRPr="006C6B91">
        <w:rPr>
          <w:rFonts w:ascii="Consolas" w:eastAsia="Times New Roman" w:hAnsi="Consolas" w:cs="Times New Roman"/>
          <w:color w:val="DADADA"/>
          <w:kern w:val="0"/>
          <w:sz w:val="21"/>
          <w:szCs w:val="21"/>
          <w:lang w:eastAsia="hu-HU"/>
          <w14:ligatures w14:val="none"/>
        </w:rPr>
        <w:t xml:space="preserve">            </w:t>
      </w:r>
      <w:r w:rsidRPr="006C6B91">
        <w:rPr>
          <w:rFonts w:ascii="Consolas" w:eastAsia="Times New Roman" w:hAnsi="Consolas" w:cs="Times New Roman"/>
          <w:color w:val="9CDCFE"/>
          <w:kern w:val="0"/>
          <w:sz w:val="21"/>
          <w:szCs w:val="21"/>
          <w:lang w:eastAsia="hu-HU"/>
          <w14:ligatures w14:val="none"/>
        </w:rPr>
        <w:t>"</w:t>
      </w:r>
      <w:proofErr w:type="spellStart"/>
      <w:r w:rsidRPr="006C6B91">
        <w:rPr>
          <w:rFonts w:ascii="Consolas" w:eastAsia="Times New Roman" w:hAnsi="Consolas" w:cs="Times New Roman"/>
          <w:color w:val="9CDCFE"/>
          <w:kern w:val="0"/>
          <w:sz w:val="21"/>
          <w:szCs w:val="21"/>
          <w:lang w:eastAsia="hu-HU"/>
          <w14:ligatures w14:val="none"/>
        </w:rPr>
        <w:t>type</w:t>
      </w:r>
      <w:proofErr w:type="spellEnd"/>
      <w:r w:rsidRPr="006C6B91">
        <w:rPr>
          <w:rFonts w:ascii="Consolas" w:eastAsia="Times New Roman" w:hAnsi="Consolas" w:cs="Times New Roman"/>
          <w:color w:val="9CDCFE"/>
          <w:kern w:val="0"/>
          <w:sz w:val="21"/>
          <w:szCs w:val="21"/>
          <w:lang w:eastAsia="hu-HU"/>
          <w14:ligatures w14:val="none"/>
        </w:rPr>
        <w:t>"</w:t>
      </w:r>
      <w:r w:rsidRPr="006C6B91">
        <w:rPr>
          <w:rFonts w:ascii="Consolas" w:eastAsia="Times New Roman" w:hAnsi="Consolas" w:cs="Times New Roman"/>
          <w:color w:val="B4B4B4"/>
          <w:kern w:val="0"/>
          <w:sz w:val="21"/>
          <w:szCs w:val="21"/>
          <w:lang w:eastAsia="hu-HU"/>
          <w14:ligatures w14:val="none"/>
        </w:rPr>
        <w:t>:</w:t>
      </w:r>
      <w:r w:rsidRPr="006C6B91">
        <w:rPr>
          <w:rFonts w:ascii="Consolas" w:eastAsia="Times New Roman" w:hAnsi="Consolas" w:cs="Times New Roman"/>
          <w:color w:val="DADADA"/>
          <w:kern w:val="0"/>
          <w:sz w:val="21"/>
          <w:szCs w:val="21"/>
          <w:lang w:eastAsia="hu-HU"/>
          <w14:ligatures w14:val="none"/>
        </w:rPr>
        <w:t xml:space="preserve"> </w:t>
      </w:r>
      <w:r w:rsidRPr="006C6B91">
        <w:rPr>
          <w:rFonts w:ascii="Consolas" w:eastAsia="Times New Roman" w:hAnsi="Consolas" w:cs="Times New Roman"/>
          <w:color w:val="E8C9BB"/>
          <w:kern w:val="0"/>
          <w:sz w:val="21"/>
          <w:szCs w:val="21"/>
          <w:lang w:eastAsia="hu-HU"/>
          <w14:ligatures w14:val="none"/>
        </w:rPr>
        <w:t>"</w:t>
      </w:r>
      <w:proofErr w:type="spellStart"/>
      <w:r w:rsidRPr="006C6B91">
        <w:rPr>
          <w:rFonts w:ascii="Consolas" w:eastAsia="Times New Roman" w:hAnsi="Consolas" w:cs="Times New Roman"/>
          <w:color w:val="CE9178"/>
          <w:kern w:val="0"/>
          <w:sz w:val="21"/>
          <w:szCs w:val="21"/>
          <w:lang w:eastAsia="hu-HU"/>
          <w14:ligatures w14:val="none"/>
        </w:rPr>
        <w:t>number</w:t>
      </w:r>
      <w:proofErr w:type="spellEnd"/>
      <w:r w:rsidRPr="006C6B91">
        <w:rPr>
          <w:rFonts w:ascii="Consolas" w:eastAsia="Times New Roman" w:hAnsi="Consolas" w:cs="Times New Roman"/>
          <w:color w:val="E8C9BB"/>
          <w:kern w:val="0"/>
          <w:sz w:val="21"/>
          <w:szCs w:val="21"/>
          <w:lang w:eastAsia="hu-HU"/>
          <w14:ligatures w14:val="none"/>
        </w:rPr>
        <w:t>"</w:t>
      </w:r>
    </w:p>
    <w:p w14:paraId="34476B87" w14:textId="77777777" w:rsidR="006C6B91" w:rsidRPr="006C6B91" w:rsidRDefault="006C6B91" w:rsidP="006C6B91">
      <w:pPr>
        <w:shd w:val="clear" w:color="auto" w:fill="1E1E1E"/>
        <w:suppressAutoHyphens w:val="0"/>
        <w:spacing w:after="0" w:line="285" w:lineRule="atLeast"/>
        <w:rPr>
          <w:rFonts w:ascii="Consolas" w:eastAsia="Times New Roman" w:hAnsi="Consolas" w:cs="Times New Roman"/>
          <w:color w:val="DADADA"/>
          <w:kern w:val="0"/>
          <w:sz w:val="21"/>
          <w:szCs w:val="21"/>
          <w:lang w:eastAsia="hu-HU"/>
          <w14:ligatures w14:val="none"/>
        </w:rPr>
      </w:pPr>
      <w:r w:rsidRPr="006C6B91">
        <w:rPr>
          <w:rFonts w:ascii="Consolas" w:eastAsia="Times New Roman" w:hAnsi="Consolas" w:cs="Times New Roman"/>
          <w:color w:val="DADADA"/>
          <w:kern w:val="0"/>
          <w:sz w:val="21"/>
          <w:szCs w:val="21"/>
          <w:lang w:eastAsia="hu-HU"/>
          <w14:ligatures w14:val="none"/>
        </w:rPr>
        <w:t xml:space="preserve">        </w:t>
      </w:r>
      <w:r w:rsidRPr="006C6B91">
        <w:rPr>
          <w:rFonts w:ascii="Consolas" w:eastAsia="Times New Roman" w:hAnsi="Consolas" w:cs="Times New Roman"/>
          <w:color w:val="B4B4B4"/>
          <w:kern w:val="0"/>
          <w:sz w:val="21"/>
          <w:szCs w:val="21"/>
          <w:lang w:eastAsia="hu-HU"/>
          <w14:ligatures w14:val="none"/>
        </w:rPr>
        <w:t>},</w:t>
      </w:r>
    </w:p>
    <w:p w14:paraId="32F4E7AB" w14:textId="77777777" w:rsidR="006C6B91" w:rsidRPr="006C6B91" w:rsidRDefault="006C6B91" w:rsidP="006C6B91">
      <w:pPr>
        <w:shd w:val="clear" w:color="auto" w:fill="1E1E1E"/>
        <w:suppressAutoHyphens w:val="0"/>
        <w:spacing w:after="0" w:line="285" w:lineRule="atLeast"/>
        <w:rPr>
          <w:rFonts w:ascii="Consolas" w:eastAsia="Times New Roman" w:hAnsi="Consolas" w:cs="Times New Roman"/>
          <w:color w:val="DADADA"/>
          <w:kern w:val="0"/>
          <w:sz w:val="21"/>
          <w:szCs w:val="21"/>
          <w:lang w:eastAsia="hu-HU"/>
          <w14:ligatures w14:val="none"/>
        </w:rPr>
      </w:pPr>
      <w:r w:rsidRPr="006C6B91">
        <w:rPr>
          <w:rFonts w:ascii="Consolas" w:eastAsia="Times New Roman" w:hAnsi="Consolas" w:cs="Times New Roman"/>
          <w:color w:val="DADADA"/>
          <w:kern w:val="0"/>
          <w:sz w:val="21"/>
          <w:szCs w:val="21"/>
          <w:lang w:eastAsia="hu-HU"/>
          <w14:ligatures w14:val="none"/>
        </w:rPr>
        <w:t xml:space="preserve">        </w:t>
      </w:r>
      <w:r w:rsidRPr="006C6B91">
        <w:rPr>
          <w:rFonts w:ascii="Consolas" w:eastAsia="Times New Roman" w:hAnsi="Consolas" w:cs="Times New Roman"/>
          <w:color w:val="9CDCFE"/>
          <w:kern w:val="0"/>
          <w:sz w:val="21"/>
          <w:szCs w:val="21"/>
          <w:lang w:eastAsia="hu-HU"/>
          <w14:ligatures w14:val="none"/>
        </w:rPr>
        <w:t>"</w:t>
      </w:r>
      <w:proofErr w:type="spellStart"/>
      <w:r w:rsidRPr="006C6B91">
        <w:rPr>
          <w:rFonts w:ascii="Consolas" w:eastAsia="Times New Roman" w:hAnsi="Consolas" w:cs="Times New Roman"/>
          <w:color w:val="9CDCFE"/>
          <w:kern w:val="0"/>
          <w:sz w:val="21"/>
          <w:szCs w:val="21"/>
          <w:lang w:eastAsia="hu-HU"/>
          <w14:ligatures w14:val="none"/>
        </w:rPr>
        <w:t>labels</w:t>
      </w:r>
      <w:proofErr w:type="spellEnd"/>
      <w:r w:rsidRPr="006C6B91">
        <w:rPr>
          <w:rFonts w:ascii="Consolas" w:eastAsia="Times New Roman" w:hAnsi="Consolas" w:cs="Times New Roman"/>
          <w:color w:val="9CDCFE"/>
          <w:kern w:val="0"/>
          <w:sz w:val="21"/>
          <w:szCs w:val="21"/>
          <w:lang w:eastAsia="hu-HU"/>
          <w14:ligatures w14:val="none"/>
        </w:rPr>
        <w:t>"</w:t>
      </w:r>
      <w:r w:rsidRPr="006C6B91">
        <w:rPr>
          <w:rFonts w:ascii="Consolas" w:eastAsia="Times New Roman" w:hAnsi="Consolas" w:cs="Times New Roman"/>
          <w:color w:val="B4B4B4"/>
          <w:kern w:val="0"/>
          <w:sz w:val="21"/>
          <w:szCs w:val="21"/>
          <w:lang w:eastAsia="hu-HU"/>
          <w14:ligatures w14:val="none"/>
        </w:rPr>
        <w:t>:</w:t>
      </w:r>
      <w:r w:rsidRPr="006C6B91">
        <w:rPr>
          <w:rFonts w:ascii="Consolas" w:eastAsia="Times New Roman" w:hAnsi="Consolas" w:cs="Times New Roman"/>
          <w:color w:val="DADADA"/>
          <w:kern w:val="0"/>
          <w:sz w:val="21"/>
          <w:szCs w:val="21"/>
          <w:lang w:eastAsia="hu-HU"/>
          <w14:ligatures w14:val="none"/>
        </w:rPr>
        <w:t xml:space="preserve"> </w:t>
      </w:r>
      <w:r w:rsidRPr="006C6B91">
        <w:rPr>
          <w:rFonts w:ascii="Consolas" w:eastAsia="Times New Roman" w:hAnsi="Consolas" w:cs="Times New Roman"/>
          <w:color w:val="B4B4B4"/>
          <w:kern w:val="0"/>
          <w:sz w:val="21"/>
          <w:szCs w:val="21"/>
          <w:lang w:eastAsia="hu-HU"/>
          <w14:ligatures w14:val="none"/>
        </w:rPr>
        <w:t>{</w:t>
      </w:r>
    </w:p>
    <w:p w14:paraId="78686BDA" w14:textId="77777777" w:rsidR="006C6B91" w:rsidRPr="006C6B91" w:rsidRDefault="006C6B91" w:rsidP="006C6B91">
      <w:pPr>
        <w:shd w:val="clear" w:color="auto" w:fill="1E1E1E"/>
        <w:suppressAutoHyphens w:val="0"/>
        <w:spacing w:after="0" w:line="285" w:lineRule="atLeast"/>
        <w:rPr>
          <w:rFonts w:ascii="Consolas" w:eastAsia="Times New Roman" w:hAnsi="Consolas" w:cs="Times New Roman"/>
          <w:color w:val="DADADA"/>
          <w:kern w:val="0"/>
          <w:sz w:val="21"/>
          <w:szCs w:val="21"/>
          <w:lang w:eastAsia="hu-HU"/>
          <w14:ligatures w14:val="none"/>
        </w:rPr>
      </w:pPr>
      <w:r w:rsidRPr="006C6B91">
        <w:rPr>
          <w:rFonts w:ascii="Consolas" w:eastAsia="Times New Roman" w:hAnsi="Consolas" w:cs="Times New Roman"/>
          <w:color w:val="DADADA"/>
          <w:kern w:val="0"/>
          <w:sz w:val="21"/>
          <w:szCs w:val="21"/>
          <w:lang w:eastAsia="hu-HU"/>
          <w14:ligatures w14:val="none"/>
        </w:rPr>
        <w:t xml:space="preserve">            </w:t>
      </w:r>
      <w:r w:rsidRPr="006C6B91">
        <w:rPr>
          <w:rFonts w:ascii="Consolas" w:eastAsia="Times New Roman" w:hAnsi="Consolas" w:cs="Times New Roman"/>
          <w:color w:val="9CDCFE"/>
          <w:kern w:val="0"/>
          <w:sz w:val="21"/>
          <w:szCs w:val="21"/>
          <w:lang w:eastAsia="hu-HU"/>
          <w14:ligatures w14:val="none"/>
        </w:rPr>
        <w:t>"</w:t>
      </w:r>
      <w:proofErr w:type="spellStart"/>
      <w:r w:rsidRPr="006C6B91">
        <w:rPr>
          <w:rFonts w:ascii="Consolas" w:eastAsia="Times New Roman" w:hAnsi="Consolas" w:cs="Times New Roman"/>
          <w:color w:val="9CDCFE"/>
          <w:kern w:val="0"/>
          <w:sz w:val="21"/>
          <w:szCs w:val="21"/>
          <w:lang w:eastAsia="hu-HU"/>
          <w14:ligatures w14:val="none"/>
        </w:rPr>
        <w:t>description</w:t>
      </w:r>
      <w:proofErr w:type="spellEnd"/>
      <w:r w:rsidRPr="006C6B91">
        <w:rPr>
          <w:rFonts w:ascii="Consolas" w:eastAsia="Times New Roman" w:hAnsi="Consolas" w:cs="Times New Roman"/>
          <w:color w:val="9CDCFE"/>
          <w:kern w:val="0"/>
          <w:sz w:val="21"/>
          <w:szCs w:val="21"/>
          <w:lang w:eastAsia="hu-HU"/>
          <w14:ligatures w14:val="none"/>
        </w:rPr>
        <w:t>"</w:t>
      </w:r>
      <w:r w:rsidRPr="006C6B91">
        <w:rPr>
          <w:rFonts w:ascii="Consolas" w:eastAsia="Times New Roman" w:hAnsi="Consolas" w:cs="Times New Roman"/>
          <w:color w:val="B4B4B4"/>
          <w:kern w:val="0"/>
          <w:sz w:val="21"/>
          <w:szCs w:val="21"/>
          <w:lang w:eastAsia="hu-HU"/>
          <w14:ligatures w14:val="none"/>
        </w:rPr>
        <w:t>:</w:t>
      </w:r>
      <w:r w:rsidRPr="006C6B91">
        <w:rPr>
          <w:rFonts w:ascii="Consolas" w:eastAsia="Times New Roman" w:hAnsi="Consolas" w:cs="Times New Roman"/>
          <w:color w:val="DADADA"/>
          <w:kern w:val="0"/>
          <w:sz w:val="21"/>
          <w:szCs w:val="21"/>
          <w:lang w:eastAsia="hu-HU"/>
          <w14:ligatures w14:val="none"/>
        </w:rPr>
        <w:t xml:space="preserve"> </w:t>
      </w:r>
      <w:r w:rsidRPr="006C6B91">
        <w:rPr>
          <w:rFonts w:ascii="Consolas" w:eastAsia="Times New Roman" w:hAnsi="Consolas" w:cs="Times New Roman"/>
          <w:color w:val="E8C9BB"/>
          <w:kern w:val="0"/>
          <w:sz w:val="21"/>
          <w:szCs w:val="21"/>
          <w:lang w:eastAsia="hu-HU"/>
          <w14:ligatures w14:val="none"/>
        </w:rPr>
        <w:t>"</w:t>
      </w:r>
      <w:r w:rsidRPr="006C6B91">
        <w:rPr>
          <w:rFonts w:ascii="Consolas" w:eastAsia="Times New Roman" w:hAnsi="Consolas" w:cs="Times New Roman"/>
          <w:color w:val="CE9178"/>
          <w:kern w:val="0"/>
          <w:sz w:val="21"/>
          <w:szCs w:val="21"/>
          <w:lang w:eastAsia="hu-HU"/>
          <w14:ligatures w14:val="none"/>
        </w:rPr>
        <w:t xml:space="preserve">List of </w:t>
      </w:r>
      <w:proofErr w:type="spellStart"/>
      <w:r w:rsidRPr="006C6B91">
        <w:rPr>
          <w:rFonts w:ascii="Consolas" w:eastAsia="Times New Roman" w:hAnsi="Consolas" w:cs="Times New Roman"/>
          <w:color w:val="CE9178"/>
          <w:kern w:val="0"/>
          <w:sz w:val="21"/>
          <w:szCs w:val="21"/>
          <w:lang w:eastAsia="hu-HU"/>
          <w14:ligatures w14:val="none"/>
        </w:rPr>
        <w:t>optional</w:t>
      </w:r>
      <w:proofErr w:type="spellEnd"/>
      <w:r w:rsidRPr="006C6B91">
        <w:rPr>
          <w:rFonts w:ascii="Consolas" w:eastAsia="Times New Roman" w:hAnsi="Consolas" w:cs="Times New Roman"/>
          <w:color w:val="CE9178"/>
          <w:kern w:val="0"/>
          <w:sz w:val="21"/>
          <w:szCs w:val="21"/>
          <w:lang w:eastAsia="hu-HU"/>
          <w14:ligatures w14:val="none"/>
        </w:rPr>
        <w:t xml:space="preserve"> </w:t>
      </w:r>
      <w:proofErr w:type="spellStart"/>
      <w:r w:rsidRPr="006C6B91">
        <w:rPr>
          <w:rFonts w:ascii="Consolas" w:eastAsia="Times New Roman" w:hAnsi="Consolas" w:cs="Times New Roman"/>
          <w:color w:val="CE9178"/>
          <w:kern w:val="0"/>
          <w:sz w:val="21"/>
          <w:szCs w:val="21"/>
          <w:lang w:eastAsia="hu-HU"/>
          <w14:ligatures w14:val="none"/>
        </w:rPr>
        <w:t>labels</w:t>
      </w:r>
      <w:proofErr w:type="spellEnd"/>
      <w:r w:rsidRPr="006C6B91">
        <w:rPr>
          <w:rFonts w:ascii="Consolas" w:eastAsia="Times New Roman" w:hAnsi="Consolas" w:cs="Times New Roman"/>
          <w:color w:val="E8C9BB"/>
          <w:kern w:val="0"/>
          <w:sz w:val="21"/>
          <w:szCs w:val="21"/>
          <w:lang w:eastAsia="hu-HU"/>
          <w14:ligatures w14:val="none"/>
        </w:rPr>
        <w:t>"</w:t>
      </w:r>
      <w:r w:rsidRPr="006C6B91">
        <w:rPr>
          <w:rFonts w:ascii="Consolas" w:eastAsia="Times New Roman" w:hAnsi="Consolas" w:cs="Times New Roman"/>
          <w:color w:val="B4B4B4"/>
          <w:kern w:val="0"/>
          <w:sz w:val="21"/>
          <w:szCs w:val="21"/>
          <w:lang w:eastAsia="hu-HU"/>
          <w14:ligatures w14:val="none"/>
        </w:rPr>
        <w:t>,</w:t>
      </w:r>
    </w:p>
    <w:p w14:paraId="58FE7724" w14:textId="77777777" w:rsidR="006C6B91" w:rsidRPr="006C6B91" w:rsidRDefault="006C6B91" w:rsidP="006C6B91">
      <w:pPr>
        <w:shd w:val="clear" w:color="auto" w:fill="1E1E1E"/>
        <w:suppressAutoHyphens w:val="0"/>
        <w:spacing w:after="0" w:line="285" w:lineRule="atLeast"/>
        <w:rPr>
          <w:rFonts w:ascii="Consolas" w:eastAsia="Times New Roman" w:hAnsi="Consolas" w:cs="Times New Roman"/>
          <w:color w:val="DADADA"/>
          <w:kern w:val="0"/>
          <w:sz w:val="21"/>
          <w:szCs w:val="21"/>
          <w:lang w:eastAsia="hu-HU"/>
          <w14:ligatures w14:val="none"/>
        </w:rPr>
      </w:pPr>
      <w:r w:rsidRPr="006C6B91">
        <w:rPr>
          <w:rFonts w:ascii="Consolas" w:eastAsia="Times New Roman" w:hAnsi="Consolas" w:cs="Times New Roman"/>
          <w:color w:val="DADADA"/>
          <w:kern w:val="0"/>
          <w:sz w:val="21"/>
          <w:szCs w:val="21"/>
          <w:lang w:eastAsia="hu-HU"/>
          <w14:ligatures w14:val="none"/>
        </w:rPr>
        <w:t xml:space="preserve">            </w:t>
      </w:r>
      <w:r w:rsidRPr="006C6B91">
        <w:rPr>
          <w:rFonts w:ascii="Consolas" w:eastAsia="Times New Roman" w:hAnsi="Consolas" w:cs="Times New Roman"/>
          <w:color w:val="9CDCFE"/>
          <w:kern w:val="0"/>
          <w:sz w:val="21"/>
          <w:szCs w:val="21"/>
          <w:lang w:eastAsia="hu-HU"/>
          <w14:ligatures w14:val="none"/>
        </w:rPr>
        <w:t>"</w:t>
      </w:r>
      <w:proofErr w:type="spellStart"/>
      <w:r w:rsidRPr="006C6B91">
        <w:rPr>
          <w:rFonts w:ascii="Consolas" w:eastAsia="Times New Roman" w:hAnsi="Consolas" w:cs="Times New Roman"/>
          <w:color w:val="9CDCFE"/>
          <w:kern w:val="0"/>
          <w:sz w:val="21"/>
          <w:szCs w:val="21"/>
          <w:lang w:eastAsia="hu-HU"/>
          <w14:ligatures w14:val="none"/>
        </w:rPr>
        <w:t>type</w:t>
      </w:r>
      <w:proofErr w:type="spellEnd"/>
      <w:r w:rsidRPr="006C6B91">
        <w:rPr>
          <w:rFonts w:ascii="Consolas" w:eastAsia="Times New Roman" w:hAnsi="Consolas" w:cs="Times New Roman"/>
          <w:color w:val="9CDCFE"/>
          <w:kern w:val="0"/>
          <w:sz w:val="21"/>
          <w:szCs w:val="21"/>
          <w:lang w:eastAsia="hu-HU"/>
          <w14:ligatures w14:val="none"/>
        </w:rPr>
        <w:t>"</w:t>
      </w:r>
      <w:r w:rsidRPr="006C6B91">
        <w:rPr>
          <w:rFonts w:ascii="Consolas" w:eastAsia="Times New Roman" w:hAnsi="Consolas" w:cs="Times New Roman"/>
          <w:color w:val="B4B4B4"/>
          <w:kern w:val="0"/>
          <w:sz w:val="21"/>
          <w:szCs w:val="21"/>
          <w:lang w:eastAsia="hu-HU"/>
          <w14:ligatures w14:val="none"/>
        </w:rPr>
        <w:t>:</w:t>
      </w:r>
      <w:r w:rsidRPr="006C6B91">
        <w:rPr>
          <w:rFonts w:ascii="Consolas" w:eastAsia="Times New Roman" w:hAnsi="Consolas" w:cs="Times New Roman"/>
          <w:color w:val="DADADA"/>
          <w:kern w:val="0"/>
          <w:sz w:val="21"/>
          <w:szCs w:val="21"/>
          <w:lang w:eastAsia="hu-HU"/>
          <w14:ligatures w14:val="none"/>
        </w:rPr>
        <w:t xml:space="preserve"> </w:t>
      </w:r>
      <w:r w:rsidRPr="006C6B91">
        <w:rPr>
          <w:rFonts w:ascii="Consolas" w:eastAsia="Times New Roman" w:hAnsi="Consolas" w:cs="Times New Roman"/>
          <w:color w:val="E8C9BB"/>
          <w:kern w:val="0"/>
          <w:sz w:val="21"/>
          <w:szCs w:val="21"/>
          <w:lang w:eastAsia="hu-HU"/>
          <w14:ligatures w14:val="none"/>
        </w:rPr>
        <w:t>"</w:t>
      </w:r>
      <w:proofErr w:type="spellStart"/>
      <w:r w:rsidRPr="006C6B91">
        <w:rPr>
          <w:rFonts w:ascii="Consolas" w:eastAsia="Times New Roman" w:hAnsi="Consolas" w:cs="Times New Roman"/>
          <w:color w:val="CE9178"/>
          <w:kern w:val="0"/>
          <w:sz w:val="21"/>
          <w:szCs w:val="21"/>
          <w:lang w:eastAsia="hu-HU"/>
          <w14:ligatures w14:val="none"/>
        </w:rPr>
        <w:t>array</w:t>
      </w:r>
      <w:proofErr w:type="spellEnd"/>
      <w:r w:rsidRPr="006C6B91">
        <w:rPr>
          <w:rFonts w:ascii="Consolas" w:eastAsia="Times New Roman" w:hAnsi="Consolas" w:cs="Times New Roman"/>
          <w:color w:val="E8C9BB"/>
          <w:kern w:val="0"/>
          <w:sz w:val="21"/>
          <w:szCs w:val="21"/>
          <w:lang w:eastAsia="hu-HU"/>
          <w14:ligatures w14:val="none"/>
        </w:rPr>
        <w:t>"</w:t>
      </w:r>
      <w:r w:rsidRPr="006C6B91">
        <w:rPr>
          <w:rFonts w:ascii="Consolas" w:eastAsia="Times New Roman" w:hAnsi="Consolas" w:cs="Times New Roman"/>
          <w:color w:val="B4B4B4"/>
          <w:kern w:val="0"/>
          <w:sz w:val="21"/>
          <w:szCs w:val="21"/>
          <w:lang w:eastAsia="hu-HU"/>
          <w14:ligatures w14:val="none"/>
        </w:rPr>
        <w:t>,</w:t>
      </w:r>
    </w:p>
    <w:p w14:paraId="352D7E1D" w14:textId="77777777" w:rsidR="006C6B91" w:rsidRPr="006C6B91" w:rsidRDefault="006C6B91" w:rsidP="006C6B91">
      <w:pPr>
        <w:shd w:val="clear" w:color="auto" w:fill="1E1E1E"/>
        <w:suppressAutoHyphens w:val="0"/>
        <w:spacing w:after="0" w:line="285" w:lineRule="atLeast"/>
        <w:rPr>
          <w:rFonts w:ascii="Consolas" w:eastAsia="Times New Roman" w:hAnsi="Consolas" w:cs="Times New Roman"/>
          <w:color w:val="DADADA"/>
          <w:kern w:val="0"/>
          <w:sz w:val="21"/>
          <w:szCs w:val="21"/>
          <w:lang w:eastAsia="hu-HU"/>
          <w14:ligatures w14:val="none"/>
        </w:rPr>
      </w:pPr>
      <w:r w:rsidRPr="006C6B91">
        <w:rPr>
          <w:rFonts w:ascii="Consolas" w:eastAsia="Times New Roman" w:hAnsi="Consolas" w:cs="Times New Roman"/>
          <w:color w:val="DADADA"/>
          <w:kern w:val="0"/>
          <w:sz w:val="21"/>
          <w:szCs w:val="21"/>
          <w:lang w:eastAsia="hu-HU"/>
          <w14:ligatures w14:val="none"/>
        </w:rPr>
        <w:t xml:space="preserve">            </w:t>
      </w:r>
      <w:r w:rsidRPr="006C6B91">
        <w:rPr>
          <w:rFonts w:ascii="Consolas" w:eastAsia="Times New Roman" w:hAnsi="Consolas" w:cs="Times New Roman"/>
          <w:color w:val="9CDCFE"/>
          <w:kern w:val="0"/>
          <w:sz w:val="21"/>
          <w:szCs w:val="21"/>
          <w:lang w:eastAsia="hu-HU"/>
          <w14:ligatures w14:val="none"/>
        </w:rPr>
        <w:t>"</w:t>
      </w:r>
      <w:proofErr w:type="spellStart"/>
      <w:r w:rsidRPr="006C6B91">
        <w:rPr>
          <w:rFonts w:ascii="Consolas" w:eastAsia="Times New Roman" w:hAnsi="Consolas" w:cs="Times New Roman"/>
          <w:color w:val="9CDCFE"/>
          <w:kern w:val="0"/>
          <w:sz w:val="21"/>
          <w:szCs w:val="21"/>
          <w:lang w:eastAsia="hu-HU"/>
          <w14:ligatures w14:val="none"/>
        </w:rPr>
        <w:t>items</w:t>
      </w:r>
      <w:proofErr w:type="spellEnd"/>
      <w:r w:rsidRPr="006C6B91">
        <w:rPr>
          <w:rFonts w:ascii="Consolas" w:eastAsia="Times New Roman" w:hAnsi="Consolas" w:cs="Times New Roman"/>
          <w:color w:val="9CDCFE"/>
          <w:kern w:val="0"/>
          <w:sz w:val="21"/>
          <w:szCs w:val="21"/>
          <w:lang w:eastAsia="hu-HU"/>
          <w14:ligatures w14:val="none"/>
        </w:rPr>
        <w:t>"</w:t>
      </w:r>
      <w:r w:rsidRPr="006C6B91">
        <w:rPr>
          <w:rFonts w:ascii="Consolas" w:eastAsia="Times New Roman" w:hAnsi="Consolas" w:cs="Times New Roman"/>
          <w:color w:val="B4B4B4"/>
          <w:kern w:val="0"/>
          <w:sz w:val="21"/>
          <w:szCs w:val="21"/>
          <w:lang w:eastAsia="hu-HU"/>
          <w14:ligatures w14:val="none"/>
        </w:rPr>
        <w:t>:</w:t>
      </w:r>
      <w:r w:rsidRPr="006C6B91">
        <w:rPr>
          <w:rFonts w:ascii="Consolas" w:eastAsia="Times New Roman" w:hAnsi="Consolas" w:cs="Times New Roman"/>
          <w:color w:val="DADADA"/>
          <w:kern w:val="0"/>
          <w:sz w:val="21"/>
          <w:szCs w:val="21"/>
          <w:lang w:eastAsia="hu-HU"/>
          <w14:ligatures w14:val="none"/>
        </w:rPr>
        <w:t xml:space="preserve"> </w:t>
      </w:r>
      <w:r w:rsidRPr="006C6B91">
        <w:rPr>
          <w:rFonts w:ascii="Consolas" w:eastAsia="Times New Roman" w:hAnsi="Consolas" w:cs="Times New Roman"/>
          <w:color w:val="B4B4B4"/>
          <w:kern w:val="0"/>
          <w:sz w:val="21"/>
          <w:szCs w:val="21"/>
          <w:lang w:eastAsia="hu-HU"/>
          <w14:ligatures w14:val="none"/>
        </w:rPr>
        <w:t>{</w:t>
      </w:r>
    </w:p>
    <w:p w14:paraId="2D4BF6CD" w14:textId="77777777" w:rsidR="006C6B91" w:rsidRPr="006C6B91" w:rsidRDefault="006C6B91" w:rsidP="006C6B91">
      <w:pPr>
        <w:shd w:val="clear" w:color="auto" w:fill="1E1E1E"/>
        <w:suppressAutoHyphens w:val="0"/>
        <w:spacing w:after="0" w:line="285" w:lineRule="atLeast"/>
        <w:rPr>
          <w:rFonts w:ascii="Consolas" w:eastAsia="Times New Roman" w:hAnsi="Consolas" w:cs="Times New Roman"/>
          <w:color w:val="DADADA"/>
          <w:kern w:val="0"/>
          <w:sz w:val="21"/>
          <w:szCs w:val="21"/>
          <w:lang w:eastAsia="hu-HU"/>
          <w14:ligatures w14:val="none"/>
        </w:rPr>
      </w:pPr>
      <w:r w:rsidRPr="006C6B91">
        <w:rPr>
          <w:rFonts w:ascii="Consolas" w:eastAsia="Times New Roman" w:hAnsi="Consolas" w:cs="Times New Roman"/>
          <w:color w:val="DADADA"/>
          <w:kern w:val="0"/>
          <w:sz w:val="21"/>
          <w:szCs w:val="21"/>
          <w:lang w:eastAsia="hu-HU"/>
          <w14:ligatures w14:val="none"/>
        </w:rPr>
        <w:t xml:space="preserve">                </w:t>
      </w:r>
      <w:r w:rsidRPr="006C6B91">
        <w:rPr>
          <w:rFonts w:ascii="Consolas" w:eastAsia="Times New Roman" w:hAnsi="Consolas" w:cs="Times New Roman"/>
          <w:color w:val="9CDCFE"/>
          <w:kern w:val="0"/>
          <w:sz w:val="21"/>
          <w:szCs w:val="21"/>
          <w:lang w:eastAsia="hu-HU"/>
          <w14:ligatures w14:val="none"/>
        </w:rPr>
        <w:t>"</w:t>
      </w:r>
      <w:proofErr w:type="spellStart"/>
      <w:r w:rsidRPr="006C6B91">
        <w:rPr>
          <w:rFonts w:ascii="Consolas" w:eastAsia="Times New Roman" w:hAnsi="Consolas" w:cs="Times New Roman"/>
          <w:color w:val="9CDCFE"/>
          <w:kern w:val="0"/>
          <w:sz w:val="21"/>
          <w:szCs w:val="21"/>
          <w:lang w:eastAsia="hu-HU"/>
          <w14:ligatures w14:val="none"/>
        </w:rPr>
        <w:t>description</w:t>
      </w:r>
      <w:proofErr w:type="spellEnd"/>
      <w:r w:rsidRPr="006C6B91">
        <w:rPr>
          <w:rFonts w:ascii="Consolas" w:eastAsia="Times New Roman" w:hAnsi="Consolas" w:cs="Times New Roman"/>
          <w:color w:val="9CDCFE"/>
          <w:kern w:val="0"/>
          <w:sz w:val="21"/>
          <w:szCs w:val="21"/>
          <w:lang w:eastAsia="hu-HU"/>
          <w14:ligatures w14:val="none"/>
        </w:rPr>
        <w:t>"</w:t>
      </w:r>
      <w:r w:rsidRPr="006C6B91">
        <w:rPr>
          <w:rFonts w:ascii="Consolas" w:eastAsia="Times New Roman" w:hAnsi="Consolas" w:cs="Times New Roman"/>
          <w:color w:val="B4B4B4"/>
          <w:kern w:val="0"/>
          <w:sz w:val="21"/>
          <w:szCs w:val="21"/>
          <w:lang w:eastAsia="hu-HU"/>
          <w14:ligatures w14:val="none"/>
        </w:rPr>
        <w:t>:</w:t>
      </w:r>
      <w:r w:rsidRPr="006C6B91">
        <w:rPr>
          <w:rFonts w:ascii="Consolas" w:eastAsia="Times New Roman" w:hAnsi="Consolas" w:cs="Times New Roman"/>
          <w:color w:val="DADADA"/>
          <w:kern w:val="0"/>
          <w:sz w:val="21"/>
          <w:szCs w:val="21"/>
          <w:lang w:eastAsia="hu-HU"/>
          <w14:ligatures w14:val="none"/>
        </w:rPr>
        <w:t xml:space="preserve"> </w:t>
      </w:r>
      <w:r w:rsidRPr="006C6B91">
        <w:rPr>
          <w:rFonts w:ascii="Consolas" w:eastAsia="Times New Roman" w:hAnsi="Consolas" w:cs="Times New Roman"/>
          <w:color w:val="E8C9BB"/>
          <w:kern w:val="0"/>
          <w:sz w:val="21"/>
          <w:szCs w:val="21"/>
          <w:lang w:eastAsia="hu-HU"/>
          <w14:ligatures w14:val="none"/>
        </w:rPr>
        <w:t>"</w:t>
      </w:r>
      <w:proofErr w:type="spellStart"/>
      <w:r w:rsidRPr="006C6B91">
        <w:rPr>
          <w:rFonts w:ascii="Consolas" w:eastAsia="Times New Roman" w:hAnsi="Consolas" w:cs="Times New Roman"/>
          <w:color w:val="CE9178"/>
          <w:kern w:val="0"/>
          <w:sz w:val="21"/>
          <w:szCs w:val="21"/>
          <w:lang w:eastAsia="hu-HU"/>
          <w14:ligatures w14:val="none"/>
        </w:rPr>
        <w:t>Label</w:t>
      </w:r>
      <w:proofErr w:type="spellEnd"/>
      <w:r w:rsidRPr="006C6B91">
        <w:rPr>
          <w:rFonts w:ascii="Consolas" w:eastAsia="Times New Roman" w:hAnsi="Consolas" w:cs="Times New Roman"/>
          <w:color w:val="CE9178"/>
          <w:kern w:val="0"/>
          <w:sz w:val="21"/>
          <w:szCs w:val="21"/>
          <w:lang w:eastAsia="hu-HU"/>
          <w14:ligatures w14:val="none"/>
        </w:rPr>
        <w:t xml:space="preserve"> of </w:t>
      </w:r>
      <w:proofErr w:type="spellStart"/>
      <w:r w:rsidRPr="006C6B91">
        <w:rPr>
          <w:rFonts w:ascii="Consolas" w:eastAsia="Times New Roman" w:hAnsi="Consolas" w:cs="Times New Roman"/>
          <w:color w:val="CE9178"/>
          <w:kern w:val="0"/>
          <w:sz w:val="21"/>
          <w:szCs w:val="21"/>
          <w:lang w:eastAsia="hu-HU"/>
          <w14:ligatures w14:val="none"/>
        </w:rPr>
        <w:t>the</w:t>
      </w:r>
      <w:proofErr w:type="spellEnd"/>
      <w:r w:rsidRPr="006C6B91">
        <w:rPr>
          <w:rFonts w:ascii="Consolas" w:eastAsia="Times New Roman" w:hAnsi="Consolas" w:cs="Times New Roman"/>
          <w:color w:val="CE9178"/>
          <w:kern w:val="0"/>
          <w:sz w:val="21"/>
          <w:szCs w:val="21"/>
          <w:lang w:eastAsia="hu-HU"/>
          <w14:ligatures w14:val="none"/>
        </w:rPr>
        <w:t xml:space="preserve"> </w:t>
      </w:r>
      <w:proofErr w:type="spellStart"/>
      <w:r w:rsidRPr="006C6B91">
        <w:rPr>
          <w:rFonts w:ascii="Consolas" w:eastAsia="Times New Roman" w:hAnsi="Consolas" w:cs="Times New Roman"/>
          <w:color w:val="CE9178"/>
          <w:kern w:val="0"/>
          <w:sz w:val="21"/>
          <w:szCs w:val="21"/>
          <w:lang w:eastAsia="hu-HU"/>
          <w14:ligatures w14:val="none"/>
        </w:rPr>
        <w:t>dataset</w:t>
      </w:r>
      <w:proofErr w:type="spellEnd"/>
      <w:r w:rsidRPr="006C6B91">
        <w:rPr>
          <w:rFonts w:ascii="Consolas" w:eastAsia="Times New Roman" w:hAnsi="Consolas" w:cs="Times New Roman"/>
          <w:color w:val="CE9178"/>
          <w:kern w:val="0"/>
          <w:sz w:val="21"/>
          <w:szCs w:val="21"/>
          <w:lang w:eastAsia="hu-HU"/>
          <w14:ligatures w14:val="none"/>
        </w:rPr>
        <w:t xml:space="preserve"> </w:t>
      </w:r>
      <w:proofErr w:type="spellStart"/>
      <w:r w:rsidRPr="006C6B91">
        <w:rPr>
          <w:rFonts w:ascii="Consolas" w:eastAsia="Times New Roman" w:hAnsi="Consolas" w:cs="Times New Roman"/>
          <w:color w:val="CE9178"/>
          <w:kern w:val="0"/>
          <w:sz w:val="21"/>
          <w:szCs w:val="21"/>
          <w:lang w:eastAsia="hu-HU"/>
          <w14:ligatures w14:val="none"/>
        </w:rPr>
        <w:t>refering</w:t>
      </w:r>
      <w:proofErr w:type="spellEnd"/>
      <w:r w:rsidRPr="006C6B91">
        <w:rPr>
          <w:rFonts w:ascii="Consolas" w:eastAsia="Times New Roman" w:hAnsi="Consolas" w:cs="Times New Roman"/>
          <w:color w:val="CE9178"/>
          <w:kern w:val="0"/>
          <w:sz w:val="21"/>
          <w:szCs w:val="21"/>
          <w:lang w:eastAsia="hu-HU"/>
          <w14:ligatures w14:val="none"/>
        </w:rPr>
        <w:t xml:space="preserve"> </w:t>
      </w:r>
      <w:proofErr w:type="spellStart"/>
      <w:r w:rsidRPr="006C6B91">
        <w:rPr>
          <w:rFonts w:ascii="Consolas" w:eastAsia="Times New Roman" w:hAnsi="Consolas" w:cs="Times New Roman"/>
          <w:color w:val="CE9178"/>
          <w:kern w:val="0"/>
          <w:sz w:val="21"/>
          <w:szCs w:val="21"/>
          <w:lang w:eastAsia="hu-HU"/>
          <w14:ligatures w14:val="none"/>
        </w:rPr>
        <w:t>to</w:t>
      </w:r>
      <w:proofErr w:type="spellEnd"/>
      <w:r w:rsidRPr="006C6B91">
        <w:rPr>
          <w:rFonts w:ascii="Consolas" w:eastAsia="Times New Roman" w:hAnsi="Consolas" w:cs="Times New Roman"/>
          <w:color w:val="CE9178"/>
          <w:kern w:val="0"/>
          <w:sz w:val="21"/>
          <w:szCs w:val="21"/>
          <w:lang w:eastAsia="hu-HU"/>
          <w14:ligatures w14:val="none"/>
        </w:rPr>
        <w:t xml:space="preserve"> </w:t>
      </w:r>
      <w:proofErr w:type="spellStart"/>
      <w:r w:rsidRPr="006C6B91">
        <w:rPr>
          <w:rFonts w:ascii="Consolas" w:eastAsia="Times New Roman" w:hAnsi="Consolas" w:cs="Times New Roman"/>
          <w:color w:val="CE9178"/>
          <w:kern w:val="0"/>
          <w:sz w:val="21"/>
          <w:szCs w:val="21"/>
          <w:lang w:eastAsia="hu-HU"/>
          <w14:ligatures w14:val="none"/>
        </w:rPr>
        <w:t>the</w:t>
      </w:r>
      <w:proofErr w:type="spellEnd"/>
      <w:r w:rsidRPr="006C6B91">
        <w:rPr>
          <w:rFonts w:ascii="Consolas" w:eastAsia="Times New Roman" w:hAnsi="Consolas" w:cs="Times New Roman"/>
          <w:color w:val="CE9178"/>
          <w:kern w:val="0"/>
          <w:sz w:val="21"/>
          <w:szCs w:val="21"/>
          <w:lang w:eastAsia="hu-HU"/>
          <w14:ligatures w14:val="none"/>
        </w:rPr>
        <w:t xml:space="preserve"> </w:t>
      </w:r>
      <w:proofErr w:type="spellStart"/>
      <w:r w:rsidRPr="006C6B91">
        <w:rPr>
          <w:rFonts w:ascii="Consolas" w:eastAsia="Times New Roman" w:hAnsi="Consolas" w:cs="Times New Roman"/>
          <w:color w:val="CE9178"/>
          <w:kern w:val="0"/>
          <w:sz w:val="21"/>
          <w:szCs w:val="21"/>
          <w:lang w:eastAsia="hu-HU"/>
          <w14:ligatures w14:val="none"/>
        </w:rPr>
        <w:t>origin</w:t>
      </w:r>
      <w:proofErr w:type="spellEnd"/>
      <w:r w:rsidRPr="006C6B91">
        <w:rPr>
          <w:rFonts w:ascii="Consolas" w:eastAsia="Times New Roman" w:hAnsi="Consolas" w:cs="Times New Roman"/>
          <w:color w:val="CE9178"/>
          <w:kern w:val="0"/>
          <w:sz w:val="21"/>
          <w:szCs w:val="21"/>
          <w:lang w:eastAsia="hu-HU"/>
          <w14:ligatures w14:val="none"/>
        </w:rPr>
        <w:t xml:space="preserve"> </w:t>
      </w:r>
      <w:proofErr w:type="spellStart"/>
      <w:r w:rsidRPr="006C6B91">
        <w:rPr>
          <w:rFonts w:ascii="Consolas" w:eastAsia="Times New Roman" w:hAnsi="Consolas" w:cs="Times New Roman"/>
          <w:color w:val="CE9178"/>
          <w:kern w:val="0"/>
          <w:sz w:val="21"/>
          <w:szCs w:val="21"/>
          <w:lang w:eastAsia="hu-HU"/>
          <w14:ligatures w14:val="none"/>
        </w:rPr>
        <w:t>or</w:t>
      </w:r>
      <w:proofErr w:type="spellEnd"/>
      <w:r w:rsidRPr="006C6B91">
        <w:rPr>
          <w:rFonts w:ascii="Consolas" w:eastAsia="Times New Roman" w:hAnsi="Consolas" w:cs="Times New Roman"/>
          <w:color w:val="CE9178"/>
          <w:kern w:val="0"/>
          <w:sz w:val="21"/>
          <w:szCs w:val="21"/>
          <w:lang w:eastAsia="hu-HU"/>
          <w14:ligatures w14:val="none"/>
        </w:rPr>
        <w:t xml:space="preserve"> </w:t>
      </w:r>
      <w:proofErr w:type="spellStart"/>
      <w:r w:rsidRPr="006C6B91">
        <w:rPr>
          <w:rFonts w:ascii="Consolas" w:eastAsia="Times New Roman" w:hAnsi="Consolas" w:cs="Times New Roman"/>
          <w:color w:val="CE9178"/>
          <w:kern w:val="0"/>
          <w:sz w:val="21"/>
          <w:szCs w:val="21"/>
          <w:lang w:eastAsia="hu-HU"/>
          <w14:ligatures w14:val="none"/>
        </w:rPr>
        <w:t>other</w:t>
      </w:r>
      <w:proofErr w:type="spellEnd"/>
      <w:r w:rsidRPr="006C6B91">
        <w:rPr>
          <w:rFonts w:ascii="Consolas" w:eastAsia="Times New Roman" w:hAnsi="Consolas" w:cs="Times New Roman"/>
          <w:color w:val="CE9178"/>
          <w:kern w:val="0"/>
          <w:sz w:val="21"/>
          <w:szCs w:val="21"/>
          <w:lang w:eastAsia="hu-HU"/>
          <w14:ligatures w14:val="none"/>
        </w:rPr>
        <w:t xml:space="preserve"> </w:t>
      </w:r>
      <w:proofErr w:type="spellStart"/>
      <w:r w:rsidRPr="006C6B91">
        <w:rPr>
          <w:rFonts w:ascii="Consolas" w:eastAsia="Times New Roman" w:hAnsi="Consolas" w:cs="Times New Roman"/>
          <w:color w:val="CE9178"/>
          <w:kern w:val="0"/>
          <w:sz w:val="21"/>
          <w:szCs w:val="21"/>
          <w:lang w:eastAsia="hu-HU"/>
          <w14:ligatures w14:val="none"/>
        </w:rPr>
        <w:t>attributes</w:t>
      </w:r>
      <w:proofErr w:type="spellEnd"/>
      <w:r w:rsidRPr="006C6B91">
        <w:rPr>
          <w:rFonts w:ascii="Consolas" w:eastAsia="Times New Roman" w:hAnsi="Consolas" w:cs="Times New Roman"/>
          <w:color w:val="CE9178"/>
          <w:kern w:val="0"/>
          <w:sz w:val="21"/>
          <w:szCs w:val="21"/>
          <w:lang w:eastAsia="hu-HU"/>
          <w14:ligatures w14:val="none"/>
        </w:rPr>
        <w:t xml:space="preserve"> of </w:t>
      </w:r>
      <w:proofErr w:type="spellStart"/>
      <w:r w:rsidRPr="006C6B91">
        <w:rPr>
          <w:rFonts w:ascii="Consolas" w:eastAsia="Times New Roman" w:hAnsi="Consolas" w:cs="Times New Roman"/>
          <w:color w:val="CE9178"/>
          <w:kern w:val="0"/>
          <w:sz w:val="21"/>
          <w:szCs w:val="21"/>
          <w:lang w:eastAsia="hu-HU"/>
          <w14:ligatures w14:val="none"/>
        </w:rPr>
        <w:t>the</w:t>
      </w:r>
      <w:proofErr w:type="spellEnd"/>
      <w:r w:rsidRPr="006C6B91">
        <w:rPr>
          <w:rFonts w:ascii="Consolas" w:eastAsia="Times New Roman" w:hAnsi="Consolas" w:cs="Times New Roman"/>
          <w:color w:val="CE9178"/>
          <w:kern w:val="0"/>
          <w:sz w:val="21"/>
          <w:szCs w:val="21"/>
          <w:lang w:eastAsia="hu-HU"/>
          <w14:ligatures w14:val="none"/>
        </w:rPr>
        <w:t xml:space="preserve"> </w:t>
      </w:r>
      <w:proofErr w:type="spellStart"/>
      <w:r w:rsidRPr="006C6B91">
        <w:rPr>
          <w:rFonts w:ascii="Consolas" w:eastAsia="Times New Roman" w:hAnsi="Consolas" w:cs="Times New Roman"/>
          <w:color w:val="CE9178"/>
          <w:kern w:val="0"/>
          <w:sz w:val="21"/>
          <w:szCs w:val="21"/>
          <w:lang w:eastAsia="hu-HU"/>
          <w14:ligatures w14:val="none"/>
        </w:rPr>
        <w:t>dataset</w:t>
      </w:r>
      <w:proofErr w:type="spellEnd"/>
      <w:r w:rsidRPr="006C6B91">
        <w:rPr>
          <w:rFonts w:ascii="Consolas" w:eastAsia="Times New Roman" w:hAnsi="Consolas" w:cs="Times New Roman"/>
          <w:color w:val="E8C9BB"/>
          <w:kern w:val="0"/>
          <w:sz w:val="21"/>
          <w:szCs w:val="21"/>
          <w:lang w:eastAsia="hu-HU"/>
          <w14:ligatures w14:val="none"/>
        </w:rPr>
        <w:t>"</w:t>
      </w:r>
      <w:r w:rsidRPr="006C6B91">
        <w:rPr>
          <w:rFonts w:ascii="Consolas" w:eastAsia="Times New Roman" w:hAnsi="Consolas" w:cs="Times New Roman"/>
          <w:color w:val="B4B4B4"/>
          <w:kern w:val="0"/>
          <w:sz w:val="21"/>
          <w:szCs w:val="21"/>
          <w:lang w:eastAsia="hu-HU"/>
          <w14:ligatures w14:val="none"/>
        </w:rPr>
        <w:t>,</w:t>
      </w:r>
    </w:p>
    <w:p w14:paraId="5647EF43" w14:textId="77777777" w:rsidR="006C6B91" w:rsidRPr="006C6B91" w:rsidRDefault="006C6B91" w:rsidP="006C6B91">
      <w:pPr>
        <w:shd w:val="clear" w:color="auto" w:fill="1E1E1E"/>
        <w:suppressAutoHyphens w:val="0"/>
        <w:spacing w:after="0" w:line="285" w:lineRule="atLeast"/>
        <w:rPr>
          <w:rFonts w:ascii="Consolas" w:eastAsia="Times New Roman" w:hAnsi="Consolas" w:cs="Times New Roman"/>
          <w:color w:val="DADADA"/>
          <w:kern w:val="0"/>
          <w:sz w:val="21"/>
          <w:szCs w:val="21"/>
          <w:lang w:eastAsia="hu-HU"/>
          <w14:ligatures w14:val="none"/>
        </w:rPr>
      </w:pPr>
      <w:r w:rsidRPr="006C6B91">
        <w:rPr>
          <w:rFonts w:ascii="Consolas" w:eastAsia="Times New Roman" w:hAnsi="Consolas" w:cs="Times New Roman"/>
          <w:color w:val="DADADA"/>
          <w:kern w:val="0"/>
          <w:sz w:val="21"/>
          <w:szCs w:val="21"/>
          <w:lang w:eastAsia="hu-HU"/>
          <w14:ligatures w14:val="none"/>
        </w:rPr>
        <w:t xml:space="preserve">                </w:t>
      </w:r>
      <w:r w:rsidRPr="006C6B91">
        <w:rPr>
          <w:rFonts w:ascii="Consolas" w:eastAsia="Times New Roman" w:hAnsi="Consolas" w:cs="Times New Roman"/>
          <w:color w:val="9CDCFE"/>
          <w:kern w:val="0"/>
          <w:sz w:val="21"/>
          <w:szCs w:val="21"/>
          <w:lang w:eastAsia="hu-HU"/>
          <w14:ligatures w14:val="none"/>
        </w:rPr>
        <w:t>"</w:t>
      </w:r>
      <w:proofErr w:type="spellStart"/>
      <w:r w:rsidRPr="006C6B91">
        <w:rPr>
          <w:rFonts w:ascii="Consolas" w:eastAsia="Times New Roman" w:hAnsi="Consolas" w:cs="Times New Roman"/>
          <w:color w:val="9CDCFE"/>
          <w:kern w:val="0"/>
          <w:sz w:val="21"/>
          <w:szCs w:val="21"/>
          <w:lang w:eastAsia="hu-HU"/>
          <w14:ligatures w14:val="none"/>
        </w:rPr>
        <w:t>type</w:t>
      </w:r>
      <w:proofErr w:type="spellEnd"/>
      <w:r w:rsidRPr="006C6B91">
        <w:rPr>
          <w:rFonts w:ascii="Consolas" w:eastAsia="Times New Roman" w:hAnsi="Consolas" w:cs="Times New Roman"/>
          <w:color w:val="9CDCFE"/>
          <w:kern w:val="0"/>
          <w:sz w:val="21"/>
          <w:szCs w:val="21"/>
          <w:lang w:eastAsia="hu-HU"/>
          <w14:ligatures w14:val="none"/>
        </w:rPr>
        <w:t>"</w:t>
      </w:r>
      <w:r w:rsidRPr="006C6B91">
        <w:rPr>
          <w:rFonts w:ascii="Consolas" w:eastAsia="Times New Roman" w:hAnsi="Consolas" w:cs="Times New Roman"/>
          <w:color w:val="B4B4B4"/>
          <w:kern w:val="0"/>
          <w:sz w:val="21"/>
          <w:szCs w:val="21"/>
          <w:lang w:eastAsia="hu-HU"/>
          <w14:ligatures w14:val="none"/>
        </w:rPr>
        <w:t>:</w:t>
      </w:r>
      <w:r w:rsidRPr="006C6B91">
        <w:rPr>
          <w:rFonts w:ascii="Consolas" w:eastAsia="Times New Roman" w:hAnsi="Consolas" w:cs="Times New Roman"/>
          <w:color w:val="DADADA"/>
          <w:kern w:val="0"/>
          <w:sz w:val="21"/>
          <w:szCs w:val="21"/>
          <w:lang w:eastAsia="hu-HU"/>
          <w14:ligatures w14:val="none"/>
        </w:rPr>
        <w:t xml:space="preserve"> </w:t>
      </w:r>
      <w:r w:rsidRPr="006C6B91">
        <w:rPr>
          <w:rFonts w:ascii="Consolas" w:eastAsia="Times New Roman" w:hAnsi="Consolas" w:cs="Times New Roman"/>
          <w:color w:val="E8C9BB"/>
          <w:kern w:val="0"/>
          <w:sz w:val="21"/>
          <w:szCs w:val="21"/>
          <w:lang w:eastAsia="hu-HU"/>
          <w14:ligatures w14:val="none"/>
        </w:rPr>
        <w:t>"</w:t>
      </w:r>
      <w:proofErr w:type="spellStart"/>
      <w:r w:rsidRPr="006C6B91">
        <w:rPr>
          <w:rFonts w:ascii="Consolas" w:eastAsia="Times New Roman" w:hAnsi="Consolas" w:cs="Times New Roman"/>
          <w:color w:val="CE9178"/>
          <w:kern w:val="0"/>
          <w:sz w:val="21"/>
          <w:szCs w:val="21"/>
          <w:lang w:eastAsia="hu-HU"/>
          <w14:ligatures w14:val="none"/>
        </w:rPr>
        <w:t>string</w:t>
      </w:r>
      <w:proofErr w:type="spellEnd"/>
      <w:r w:rsidRPr="006C6B91">
        <w:rPr>
          <w:rFonts w:ascii="Consolas" w:eastAsia="Times New Roman" w:hAnsi="Consolas" w:cs="Times New Roman"/>
          <w:color w:val="E8C9BB"/>
          <w:kern w:val="0"/>
          <w:sz w:val="21"/>
          <w:szCs w:val="21"/>
          <w:lang w:eastAsia="hu-HU"/>
          <w14:ligatures w14:val="none"/>
        </w:rPr>
        <w:t>"</w:t>
      </w:r>
    </w:p>
    <w:p w14:paraId="20B2C08C" w14:textId="77777777" w:rsidR="006C6B91" w:rsidRPr="006C6B91" w:rsidRDefault="006C6B91" w:rsidP="006C6B91">
      <w:pPr>
        <w:shd w:val="clear" w:color="auto" w:fill="1E1E1E"/>
        <w:suppressAutoHyphens w:val="0"/>
        <w:spacing w:after="0" w:line="285" w:lineRule="atLeast"/>
        <w:rPr>
          <w:rFonts w:ascii="Consolas" w:eastAsia="Times New Roman" w:hAnsi="Consolas" w:cs="Times New Roman"/>
          <w:color w:val="DADADA"/>
          <w:kern w:val="0"/>
          <w:sz w:val="21"/>
          <w:szCs w:val="21"/>
          <w:lang w:eastAsia="hu-HU"/>
          <w14:ligatures w14:val="none"/>
        </w:rPr>
      </w:pPr>
      <w:r w:rsidRPr="006C6B91">
        <w:rPr>
          <w:rFonts w:ascii="Consolas" w:eastAsia="Times New Roman" w:hAnsi="Consolas" w:cs="Times New Roman"/>
          <w:color w:val="DADADA"/>
          <w:kern w:val="0"/>
          <w:sz w:val="21"/>
          <w:szCs w:val="21"/>
          <w:lang w:eastAsia="hu-HU"/>
          <w14:ligatures w14:val="none"/>
        </w:rPr>
        <w:t xml:space="preserve">            </w:t>
      </w:r>
      <w:r w:rsidRPr="006C6B91">
        <w:rPr>
          <w:rFonts w:ascii="Consolas" w:eastAsia="Times New Roman" w:hAnsi="Consolas" w:cs="Times New Roman"/>
          <w:color w:val="B4B4B4"/>
          <w:kern w:val="0"/>
          <w:sz w:val="21"/>
          <w:szCs w:val="21"/>
          <w:lang w:eastAsia="hu-HU"/>
          <w14:ligatures w14:val="none"/>
        </w:rPr>
        <w:t>}</w:t>
      </w:r>
    </w:p>
    <w:p w14:paraId="04918139" w14:textId="77777777" w:rsidR="006C6B91" w:rsidRPr="006C6B91" w:rsidRDefault="006C6B91" w:rsidP="006C6B91">
      <w:pPr>
        <w:shd w:val="clear" w:color="auto" w:fill="1E1E1E"/>
        <w:suppressAutoHyphens w:val="0"/>
        <w:spacing w:after="0" w:line="285" w:lineRule="atLeast"/>
        <w:rPr>
          <w:rFonts w:ascii="Consolas" w:eastAsia="Times New Roman" w:hAnsi="Consolas" w:cs="Times New Roman"/>
          <w:color w:val="DADADA"/>
          <w:kern w:val="0"/>
          <w:sz w:val="21"/>
          <w:szCs w:val="21"/>
          <w:lang w:eastAsia="hu-HU"/>
          <w14:ligatures w14:val="none"/>
        </w:rPr>
      </w:pPr>
      <w:r w:rsidRPr="006C6B91">
        <w:rPr>
          <w:rFonts w:ascii="Consolas" w:eastAsia="Times New Roman" w:hAnsi="Consolas" w:cs="Times New Roman"/>
          <w:color w:val="DADADA"/>
          <w:kern w:val="0"/>
          <w:sz w:val="21"/>
          <w:szCs w:val="21"/>
          <w:lang w:eastAsia="hu-HU"/>
          <w14:ligatures w14:val="none"/>
        </w:rPr>
        <w:t xml:space="preserve">        </w:t>
      </w:r>
      <w:r w:rsidRPr="006C6B91">
        <w:rPr>
          <w:rFonts w:ascii="Consolas" w:eastAsia="Times New Roman" w:hAnsi="Consolas" w:cs="Times New Roman"/>
          <w:color w:val="B4B4B4"/>
          <w:kern w:val="0"/>
          <w:sz w:val="21"/>
          <w:szCs w:val="21"/>
          <w:lang w:eastAsia="hu-HU"/>
          <w14:ligatures w14:val="none"/>
        </w:rPr>
        <w:t>},</w:t>
      </w:r>
    </w:p>
    <w:p w14:paraId="5D170A53" w14:textId="77777777" w:rsidR="006C6B91" w:rsidRPr="006C6B91" w:rsidRDefault="006C6B91" w:rsidP="006C6B91">
      <w:pPr>
        <w:shd w:val="clear" w:color="auto" w:fill="1E1E1E"/>
        <w:suppressAutoHyphens w:val="0"/>
        <w:spacing w:after="0" w:line="285" w:lineRule="atLeast"/>
        <w:rPr>
          <w:rFonts w:ascii="Consolas" w:eastAsia="Times New Roman" w:hAnsi="Consolas" w:cs="Times New Roman"/>
          <w:color w:val="DADADA"/>
          <w:kern w:val="0"/>
          <w:sz w:val="21"/>
          <w:szCs w:val="21"/>
          <w:lang w:eastAsia="hu-HU"/>
          <w14:ligatures w14:val="none"/>
        </w:rPr>
      </w:pPr>
      <w:r w:rsidRPr="006C6B91">
        <w:rPr>
          <w:rFonts w:ascii="Consolas" w:eastAsia="Times New Roman" w:hAnsi="Consolas" w:cs="Times New Roman"/>
          <w:color w:val="DADADA"/>
          <w:kern w:val="0"/>
          <w:sz w:val="21"/>
          <w:szCs w:val="21"/>
          <w:lang w:eastAsia="hu-HU"/>
          <w14:ligatures w14:val="none"/>
        </w:rPr>
        <w:t xml:space="preserve">        </w:t>
      </w:r>
      <w:r w:rsidRPr="006C6B91">
        <w:rPr>
          <w:rFonts w:ascii="Consolas" w:eastAsia="Times New Roman" w:hAnsi="Consolas" w:cs="Times New Roman"/>
          <w:color w:val="9CDCFE"/>
          <w:kern w:val="0"/>
          <w:sz w:val="21"/>
          <w:szCs w:val="21"/>
          <w:lang w:eastAsia="hu-HU"/>
          <w14:ligatures w14:val="none"/>
        </w:rPr>
        <w:t>"</w:t>
      </w:r>
      <w:proofErr w:type="spellStart"/>
      <w:r w:rsidRPr="006C6B91">
        <w:rPr>
          <w:rFonts w:ascii="Consolas" w:eastAsia="Times New Roman" w:hAnsi="Consolas" w:cs="Times New Roman"/>
          <w:color w:val="9CDCFE"/>
          <w:kern w:val="0"/>
          <w:sz w:val="21"/>
          <w:szCs w:val="21"/>
          <w:lang w:eastAsia="hu-HU"/>
          <w14:ligatures w14:val="none"/>
        </w:rPr>
        <w:t>payload</w:t>
      </w:r>
      <w:proofErr w:type="spellEnd"/>
      <w:r w:rsidRPr="006C6B91">
        <w:rPr>
          <w:rFonts w:ascii="Consolas" w:eastAsia="Times New Roman" w:hAnsi="Consolas" w:cs="Times New Roman"/>
          <w:color w:val="9CDCFE"/>
          <w:kern w:val="0"/>
          <w:sz w:val="21"/>
          <w:szCs w:val="21"/>
          <w:lang w:eastAsia="hu-HU"/>
          <w14:ligatures w14:val="none"/>
        </w:rPr>
        <w:t>"</w:t>
      </w:r>
      <w:r w:rsidRPr="006C6B91">
        <w:rPr>
          <w:rFonts w:ascii="Consolas" w:eastAsia="Times New Roman" w:hAnsi="Consolas" w:cs="Times New Roman"/>
          <w:color w:val="B4B4B4"/>
          <w:kern w:val="0"/>
          <w:sz w:val="21"/>
          <w:szCs w:val="21"/>
          <w:lang w:eastAsia="hu-HU"/>
          <w14:ligatures w14:val="none"/>
        </w:rPr>
        <w:t>:</w:t>
      </w:r>
      <w:r w:rsidRPr="006C6B91">
        <w:rPr>
          <w:rFonts w:ascii="Consolas" w:eastAsia="Times New Roman" w:hAnsi="Consolas" w:cs="Times New Roman"/>
          <w:color w:val="DADADA"/>
          <w:kern w:val="0"/>
          <w:sz w:val="21"/>
          <w:szCs w:val="21"/>
          <w:lang w:eastAsia="hu-HU"/>
          <w14:ligatures w14:val="none"/>
        </w:rPr>
        <w:t xml:space="preserve"> </w:t>
      </w:r>
      <w:r w:rsidRPr="006C6B91">
        <w:rPr>
          <w:rFonts w:ascii="Consolas" w:eastAsia="Times New Roman" w:hAnsi="Consolas" w:cs="Times New Roman"/>
          <w:color w:val="B4B4B4"/>
          <w:kern w:val="0"/>
          <w:sz w:val="21"/>
          <w:szCs w:val="21"/>
          <w:lang w:eastAsia="hu-HU"/>
          <w14:ligatures w14:val="none"/>
        </w:rPr>
        <w:t>{</w:t>
      </w:r>
    </w:p>
    <w:p w14:paraId="57F3E8D8" w14:textId="77777777" w:rsidR="006C6B91" w:rsidRPr="006C6B91" w:rsidRDefault="006C6B91" w:rsidP="006C6B91">
      <w:pPr>
        <w:shd w:val="clear" w:color="auto" w:fill="1E1E1E"/>
        <w:suppressAutoHyphens w:val="0"/>
        <w:spacing w:after="0" w:line="285" w:lineRule="atLeast"/>
        <w:rPr>
          <w:rFonts w:ascii="Consolas" w:eastAsia="Times New Roman" w:hAnsi="Consolas" w:cs="Times New Roman"/>
          <w:color w:val="DADADA"/>
          <w:kern w:val="0"/>
          <w:sz w:val="21"/>
          <w:szCs w:val="21"/>
          <w:lang w:eastAsia="hu-HU"/>
          <w14:ligatures w14:val="none"/>
        </w:rPr>
      </w:pPr>
      <w:r w:rsidRPr="006C6B91">
        <w:rPr>
          <w:rFonts w:ascii="Consolas" w:eastAsia="Times New Roman" w:hAnsi="Consolas" w:cs="Times New Roman"/>
          <w:color w:val="DADADA"/>
          <w:kern w:val="0"/>
          <w:sz w:val="21"/>
          <w:szCs w:val="21"/>
          <w:lang w:eastAsia="hu-HU"/>
          <w14:ligatures w14:val="none"/>
        </w:rPr>
        <w:t xml:space="preserve">            </w:t>
      </w:r>
      <w:r w:rsidRPr="006C6B91">
        <w:rPr>
          <w:rFonts w:ascii="Consolas" w:eastAsia="Times New Roman" w:hAnsi="Consolas" w:cs="Times New Roman"/>
          <w:color w:val="9CDCFE"/>
          <w:kern w:val="0"/>
          <w:sz w:val="21"/>
          <w:szCs w:val="21"/>
          <w:lang w:eastAsia="hu-HU"/>
          <w14:ligatures w14:val="none"/>
        </w:rPr>
        <w:t>"</w:t>
      </w:r>
      <w:proofErr w:type="spellStart"/>
      <w:r w:rsidRPr="006C6B91">
        <w:rPr>
          <w:rFonts w:ascii="Consolas" w:eastAsia="Times New Roman" w:hAnsi="Consolas" w:cs="Times New Roman"/>
          <w:color w:val="9CDCFE"/>
          <w:kern w:val="0"/>
          <w:sz w:val="21"/>
          <w:szCs w:val="21"/>
          <w:lang w:eastAsia="hu-HU"/>
          <w14:ligatures w14:val="none"/>
        </w:rPr>
        <w:t>description</w:t>
      </w:r>
      <w:proofErr w:type="spellEnd"/>
      <w:r w:rsidRPr="006C6B91">
        <w:rPr>
          <w:rFonts w:ascii="Consolas" w:eastAsia="Times New Roman" w:hAnsi="Consolas" w:cs="Times New Roman"/>
          <w:color w:val="9CDCFE"/>
          <w:kern w:val="0"/>
          <w:sz w:val="21"/>
          <w:szCs w:val="21"/>
          <w:lang w:eastAsia="hu-HU"/>
          <w14:ligatures w14:val="none"/>
        </w:rPr>
        <w:t>"</w:t>
      </w:r>
      <w:r w:rsidRPr="006C6B91">
        <w:rPr>
          <w:rFonts w:ascii="Consolas" w:eastAsia="Times New Roman" w:hAnsi="Consolas" w:cs="Times New Roman"/>
          <w:color w:val="B4B4B4"/>
          <w:kern w:val="0"/>
          <w:sz w:val="21"/>
          <w:szCs w:val="21"/>
          <w:lang w:eastAsia="hu-HU"/>
          <w14:ligatures w14:val="none"/>
        </w:rPr>
        <w:t>:</w:t>
      </w:r>
      <w:r w:rsidRPr="006C6B91">
        <w:rPr>
          <w:rFonts w:ascii="Consolas" w:eastAsia="Times New Roman" w:hAnsi="Consolas" w:cs="Times New Roman"/>
          <w:color w:val="DADADA"/>
          <w:kern w:val="0"/>
          <w:sz w:val="21"/>
          <w:szCs w:val="21"/>
          <w:lang w:eastAsia="hu-HU"/>
          <w14:ligatures w14:val="none"/>
        </w:rPr>
        <w:t xml:space="preserve"> </w:t>
      </w:r>
      <w:r w:rsidRPr="006C6B91">
        <w:rPr>
          <w:rFonts w:ascii="Consolas" w:eastAsia="Times New Roman" w:hAnsi="Consolas" w:cs="Times New Roman"/>
          <w:color w:val="E8C9BB"/>
          <w:kern w:val="0"/>
          <w:sz w:val="21"/>
          <w:szCs w:val="21"/>
          <w:lang w:eastAsia="hu-HU"/>
          <w14:ligatures w14:val="none"/>
        </w:rPr>
        <w:t>"</w:t>
      </w:r>
      <w:r w:rsidRPr="006C6B91">
        <w:rPr>
          <w:rFonts w:ascii="Consolas" w:eastAsia="Times New Roman" w:hAnsi="Consolas" w:cs="Times New Roman"/>
          <w:color w:val="CE9178"/>
          <w:kern w:val="0"/>
          <w:sz w:val="21"/>
          <w:szCs w:val="21"/>
          <w:lang w:eastAsia="hu-HU"/>
          <w14:ligatures w14:val="none"/>
        </w:rPr>
        <w:t xml:space="preserve">List of </w:t>
      </w:r>
      <w:proofErr w:type="spellStart"/>
      <w:r w:rsidRPr="006C6B91">
        <w:rPr>
          <w:rFonts w:ascii="Consolas" w:eastAsia="Times New Roman" w:hAnsi="Consolas" w:cs="Times New Roman"/>
          <w:color w:val="CE9178"/>
          <w:kern w:val="0"/>
          <w:sz w:val="21"/>
          <w:szCs w:val="21"/>
          <w:lang w:eastAsia="hu-HU"/>
          <w14:ligatures w14:val="none"/>
        </w:rPr>
        <w:t>measurements</w:t>
      </w:r>
      <w:proofErr w:type="spellEnd"/>
      <w:r w:rsidRPr="006C6B91">
        <w:rPr>
          <w:rFonts w:ascii="Consolas" w:eastAsia="Times New Roman" w:hAnsi="Consolas" w:cs="Times New Roman"/>
          <w:color w:val="E8C9BB"/>
          <w:kern w:val="0"/>
          <w:sz w:val="21"/>
          <w:szCs w:val="21"/>
          <w:lang w:eastAsia="hu-HU"/>
          <w14:ligatures w14:val="none"/>
        </w:rPr>
        <w:t>"</w:t>
      </w:r>
      <w:r w:rsidRPr="006C6B91">
        <w:rPr>
          <w:rFonts w:ascii="Consolas" w:eastAsia="Times New Roman" w:hAnsi="Consolas" w:cs="Times New Roman"/>
          <w:color w:val="B4B4B4"/>
          <w:kern w:val="0"/>
          <w:sz w:val="21"/>
          <w:szCs w:val="21"/>
          <w:lang w:eastAsia="hu-HU"/>
          <w14:ligatures w14:val="none"/>
        </w:rPr>
        <w:t>,</w:t>
      </w:r>
    </w:p>
    <w:p w14:paraId="43388661" w14:textId="77777777" w:rsidR="006C6B91" w:rsidRPr="006C6B91" w:rsidRDefault="006C6B91" w:rsidP="006C6B91">
      <w:pPr>
        <w:shd w:val="clear" w:color="auto" w:fill="1E1E1E"/>
        <w:suppressAutoHyphens w:val="0"/>
        <w:spacing w:after="0" w:line="285" w:lineRule="atLeast"/>
        <w:rPr>
          <w:rFonts w:ascii="Consolas" w:eastAsia="Times New Roman" w:hAnsi="Consolas" w:cs="Times New Roman"/>
          <w:color w:val="DADADA"/>
          <w:kern w:val="0"/>
          <w:sz w:val="21"/>
          <w:szCs w:val="21"/>
          <w:lang w:eastAsia="hu-HU"/>
          <w14:ligatures w14:val="none"/>
        </w:rPr>
      </w:pPr>
      <w:r w:rsidRPr="006C6B91">
        <w:rPr>
          <w:rFonts w:ascii="Consolas" w:eastAsia="Times New Roman" w:hAnsi="Consolas" w:cs="Times New Roman"/>
          <w:color w:val="DADADA"/>
          <w:kern w:val="0"/>
          <w:sz w:val="21"/>
          <w:szCs w:val="21"/>
          <w:lang w:eastAsia="hu-HU"/>
          <w14:ligatures w14:val="none"/>
        </w:rPr>
        <w:t xml:space="preserve">            </w:t>
      </w:r>
      <w:r w:rsidRPr="006C6B91">
        <w:rPr>
          <w:rFonts w:ascii="Consolas" w:eastAsia="Times New Roman" w:hAnsi="Consolas" w:cs="Times New Roman"/>
          <w:color w:val="9CDCFE"/>
          <w:kern w:val="0"/>
          <w:sz w:val="21"/>
          <w:szCs w:val="21"/>
          <w:lang w:eastAsia="hu-HU"/>
          <w14:ligatures w14:val="none"/>
        </w:rPr>
        <w:t>"</w:t>
      </w:r>
      <w:proofErr w:type="spellStart"/>
      <w:r w:rsidRPr="006C6B91">
        <w:rPr>
          <w:rFonts w:ascii="Consolas" w:eastAsia="Times New Roman" w:hAnsi="Consolas" w:cs="Times New Roman"/>
          <w:color w:val="9CDCFE"/>
          <w:kern w:val="0"/>
          <w:sz w:val="21"/>
          <w:szCs w:val="21"/>
          <w:lang w:eastAsia="hu-HU"/>
          <w14:ligatures w14:val="none"/>
        </w:rPr>
        <w:t>type</w:t>
      </w:r>
      <w:proofErr w:type="spellEnd"/>
      <w:r w:rsidRPr="006C6B91">
        <w:rPr>
          <w:rFonts w:ascii="Consolas" w:eastAsia="Times New Roman" w:hAnsi="Consolas" w:cs="Times New Roman"/>
          <w:color w:val="9CDCFE"/>
          <w:kern w:val="0"/>
          <w:sz w:val="21"/>
          <w:szCs w:val="21"/>
          <w:lang w:eastAsia="hu-HU"/>
          <w14:ligatures w14:val="none"/>
        </w:rPr>
        <w:t>"</w:t>
      </w:r>
      <w:r w:rsidRPr="006C6B91">
        <w:rPr>
          <w:rFonts w:ascii="Consolas" w:eastAsia="Times New Roman" w:hAnsi="Consolas" w:cs="Times New Roman"/>
          <w:color w:val="B4B4B4"/>
          <w:kern w:val="0"/>
          <w:sz w:val="21"/>
          <w:szCs w:val="21"/>
          <w:lang w:eastAsia="hu-HU"/>
          <w14:ligatures w14:val="none"/>
        </w:rPr>
        <w:t>:</w:t>
      </w:r>
      <w:r w:rsidRPr="006C6B91">
        <w:rPr>
          <w:rFonts w:ascii="Consolas" w:eastAsia="Times New Roman" w:hAnsi="Consolas" w:cs="Times New Roman"/>
          <w:color w:val="DADADA"/>
          <w:kern w:val="0"/>
          <w:sz w:val="21"/>
          <w:szCs w:val="21"/>
          <w:lang w:eastAsia="hu-HU"/>
          <w14:ligatures w14:val="none"/>
        </w:rPr>
        <w:t xml:space="preserve"> </w:t>
      </w:r>
      <w:r w:rsidRPr="006C6B91">
        <w:rPr>
          <w:rFonts w:ascii="Consolas" w:eastAsia="Times New Roman" w:hAnsi="Consolas" w:cs="Times New Roman"/>
          <w:color w:val="E8C9BB"/>
          <w:kern w:val="0"/>
          <w:sz w:val="21"/>
          <w:szCs w:val="21"/>
          <w:lang w:eastAsia="hu-HU"/>
          <w14:ligatures w14:val="none"/>
        </w:rPr>
        <w:t>"</w:t>
      </w:r>
      <w:proofErr w:type="spellStart"/>
      <w:r w:rsidRPr="006C6B91">
        <w:rPr>
          <w:rFonts w:ascii="Consolas" w:eastAsia="Times New Roman" w:hAnsi="Consolas" w:cs="Times New Roman"/>
          <w:color w:val="CE9178"/>
          <w:kern w:val="0"/>
          <w:sz w:val="21"/>
          <w:szCs w:val="21"/>
          <w:lang w:eastAsia="hu-HU"/>
          <w14:ligatures w14:val="none"/>
        </w:rPr>
        <w:t>array</w:t>
      </w:r>
      <w:proofErr w:type="spellEnd"/>
      <w:r w:rsidRPr="006C6B91">
        <w:rPr>
          <w:rFonts w:ascii="Consolas" w:eastAsia="Times New Roman" w:hAnsi="Consolas" w:cs="Times New Roman"/>
          <w:color w:val="E8C9BB"/>
          <w:kern w:val="0"/>
          <w:sz w:val="21"/>
          <w:szCs w:val="21"/>
          <w:lang w:eastAsia="hu-HU"/>
          <w14:ligatures w14:val="none"/>
        </w:rPr>
        <w:t>"</w:t>
      </w:r>
      <w:r w:rsidRPr="006C6B91">
        <w:rPr>
          <w:rFonts w:ascii="Consolas" w:eastAsia="Times New Roman" w:hAnsi="Consolas" w:cs="Times New Roman"/>
          <w:color w:val="B4B4B4"/>
          <w:kern w:val="0"/>
          <w:sz w:val="21"/>
          <w:szCs w:val="21"/>
          <w:lang w:eastAsia="hu-HU"/>
          <w14:ligatures w14:val="none"/>
        </w:rPr>
        <w:t>,</w:t>
      </w:r>
    </w:p>
    <w:p w14:paraId="6A87FDE5" w14:textId="77777777" w:rsidR="006C6B91" w:rsidRPr="006C6B91" w:rsidRDefault="006C6B91" w:rsidP="006C6B91">
      <w:pPr>
        <w:shd w:val="clear" w:color="auto" w:fill="1E1E1E"/>
        <w:suppressAutoHyphens w:val="0"/>
        <w:spacing w:after="0" w:line="285" w:lineRule="atLeast"/>
        <w:rPr>
          <w:rFonts w:ascii="Consolas" w:eastAsia="Times New Roman" w:hAnsi="Consolas" w:cs="Times New Roman"/>
          <w:color w:val="DADADA"/>
          <w:kern w:val="0"/>
          <w:sz w:val="21"/>
          <w:szCs w:val="21"/>
          <w:lang w:eastAsia="hu-HU"/>
          <w14:ligatures w14:val="none"/>
        </w:rPr>
      </w:pPr>
      <w:r w:rsidRPr="006C6B91">
        <w:rPr>
          <w:rFonts w:ascii="Consolas" w:eastAsia="Times New Roman" w:hAnsi="Consolas" w:cs="Times New Roman"/>
          <w:color w:val="DADADA"/>
          <w:kern w:val="0"/>
          <w:sz w:val="21"/>
          <w:szCs w:val="21"/>
          <w:lang w:eastAsia="hu-HU"/>
          <w14:ligatures w14:val="none"/>
        </w:rPr>
        <w:t xml:space="preserve">            </w:t>
      </w:r>
      <w:r w:rsidRPr="006C6B91">
        <w:rPr>
          <w:rFonts w:ascii="Consolas" w:eastAsia="Times New Roman" w:hAnsi="Consolas" w:cs="Times New Roman"/>
          <w:color w:val="9CDCFE"/>
          <w:kern w:val="0"/>
          <w:sz w:val="21"/>
          <w:szCs w:val="21"/>
          <w:lang w:eastAsia="hu-HU"/>
          <w14:ligatures w14:val="none"/>
        </w:rPr>
        <w:t>"</w:t>
      </w:r>
      <w:proofErr w:type="spellStart"/>
      <w:r w:rsidRPr="006C6B91">
        <w:rPr>
          <w:rFonts w:ascii="Consolas" w:eastAsia="Times New Roman" w:hAnsi="Consolas" w:cs="Times New Roman"/>
          <w:color w:val="9CDCFE"/>
          <w:kern w:val="0"/>
          <w:sz w:val="21"/>
          <w:szCs w:val="21"/>
          <w:lang w:eastAsia="hu-HU"/>
          <w14:ligatures w14:val="none"/>
        </w:rPr>
        <w:t>items</w:t>
      </w:r>
      <w:proofErr w:type="spellEnd"/>
      <w:r w:rsidRPr="006C6B91">
        <w:rPr>
          <w:rFonts w:ascii="Consolas" w:eastAsia="Times New Roman" w:hAnsi="Consolas" w:cs="Times New Roman"/>
          <w:color w:val="9CDCFE"/>
          <w:kern w:val="0"/>
          <w:sz w:val="21"/>
          <w:szCs w:val="21"/>
          <w:lang w:eastAsia="hu-HU"/>
          <w14:ligatures w14:val="none"/>
        </w:rPr>
        <w:t>"</w:t>
      </w:r>
      <w:r w:rsidRPr="006C6B91">
        <w:rPr>
          <w:rFonts w:ascii="Consolas" w:eastAsia="Times New Roman" w:hAnsi="Consolas" w:cs="Times New Roman"/>
          <w:color w:val="B4B4B4"/>
          <w:kern w:val="0"/>
          <w:sz w:val="21"/>
          <w:szCs w:val="21"/>
          <w:lang w:eastAsia="hu-HU"/>
          <w14:ligatures w14:val="none"/>
        </w:rPr>
        <w:t>:</w:t>
      </w:r>
      <w:r w:rsidRPr="006C6B91">
        <w:rPr>
          <w:rFonts w:ascii="Consolas" w:eastAsia="Times New Roman" w:hAnsi="Consolas" w:cs="Times New Roman"/>
          <w:color w:val="DADADA"/>
          <w:kern w:val="0"/>
          <w:sz w:val="21"/>
          <w:szCs w:val="21"/>
          <w:lang w:eastAsia="hu-HU"/>
          <w14:ligatures w14:val="none"/>
        </w:rPr>
        <w:t xml:space="preserve"> </w:t>
      </w:r>
      <w:r w:rsidRPr="006C6B91">
        <w:rPr>
          <w:rFonts w:ascii="Consolas" w:eastAsia="Times New Roman" w:hAnsi="Consolas" w:cs="Times New Roman"/>
          <w:color w:val="B4B4B4"/>
          <w:kern w:val="0"/>
          <w:sz w:val="21"/>
          <w:szCs w:val="21"/>
          <w:lang w:eastAsia="hu-HU"/>
          <w14:ligatures w14:val="none"/>
        </w:rPr>
        <w:t>{</w:t>
      </w:r>
    </w:p>
    <w:p w14:paraId="7E241F0B" w14:textId="77777777" w:rsidR="006C6B91" w:rsidRPr="006C6B91" w:rsidRDefault="006C6B91" w:rsidP="006C6B91">
      <w:pPr>
        <w:shd w:val="clear" w:color="auto" w:fill="1E1E1E"/>
        <w:suppressAutoHyphens w:val="0"/>
        <w:spacing w:after="0" w:line="285" w:lineRule="atLeast"/>
        <w:rPr>
          <w:rFonts w:ascii="Consolas" w:eastAsia="Times New Roman" w:hAnsi="Consolas" w:cs="Times New Roman"/>
          <w:color w:val="DADADA"/>
          <w:kern w:val="0"/>
          <w:sz w:val="21"/>
          <w:szCs w:val="21"/>
          <w:lang w:eastAsia="hu-HU"/>
          <w14:ligatures w14:val="none"/>
        </w:rPr>
      </w:pPr>
      <w:r w:rsidRPr="006C6B91">
        <w:rPr>
          <w:rFonts w:ascii="Consolas" w:eastAsia="Times New Roman" w:hAnsi="Consolas" w:cs="Times New Roman"/>
          <w:color w:val="DADADA"/>
          <w:kern w:val="0"/>
          <w:sz w:val="21"/>
          <w:szCs w:val="21"/>
          <w:lang w:eastAsia="hu-HU"/>
          <w14:ligatures w14:val="none"/>
        </w:rPr>
        <w:t xml:space="preserve">                </w:t>
      </w:r>
      <w:r w:rsidRPr="006C6B91">
        <w:rPr>
          <w:rFonts w:ascii="Consolas" w:eastAsia="Times New Roman" w:hAnsi="Consolas" w:cs="Times New Roman"/>
          <w:color w:val="9CDCFE"/>
          <w:kern w:val="0"/>
          <w:sz w:val="21"/>
          <w:szCs w:val="21"/>
          <w:lang w:eastAsia="hu-HU"/>
          <w14:ligatures w14:val="none"/>
        </w:rPr>
        <w:t>"</w:t>
      </w:r>
      <w:proofErr w:type="spellStart"/>
      <w:r w:rsidRPr="006C6B91">
        <w:rPr>
          <w:rFonts w:ascii="Consolas" w:eastAsia="Times New Roman" w:hAnsi="Consolas" w:cs="Times New Roman"/>
          <w:color w:val="9CDCFE"/>
          <w:kern w:val="0"/>
          <w:sz w:val="21"/>
          <w:szCs w:val="21"/>
          <w:lang w:eastAsia="hu-HU"/>
          <w14:ligatures w14:val="none"/>
        </w:rPr>
        <w:t>type</w:t>
      </w:r>
      <w:proofErr w:type="spellEnd"/>
      <w:r w:rsidRPr="006C6B91">
        <w:rPr>
          <w:rFonts w:ascii="Consolas" w:eastAsia="Times New Roman" w:hAnsi="Consolas" w:cs="Times New Roman"/>
          <w:color w:val="9CDCFE"/>
          <w:kern w:val="0"/>
          <w:sz w:val="21"/>
          <w:szCs w:val="21"/>
          <w:lang w:eastAsia="hu-HU"/>
          <w14:ligatures w14:val="none"/>
        </w:rPr>
        <w:t>"</w:t>
      </w:r>
      <w:r w:rsidRPr="006C6B91">
        <w:rPr>
          <w:rFonts w:ascii="Consolas" w:eastAsia="Times New Roman" w:hAnsi="Consolas" w:cs="Times New Roman"/>
          <w:color w:val="B4B4B4"/>
          <w:kern w:val="0"/>
          <w:sz w:val="21"/>
          <w:szCs w:val="21"/>
          <w:lang w:eastAsia="hu-HU"/>
          <w14:ligatures w14:val="none"/>
        </w:rPr>
        <w:t>:</w:t>
      </w:r>
      <w:r w:rsidRPr="006C6B91">
        <w:rPr>
          <w:rFonts w:ascii="Consolas" w:eastAsia="Times New Roman" w:hAnsi="Consolas" w:cs="Times New Roman"/>
          <w:color w:val="DADADA"/>
          <w:kern w:val="0"/>
          <w:sz w:val="21"/>
          <w:szCs w:val="21"/>
          <w:lang w:eastAsia="hu-HU"/>
          <w14:ligatures w14:val="none"/>
        </w:rPr>
        <w:t xml:space="preserve"> </w:t>
      </w:r>
      <w:r w:rsidRPr="006C6B91">
        <w:rPr>
          <w:rFonts w:ascii="Consolas" w:eastAsia="Times New Roman" w:hAnsi="Consolas" w:cs="Times New Roman"/>
          <w:color w:val="E8C9BB"/>
          <w:kern w:val="0"/>
          <w:sz w:val="21"/>
          <w:szCs w:val="21"/>
          <w:lang w:eastAsia="hu-HU"/>
          <w14:ligatures w14:val="none"/>
        </w:rPr>
        <w:t>"</w:t>
      </w:r>
      <w:proofErr w:type="spellStart"/>
      <w:r w:rsidRPr="006C6B91">
        <w:rPr>
          <w:rFonts w:ascii="Consolas" w:eastAsia="Times New Roman" w:hAnsi="Consolas" w:cs="Times New Roman"/>
          <w:color w:val="CE9178"/>
          <w:kern w:val="0"/>
          <w:sz w:val="21"/>
          <w:szCs w:val="21"/>
          <w:lang w:eastAsia="hu-HU"/>
          <w14:ligatures w14:val="none"/>
        </w:rPr>
        <w:t>object</w:t>
      </w:r>
      <w:proofErr w:type="spellEnd"/>
      <w:r w:rsidRPr="006C6B91">
        <w:rPr>
          <w:rFonts w:ascii="Consolas" w:eastAsia="Times New Roman" w:hAnsi="Consolas" w:cs="Times New Roman"/>
          <w:color w:val="E8C9BB"/>
          <w:kern w:val="0"/>
          <w:sz w:val="21"/>
          <w:szCs w:val="21"/>
          <w:lang w:eastAsia="hu-HU"/>
          <w14:ligatures w14:val="none"/>
        </w:rPr>
        <w:t>"</w:t>
      </w:r>
      <w:r w:rsidRPr="006C6B91">
        <w:rPr>
          <w:rFonts w:ascii="Consolas" w:eastAsia="Times New Roman" w:hAnsi="Consolas" w:cs="Times New Roman"/>
          <w:color w:val="B4B4B4"/>
          <w:kern w:val="0"/>
          <w:sz w:val="21"/>
          <w:szCs w:val="21"/>
          <w:lang w:eastAsia="hu-HU"/>
          <w14:ligatures w14:val="none"/>
        </w:rPr>
        <w:t>,</w:t>
      </w:r>
    </w:p>
    <w:p w14:paraId="4AC7D591" w14:textId="77777777" w:rsidR="006C6B91" w:rsidRPr="006C6B91" w:rsidRDefault="006C6B91" w:rsidP="006C6B91">
      <w:pPr>
        <w:shd w:val="clear" w:color="auto" w:fill="1E1E1E"/>
        <w:suppressAutoHyphens w:val="0"/>
        <w:spacing w:after="0" w:line="285" w:lineRule="atLeast"/>
        <w:rPr>
          <w:rFonts w:ascii="Consolas" w:eastAsia="Times New Roman" w:hAnsi="Consolas" w:cs="Times New Roman"/>
          <w:color w:val="DADADA"/>
          <w:kern w:val="0"/>
          <w:sz w:val="21"/>
          <w:szCs w:val="21"/>
          <w:lang w:eastAsia="hu-HU"/>
          <w14:ligatures w14:val="none"/>
        </w:rPr>
      </w:pPr>
      <w:r w:rsidRPr="006C6B91">
        <w:rPr>
          <w:rFonts w:ascii="Consolas" w:eastAsia="Times New Roman" w:hAnsi="Consolas" w:cs="Times New Roman"/>
          <w:color w:val="DADADA"/>
          <w:kern w:val="0"/>
          <w:sz w:val="21"/>
          <w:szCs w:val="21"/>
          <w:lang w:eastAsia="hu-HU"/>
          <w14:ligatures w14:val="none"/>
        </w:rPr>
        <w:t xml:space="preserve">                </w:t>
      </w:r>
      <w:r w:rsidRPr="006C6B91">
        <w:rPr>
          <w:rFonts w:ascii="Consolas" w:eastAsia="Times New Roman" w:hAnsi="Consolas" w:cs="Times New Roman"/>
          <w:color w:val="9CDCFE"/>
          <w:kern w:val="0"/>
          <w:sz w:val="21"/>
          <w:szCs w:val="21"/>
          <w:lang w:eastAsia="hu-HU"/>
          <w14:ligatures w14:val="none"/>
        </w:rPr>
        <w:t>"</w:t>
      </w:r>
      <w:proofErr w:type="spellStart"/>
      <w:r w:rsidRPr="006C6B91">
        <w:rPr>
          <w:rFonts w:ascii="Consolas" w:eastAsia="Times New Roman" w:hAnsi="Consolas" w:cs="Times New Roman"/>
          <w:color w:val="9CDCFE"/>
          <w:kern w:val="0"/>
          <w:sz w:val="21"/>
          <w:szCs w:val="21"/>
          <w:lang w:eastAsia="hu-HU"/>
          <w14:ligatures w14:val="none"/>
        </w:rPr>
        <w:t>properties</w:t>
      </w:r>
      <w:proofErr w:type="spellEnd"/>
      <w:r w:rsidRPr="006C6B91">
        <w:rPr>
          <w:rFonts w:ascii="Consolas" w:eastAsia="Times New Roman" w:hAnsi="Consolas" w:cs="Times New Roman"/>
          <w:color w:val="9CDCFE"/>
          <w:kern w:val="0"/>
          <w:sz w:val="21"/>
          <w:szCs w:val="21"/>
          <w:lang w:eastAsia="hu-HU"/>
          <w14:ligatures w14:val="none"/>
        </w:rPr>
        <w:t>"</w:t>
      </w:r>
      <w:r w:rsidRPr="006C6B91">
        <w:rPr>
          <w:rFonts w:ascii="Consolas" w:eastAsia="Times New Roman" w:hAnsi="Consolas" w:cs="Times New Roman"/>
          <w:color w:val="B4B4B4"/>
          <w:kern w:val="0"/>
          <w:sz w:val="21"/>
          <w:szCs w:val="21"/>
          <w:lang w:eastAsia="hu-HU"/>
          <w14:ligatures w14:val="none"/>
        </w:rPr>
        <w:t>:</w:t>
      </w:r>
      <w:r w:rsidRPr="006C6B91">
        <w:rPr>
          <w:rFonts w:ascii="Consolas" w:eastAsia="Times New Roman" w:hAnsi="Consolas" w:cs="Times New Roman"/>
          <w:color w:val="DADADA"/>
          <w:kern w:val="0"/>
          <w:sz w:val="21"/>
          <w:szCs w:val="21"/>
          <w:lang w:eastAsia="hu-HU"/>
          <w14:ligatures w14:val="none"/>
        </w:rPr>
        <w:t xml:space="preserve"> </w:t>
      </w:r>
      <w:r w:rsidRPr="006C6B91">
        <w:rPr>
          <w:rFonts w:ascii="Consolas" w:eastAsia="Times New Roman" w:hAnsi="Consolas" w:cs="Times New Roman"/>
          <w:color w:val="B4B4B4"/>
          <w:kern w:val="0"/>
          <w:sz w:val="21"/>
          <w:szCs w:val="21"/>
          <w:lang w:eastAsia="hu-HU"/>
          <w14:ligatures w14:val="none"/>
        </w:rPr>
        <w:t>{</w:t>
      </w:r>
    </w:p>
    <w:p w14:paraId="6F58FD28" w14:textId="77777777" w:rsidR="006C6B91" w:rsidRPr="006C6B91" w:rsidRDefault="006C6B91" w:rsidP="006C6B91">
      <w:pPr>
        <w:shd w:val="clear" w:color="auto" w:fill="1E1E1E"/>
        <w:suppressAutoHyphens w:val="0"/>
        <w:spacing w:after="0" w:line="285" w:lineRule="atLeast"/>
        <w:rPr>
          <w:rFonts w:ascii="Consolas" w:eastAsia="Times New Roman" w:hAnsi="Consolas" w:cs="Times New Roman"/>
          <w:color w:val="DADADA"/>
          <w:kern w:val="0"/>
          <w:sz w:val="21"/>
          <w:szCs w:val="21"/>
          <w:lang w:eastAsia="hu-HU"/>
          <w14:ligatures w14:val="none"/>
        </w:rPr>
      </w:pPr>
      <w:r w:rsidRPr="006C6B91">
        <w:rPr>
          <w:rFonts w:ascii="Consolas" w:eastAsia="Times New Roman" w:hAnsi="Consolas" w:cs="Times New Roman"/>
          <w:color w:val="DADADA"/>
          <w:kern w:val="0"/>
          <w:sz w:val="21"/>
          <w:szCs w:val="21"/>
          <w:lang w:eastAsia="hu-HU"/>
          <w14:ligatures w14:val="none"/>
        </w:rPr>
        <w:t xml:space="preserve">                    </w:t>
      </w:r>
      <w:r w:rsidRPr="006C6B91">
        <w:rPr>
          <w:rFonts w:ascii="Consolas" w:eastAsia="Times New Roman" w:hAnsi="Consolas" w:cs="Times New Roman"/>
          <w:color w:val="9CDCFE"/>
          <w:kern w:val="0"/>
          <w:sz w:val="21"/>
          <w:szCs w:val="21"/>
          <w:lang w:eastAsia="hu-HU"/>
          <w14:ligatures w14:val="none"/>
        </w:rPr>
        <w:t>"</w:t>
      </w:r>
      <w:proofErr w:type="spellStart"/>
      <w:r w:rsidRPr="006C6B91">
        <w:rPr>
          <w:rFonts w:ascii="Consolas" w:eastAsia="Times New Roman" w:hAnsi="Consolas" w:cs="Times New Roman"/>
          <w:color w:val="9CDCFE"/>
          <w:kern w:val="0"/>
          <w:sz w:val="21"/>
          <w:szCs w:val="21"/>
          <w:lang w:eastAsia="hu-HU"/>
          <w14:ligatures w14:val="none"/>
        </w:rPr>
        <w:t>when_captured</w:t>
      </w:r>
      <w:proofErr w:type="spellEnd"/>
      <w:r w:rsidRPr="006C6B91">
        <w:rPr>
          <w:rFonts w:ascii="Consolas" w:eastAsia="Times New Roman" w:hAnsi="Consolas" w:cs="Times New Roman"/>
          <w:color w:val="9CDCFE"/>
          <w:kern w:val="0"/>
          <w:sz w:val="21"/>
          <w:szCs w:val="21"/>
          <w:lang w:eastAsia="hu-HU"/>
          <w14:ligatures w14:val="none"/>
        </w:rPr>
        <w:t>"</w:t>
      </w:r>
      <w:r w:rsidRPr="006C6B91">
        <w:rPr>
          <w:rFonts w:ascii="Consolas" w:eastAsia="Times New Roman" w:hAnsi="Consolas" w:cs="Times New Roman"/>
          <w:color w:val="B4B4B4"/>
          <w:kern w:val="0"/>
          <w:sz w:val="21"/>
          <w:szCs w:val="21"/>
          <w:lang w:eastAsia="hu-HU"/>
          <w14:ligatures w14:val="none"/>
        </w:rPr>
        <w:t>:</w:t>
      </w:r>
      <w:r w:rsidRPr="006C6B91">
        <w:rPr>
          <w:rFonts w:ascii="Consolas" w:eastAsia="Times New Roman" w:hAnsi="Consolas" w:cs="Times New Roman"/>
          <w:color w:val="DADADA"/>
          <w:kern w:val="0"/>
          <w:sz w:val="21"/>
          <w:szCs w:val="21"/>
          <w:lang w:eastAsia="hu-HU"/>
          <w14:ligatures w14:val="none"/>
        </w:rPr>
        <w:t xml:space="preserve"> </w:t>
      </w:r>
      <w:r w:rsidRPr="006C6B91">
        <w:rPr>
          <w:rFonts w:ascii="Consolas" w:eastAsia="Times New Roman" w:hAnsi="Consolas" w:cs="Times New Roman"/>
          <w:color w:val="B4B4B4"/>
          <w:kern w:val="0"/>
          <w:sz w:val="21"/>
          <w:szCs w:val="21"/>
          <w:lang w:eastAsia="hu-HU"/>
          <w14:ligatures w14:val="none"/>
        </w:rPr>
        <w:t>{</w:t>
      </w:r>
    </w:p>
    <w:p w14:paraId="43F4CD6F" w14:textId="77777777" w:rsidR="006C6B91" w:rsidRPr="006C6B91" w:rsidRDefault="006C6B91" w:rsidP="006C6B91">
      <w:pPr>
        <w:shd w:val="clear" w:color="auto" w:fill="1E1E1E"/>
        <w:suppressAutoHyphens w:val="0"/>
        <w:spacing w:after="0" w:line="285" w:lineRule="atLeast"/>
        <w:rPr>
          <w:rFonts w:ascii="Consolas" w:eastAsia="Times New Roman" w:hAnsi="Consolas" w:cs="Times New Roman"/>
          <w:color w:val="DADADA"/>
          <w:kern w:val="0"/>
          <w:sz w:val="21"/>
          <w:szCs w:val="21"/>
          <w:lang w:eastAsia="hu-HU"/>
          <w14:ligatures w14:val="none"/>
        </w:rPr>
      </w:pPr>
      <w:r w:rsidRPr="006C6B91">
        <w:rPr>
          <w:rFonts w:ascii="Consolas" w:eastAsia="Times New Roman" w:hAnsi="Consolas" w:cs="Times New Roman"/>
          <w:color w:val="DADADA"/>
          <w:kern w:val="0"/>
          <w:sz w:val="21"/>
          <w:szCs w:val="21"/>
          <w:lang w:eastAsia="hu-HU"/>
          <w14:ligatures w14:val="none"/>
        </w:rPr>
        <w:t xml:space="preserve">                        </w:t>
      </w:r>
      <w:r w:rsidRPr="006C6B91">
        <w:rPr>
          <w:rFonts w:ascii="Consolas" w:eastAsia="Times New Roman" w:hAnsi="Consolas" w:cs="Times New Roman"/>
          <w:color w:val="9CDCFE"/>
          <w:kern w:val="0"/>
          <w:sz w:val="21"/>
          <w:szCs w:val="21"/>
          <w:lang w:eastAsia="hu-HU"/>
          <w14:ligatures w14:val="none"/>
        </w:rPr>
        <w:t>"</w:t>
      </w:r>
      <w:proofErr w:type="spellStart"/>
      <w:r w:rsidRPr="006C6B91">
        <w:rPr>
          <w:rFonts w:ascii="Consolas" w:eastAsia="Times New Roman" w:hAnsi="Consolas" w:cs="Times New Roman"/>
          <w:color w:val="9CDCFE"/>
          <w:kern w:val="0"/>
          <w:sz w:val="21"/>
          <w:szCs w:val="21"/>
          <w:lang w:eastAsia="hu-HU"/>
          <w14:ligatures w14:val="none"/>
        </w:rPr>
        <w:t>description</w:t>
      </w:r>
      <w:proofErr w:type="spellEnd"/>
      <w:r w:rsidRPr="006C6B91">
        <w:rPr>
          <w:rFonts w:ascii="Consolas" w:eastAsia="Times New Roman" w:hAnsi="Consolas" w:cs="Times New Roman"/>
          <w:color w:val="9CDCFE"/>
          <w:kern w:val="0"/>
          <w:sz w:val="21"/>
          <w:szCs w:val="21"/>
          <w:lang w:eastAsia="hu-HU"/>
          <w14:ligatures w14:val="none"/>
        </w:rPr>
        <w:t>"</w:t>
      </w:r>
      <w:r w:rsidRPr="006C6B91">
        <w:rPr>
          <w:rFonts w:ascii="Consolas" w:eastAsia="Times New Roman" w:hAnsi="Consolas" w:cs="Times New Roman"/>
          <w:color w:val="B4B4B4"/>
          <w:kern w:val="0"/>
          <w:sz w:val="21"/>
          <w:szCs w:val="21"/>
          <w:lang w:eastAsia="hu-HU"/>
          <w14:ligatures w14:val="none"/>
        </w:rPr>
        <w:t>:</w:t>
      </w:r>
      <w:r w:rsidRPr="006C6B91">
        <w:rPr>
          <w:rFonts w:ascii="Consolas" w:eastAsia="Times New Roman" w:hAnsi="Consolas" w:cs="Times New Roman"/>
          <w:color w:val="DADADA"/>
          <w:kern w:val="0"/>
          <w:sz w:val="21"/>
          <w:szCs w:val="21"/>
          <w:lang w:eastAsia="hu-HU"/>
          <w14:ligatures w14:val="none"/>
        </w:rPr>
        <w:t xml:space="preserve"> </w:t>
      </w:r>
      <w:r w:rsidRPr="006C6B91">
        <w:rPr>
          <w:rFonts w:ascii="Consolas" w:eastAsia="Times New Roman" w:hAnsi="Consolas" w:cs="Times New Roman"/>
          <w:color w:val="E8C9BB"/>
          <w:kern w:val="0"/>
          <w:sz w:val="21"/>
          <w:szCs w:val="21"/>
          <w:lang w:eastAsia="hu-HU"/>
          <w14:ligatures w14:val="none"/>
        </w:rPr>
        <w:t>"</w:t>
      </w:r>
      <w:proofErr w:type="spellStart"/>
      <w:r w:rsidRPr="006C6B91">
        <w:rPr>
          <w:rFonts w:ascii="Consolas" w:eastAsia="Times New Roman" w:hAnsi="Consolas" w:cs="Times New Roman"/>
          <w:color w:val="CE9178"/>
          <w:kern w:val="0"/>
          <w:sz w:val="21"/>
          <w:szCs w:val="21"/>
          <w:lang w:eastAsia="hu-HU"/>
          <w14:ligatures w14:val="none"/>
        </w:rPr>
        <w:t>Timestamp</w:t>
      </w:r>
      <w:proofErr w:type="spellEnd"/>
      <w:r w:rsidRPr="006C6B91">
        <w:rPr>
          <w:rFonts w:ascii="Consolas" w:eastAsia="Times New Roman" w:hAnsi="Consolas" w:cs="Times New Roman"/>
          <w:color w:val="E8C9BB"/>
          <w:kern w:val="0"/>
          <w:sz w:val="21"/>
          <w:szCs w:val="21"/>
          <w:lang w:eastAsia="hu-HU"/>
          <w14:ligatures w14:val="none"/>
        </w:rPr>
        <w:t>"</w:t>
      </w:r>
      <w:r w:rsidRPr="006C6B91">
        <w:rPr>
          <w:rFonts w:ascii="Consolas" w:eastAsia="Times New Roman" w:hAnsi="Consolas" w:cs="Times New Roman"/>
          <w:color w:val="B4B4B4"/>
          <w:kern w:val="0"/>
          <w:sz w:val="21"/>
          <w:szCs w:val="21"/>
          <w:lang w:eastAsia="hu-HU"/>
          <w14:ligatures w14:val="none"/>
        </w:rPr>
        <w:t>,</w:t>
      </w:r>
    </w:p>
    <w:p w14:paraId="2179F65D" w14:textId="77777777" w:rsidR="006C6B91" w:rsidRPr="006C6B91" w:rsidRDefault="006C6B91" w:rsidP="006C6B91">
      <w:pPr>
        <w:shd w:val="clear" w:color="auto" w:fill="1E1E1E"/>
        <w:suppressAutoHyphens w:val="0"/>
        <w:spacing w:after="0" w:line="285" w:lineRule="atLeast"/>
        <w:rPr>
          <w:rFonts w:ascii="Consolas" w:eastAsia="Times New Roman" w:hAnsi="Consolas" w:cs="Times New Roman"/>
          <w:color w:val="DADADA"/>
          <w:kern w:val="0"/>
          <w:sz w:val="21"/>
          <w:szCs w:val="21"/>
          <w:lang w:eastAsia="hu-HU"/>
          <w14:ligatures w14:val="none"/>
        </w:rPr>
      </w:pPr>
      <w:r w:rsidRPr="006C6B91">
        <w:rPr>
          <w:rFonts w:ascii="Consolas" w:eastAsia="Times New Roman" w:hAnsi="Consolas" w:cs="Times New Roman"/>
          <w:color w:val="DADADA"/>
          <w:kern w:val="0"/>
          <w:sz w:val="21"/>
          <w:szCs w:val="21"/>
          <w:lang w:eastAsia="hu-HU"/>
          <w14:ligatures w14:val="none"/>
        </w:rPr>
        <w:t xml:space="preserve">                        </w:t>
      </w:r>
      <w:r w:rsidRPr="006C6B91">
        <w:rPr>
          <w:rFonts w:ascii="Consolas" w:eastAsia="Times New Roman" w:hAnsi="Consolas" w:cs="Times New Roman"/>
          <w:color w:val="9CDCFE"/>
          <w:kern w:val="0"/>
          <w:sz w:val="21"/>
          <w:szCs w:val="21"/>
          <w:lang w:eastAsia="hu-HU"/>
          <w14:ligatures w14:val="none"/>
        </w:rPr>
        <w:t>"</w:t>
      </w:r>
      <w:proofErr w:type="spellStart"/>
      <w:r w:rsidRPr="006C6B91">
        <w:rPr>
          <w:rFonts w:ascii="Consolas" w:eastAsia="Times New Roman" w:hAnsi="Consolas" w:cs="Times New Roman"/>
          <w:color w:val="9CDCFE"/>
          <w:kern w:val="0"/>
          <w:sz w:val="21"/>
          <w:szCs w:val="21"/>
          <w:lang w:eastAsia="hu-HU"/>
          <w14:ligatures w14:val="none"/>
        </w:rPr>
        <w:t>type</w:t>
      </w:r>
      <w:proofErr w:type="spellEnd"/>
      <w:r w:rsidRPr="006C6B91">
        <w:rPr>
          <w:rFonts w:ascii="Consolas" w:eastAsia="Times New Roman" w:hAnsi="Consolas" w:cs="Times New Roman"/>
          <w:color w:val="9CDCFE"/>
          <w:kern w:val="0"/>
          <w:sz w:val="21"/>
          <w:szCs w:val="21"/>
          <w:lang w:eastAsia="hu-HU"/>
          <w14:ligatures w14:val="none"/>
        </w:rPr>
        <w:t>"</w:t>
      </w:r>
      <w:r w:rsidRPr="006C6B91">
        <w:rPr>
          <w:rFonts w:ascii="Consolas" w:eastAsia="Times New Roman" w:hAnsi="Consolas" w:cs="Times New Roman"/>
          <w:color w:val="B4B4B4"/>
          <w:kern w:val="0"/>
          <w:sz w:val="21"/>
          <w:szCs w:val="21"/>
          <w:lang w:eastAsia="hu-HU"/>
          <w14:ligatures w14:val="none"/>
        </w:rPr>
        <w:t>:</w:t>
      </w:r>
      <w:r w:rsidRPr="006C6B91">
        <w:rPr>
          <w:rFonts w:ascii="Consolas" w:eastAsia="Times New Roman" w:hAnsi="Consolas" w:cs="Times New Roman"/>
          <w:color w:val="DADADA"/>
          <w:kern w:val="0"/>
          <w:sz w:val="21"/>
          <w:szCs w:val="21"/>
          <w:lang w:eastAsia="hu-HU"/>
          <w14:ligatures w14:val="none"/>
        </w:rPr>
        <w:t xml:space="preserve"> </w:t>
      </w:r>
      <w:r w:rsidRPr="006C6B91">
        <w:rPr>
          <w:rFonts w:ascii="Consolas" w:eastAsia="Times New Roman" w:hAnsi="Consolas" w:cs="Times New Roman"/>
          <w:color w:val="E8C9BB"/>
          <w:kern w:val="0"/>
          <w:sz w:val="21"/>
          <w:szCs w:val="21"/>
          <w:lang w:eastAsia="hu-HU"/>
          <w14:ligatures w14:val="none"/>
        </w:rPr>
        <w:t>"</w:t>
      </w:r>
      <w:proofErr w:type="spellStart"/>
      <w:r w:rsidRPr="006C6B91">
        <w:rPr>
          <w:rFonts w:ascii="Consolas" w:eastAsia="Times New Roman" w:hAnsi="Consolas" w:cs="Times New Roman"/>
          <w:color w:val="CE9178"/>
          <w:kern w:val="0"/>
          <w:sz w:val="21"/>
          <w:szCs w:val="21"/>
          <w:lang w:eastAsia="hu-HU"/>
          <w14:ligatures w14:val="none"/>
        </w:rPr>
        <w:t>string</w:t>
      </w:r>
      <w:proofErr w:type="spellEnd"/>
      <w:r w:rsidRPr="006C6B91">
        <w:rPr>
          <w:rFonts w:ascii="Consolas" w:eastAsia="Times New Roman" w:hAnsi="Consolas" w:cs="Times New Roman"/>
          <w:color w:val="E8C9BB"/>
          <w:kern w:val="0"/>
          <w:sz w:val="21"/>
          <w:szCs w:val="21"/>
          <w:lang w:eastAsia="hu-HU"/>
          <w14:ligatures w14:val="none"/>
        </w:rPr>
        <w:t>"</w:t>
      </w:r>
      <w:r w:rsidRPr="006C6B91">
        <w:rPr>
          <w:rFonts w:ascii="Consolas" w:eastAsia="Times New Roman" w:hAnsi="Consolas" w:cs="Times New Roman"/>
          <w:color w:val="B4B4B4"/>
          <w:kern w:val="0"/>
          <w:sz w:val="21"/>
          <w:szCs w:val="21"/>
          <w:lang w:eastAsia="hu-HU"/>
          <w14:ligatures w14:val="none"/>
        </w:rPr>
        <w:t>,</w:t>
      </w:r>
    </w:p>
    <w:p w14:paraId="5EED1BDC" w14:textId="77777777" w:rsidR="006C6B91" w:rsidRPr="006C6B91" w:rsidRDefault="006C6B91" w:rsidP="006C6B91">
      <w:pPr>
        <w:shd w:val="clear" w:color="auto" w:fill="1E1E1E"/>
        <w:suppressAutoHyphens w:val="0"/>
        <w:spacing w:after="0" w:line="285" w:lineRule="atLeast"/>
        <w:rPr>
          <w:rFonts w:ascii="Consolas" w:eastAsia="Times New Roman" w:hAnsi="Consolas" w:cs="Times New Roman"/>
          <w:color w:val="DADADA"/>
          <w:kern w:val="0"/>
          <w:sz w:val="21"/>
          <w:szCs w:val="21"/>
          <w:lang w:eastAsia="hu-HU"/>
          <w14:ligatures w14:val="none"/>
        </w:rPr>
      </w:pPr>
      <w:r w:rsidRPr="006C6B91">
        <w:rPr>
          <w:rFonts w:ascii="Consolas" w:eastAsia="Times New Roman" w:hAnsi="Consolas" w:cs="Times New Roman"/>
          <w:color w:val="DADADA"/>
          <w:kern w:val="0"/>
          <w:sz w:val="21"/>
          <w:szCs w:val="21"/>
          <w:lang w:eastAsia="hu-HU"/>
          <w14:ligatures w14:val="none"/>
        </w:rPr>
        <w:t xml:space="preserve">                        </w:t>
      </w:r>
      <w:r w:rsidRPr="006C6B91">
        <w:rPr>
          <w:rFonts w:ascii="Consolas" w:eastAsia="Times New Roman" w:hAnsi="Consolas" w:cs="Times New Roman"/>
          <w:color w:val="9CDCFE"/>
          <w:kern w:val="0"/>
          <w:sz w:val="21"/>
          <w:szCs w:val="21"/>
          <w:lang w:eastAsia="hu-HU"/>
          <w14:ligatures w14:val="none"/>
        </w:rPr>
        <w:t>"</w:t>
      </w:r>
      <w:proofErr w:type="spellStart"/>
      <w:r w:rsidRPr="006C6B91">
        <w:rPr>
          <w:rFonts w:ascii="Consolas" w:eastAsia="Times New Roman" w:hAnsi="Consolas" w:cs="Times New Roman"/>
          <w:color w:val="9CDCFE"/>
          <w:kern w:val="0"/>
          <w:sz w:val="21"/>
          <w:szCs w:val="21"/>
          <w:lang w:eastAsia="hu-HU"/>
          <w14:ligatures w14:val="none"/>
        </w:rPr>
        <w:t>format</w:t>
      </w:r>
      <w:proofErr w:type="spellEnd"/>
      <w:r w:rsidRPr="006C6B91">
        <w:rPr>
          <w:rFonts w:ascii="Consolas" w:eastAsia="Times New Roman" w:hAnsi="Consolas" w:cs="Times New Roman"/>
          <w:color w:val="9CDCFE"/>
          <w:kern w:val="0"/>
          <w:sz w:val="21"/>
          <w:szCs w:val="21"/>
          <w:lang w:eastAsia="hu-HU"/>
          <w14:ligatures w14:val="none"/>
        </w:rPr>
        <w:t>"</w:t>
      </w:r>
      <w:r w:rsidRPr="006C6B91">
        <w:rPr>
          <w:rFonts w:ascii="Consolas" w:eastAsia="Times New Roman" w:hAnsi="Consolas" w:cs="Times New Roman"/>
          <w:color w:val="B4B4B4"/>
          <w:kern w:val="0"/>
          <w:sz w:val="21"/>
          <w:szCs w:val="21"/>
          <w:lang w:eastAsia="hu-HU"/>
          <w14:ligatures w14:val="none"/>
        </w:rPr>
        <w:t>:</w:t>
      </w:r>
      <w:r w:rsidRPr="006C6B91">
        <w:rPr>
          <w:rFonts w:ascii="Consolas" w:eastAsia="Times New Roman" w:hAnsi="Consolas" w:cs="Times New Roman"/>
          <w:color w:val="DADADA"/>
          <w:kern w:val="0"/>
          <w:sz w:val="21"/>
          <w:szCs w:val="21"/>
          <w:lang w:eastAsia="hu-HU"/>
          <w14:ligatures w14:val="none"/>
        </w:rPr>
        <w:t xml:space="preserve"> </w:t>
      </w:r>
      <w:r w:rsidRPr="006C6B91">
        <w:rPr>
          <w:rFonts w:ascii="Consolas" w:eastAsia="Times New Roman" w:hAnsi="Consolas" w:cs="Times New Roman"/>
          <w:color w:val="E8C9BB"/>
          <w:kern w:val="0"/>
          <w:sz w:val="21"/>
          <w:szCs w:val="21"/>
          <w:lang w:eastAsia="hu-HU"/>
          <w14:ligatures w14:val="none"/>
        </w:rPr>
        <w:t>"</w:t>
      </w:r>
      <w:proofErr w:type="spellStart"/>
      <w:r w:rsidRPr="006C6B91">
        <w:rPr>
          <w:rFonts w:ascii="Consolas" w:eastAsia="Times New Roman" w:hAnsi="Consolas" w:cs="Times New Roman"/>
          <w:color w:val="CE9178"/>
          <w:kern w:val="0"/>
          <w:sz w:val="21"/>
          <w:szCs w:val="21"/>
          <w:lang w:eastAsia="hu-HU"/>
          <w14:ligatures w14:val="none"/>
        </w:rPr>
        <w:t>date-time</w:t>
      </w:r>
      <w:proofErr w:type="spellEnd"/>
      <w:r w:rsidRPr="006C6B91">
        <w:rPr>
          <w:rFonts w:ascii="Consolas" w:eastAsia="Times New Roman" w:hAnsi="Consolas" w:cs="Times New Roman"/>
          <w:color w:val="E8C9BB"/>
          <w:kern w:val="0"/>
          <w:sz w:val="21"/>
          <w:szCs w:val="21"/>
          <w:lang w:eastAsia="hu-HU"/>
          <w14:ligatures w14:val="none"/>
        </w:rPr>
        <w:t>"</w:t>
      </w:r>
    </w:p>
    <w:p w14:paraId="4952AB1A" w14:textId="77777777" w:rsidR="006C6B91" w:rsidRPr="006C6B91" w:rsidRDefault="006C6B91" w:rsidP="006C6B91">
      <w:pPr>
        <w:shd w:val="clear" w:color="auto" w:fill="1E1E1E"/>
        <w:suppressAutoHyphens w:val="0"/>
        <w:spacing w:after="0" w:line="285" w:lineRule="atLeast"/>
        <w:rPr>
          <w:rFonts w:ascii="Consolas" w:eastAsia="Times New Roman" w:hAnsi="Consolas" w:cs="Times New Roman"/>
          <w:color w:val="DADADA"/>
          <w:kern w:val="0"/>
          <w:sz w:val="21"/>
          <w:szCs w:val="21"/>
          <w:lang w:eastAsia="hu-HU"/>
          <w14:ligatures w14:val="none"/>
        </w:rPr>
      </w:pPr>
      <w:r w:rsidRPr="006C6B91">
        <w:rPr>
          <w:rFonts w:ascii="Consolas" w:eastAsia="Times New Roman" w:hAnsi="Consolas" w:cs="Times New Roman"/>
          <w:color w:val="DADADA"/>
          <w:kern w:val="0"/>
          <w:sz w:val="21"/>
          <w:szCs w:val="21"/>
          <w:lang w:eastAsia="hu-HU"/>
          <w14:ligatures w14:val="none"/>
        </w:rPr>
        <w:t xml:space="preserve">                    </w:t>
      </w:r>
      <w:r w:rsidRPr="006C6B91">
        <w:rPr>
          <w:rFonts w:ascii="Consolas" w:eastAsia="Times New Roman" w:hAnsi="Consolas" w:cs="Times New Roman"/>
          <w:color w:val="B4B4B4"/>
          <w:kern w:val="0"/>
          <w:sz w:val="21"/>
          <w:szCs w:val="21"/>
          <w:lang w:eastAsia="hu-HU"/>
          <w14:ligatures w14:val="none"/>
        </w:rPr>
        <w:t>},</w:t>
      </w:r>
    </w:p>
    <w:p w14:paraId="037AD8AB" w14:textId="77777777" w:rsidR="006C6B91" w:rsidRPr="006C6B91" w:rsidRDefault="006C6B91" w:rsidP="006C6B91">
      <w:pPr>
        <w:shd w:val="clear" w:color="auto" w:fill="1E1E1E"/>
        <w:suppressAutoHyphens w:val="0"/>
        <w:spacing w:after="0" w:line="285" w:lineRule="atLeast"/>
        <w:rPr>
          <w:rFonts w:ascii="Consolas" w:eastAsia="Times New Roman" w:hAnsi="Consolas" w:cs="Times New Roman"/>
          <w:color w:val="DADADA"/>
          <w:kern w:val="0"/>
          <w:sz w:val="21"/>
          <w:szCs w:val="21"/>
          <w:lang w:eastAsia="hu-HU"/>
          <w14:ligatures w14:val="none"/>
        </w:rPr>
      </w:pPr>
      <w:r w:rsidRPr="006C6B91">
        <w:rPr>
          <w:rFonts w:ascii="Consolas" w:eastAsia="Times New Roman" w:hAnsi="Consolas" w:cs="Times New Roman"/>
          <w:color w:val="DADADA"/>
          <w:kern w:val="0"/>
          <w:sz w:val="21"/>
          <w:szCs w:val="21"/>
          <w:lang w:eastAsia="hu-HU"/>
          <w14:ligatures w14:val="none"/>
        </w:rPr>
        <w:t xml:space="preserve">                    </w:t>
      </w:r>
      <w:r w:rsidRPr="006C6B91">
        <w:rPr>
          <w:rFonts w:ascii="Consolas" w:eastAsia="Times New Roman" w:hAnsi="Consolas" w:cs="Times New Roman"/>
          <w:color w:val="9CDCFE"/>
          <w:kern w:val="0"/>
          <w:sz w:val="21"/>
          <w:szCs w:val="21"/>
          <w:lang w:eastAsia="hu-HU"/>
          <w14:ligatures w14:val="none"/>
        </w:rPr>
        <w:t>"</w:t>
      </w:r>
      <w:proofErr w:type="spellStart"/>
      <w:r w:rsidRPr="006C6B91">
        <w:rPr>
          <w:rFonts w:ascii="Consolas" w:eastAsia="Times New Roman" w:hAnsi="Consolas" w:cs="Times New Roman"/>
          <w:color w:val="9CDCFE"/>
          <w:kern w:val="0"/>
          <w:sz w:val="21"/>
          <w:szCs w:val="21"/>
          <w:lang w:eastAsia="hu-HU"/>
          <w14:ligatures w14:val="none"/>
        </w:rPr>
        <w:t>device</w:t>
      </w:r>
      <w:proofErr w:type="spellEnd"/>
      <w:r w:rsidRPr="006C6B91">
        <w:rPr>
          <w:rFonts w:ascii="Consolas" w:eastAsia="Times New Roman" w:hAnsi="Consolas" w:cs="Times New Roman"/>
          <w:color w:val="9CDCFE"/>
          <w:kern w:val="0"/>
          <w:sz w:val="21"/>
          <w:szCs w:val="21"/>
          <w:lang w:eastAsia="hu-HU"/>
          <w14:ligatures w14:val="none"/>
        </w:rPr>
        <w:t>"</w:t>
      </w:r>
      <w:r w:rsidRPr="006C6B91">
        <w:rPr>
          <w:rFonts w:ascii="Consolas" w:eastAsia="Times New Roman" w:hAnsi="Consolas" w:cs="Times New Roman"/>
          <w:color w:val="B4B4B4"/>
          <w:kern w:val="0"/>
          <w:sz w:val="21"/>
          <w:szCs w:val="21"/>
          <w:lang w:eastAsia="hu-HU"/>
          <w14:ligatures w14:val="none"/>
        </w:rPr>
        <w:t>:</w:t>
      </w:r>
      <w:r w:rsidRPr="006C6B91">
        <w:rPr>
          <w:rFonts w:ascii="Consolas" w:eastAsia="Times New Roman" w:hAnsi="Consolas" w:cs="Times New Roman"/>
          <w:color w:val="DADADA"/>
          <w:kern w:val="0"/>
          <w:sz w:val="21"/>
          <w:szCs w:val="21"/>
          <w:lang w:eastAsia="hu-HU"/>
          <w14:ligatures w14:val="none"/>
        </w:rPr>
        <w:t xml:space="preserve"> </w:t>
      </w:r>
      <w:r w:rsidRPr="006C6B91">
        <w:rPr>
          <w:rFonts w:ascii="Consolas" w:eastAsia="Times New Roman" w:hAnsi="Consolas" w:cs="Times New Roman"/>
          <w:color w:val="B4B4B4"/>
          <w:kern w:val="0"/>
          <w:sz w:val="21"/>
          <w:szCs w:val="21"/>
          <w:lang w:eastAsia="hu-HU"/>
          <w14:ligatures w14:val="none"/>
        </w:rPr>
        <w:t>{</w:t>
      </w:r>
    </w:p>
    <w:p w14:paraId="1AD6D1E5" w14:textId="77777777" w:rsidR="006C6B91" w:rsidRPr="006C6B91" w:rsidRDefault="006C6B91" w:rsidP="006C6B91">
      <w:pPr>
        <w:shd w:val="clear" w:color="auto" w:fill="1E1E1E"/>
        <w:suppressAutoHyphens w:val="0"/>
        <w:spacing w:after="0" w:line="285" w:lineRule="atLeast"/>
        <w:rPr>
          <w:rFonts w:ascii="Consolas" w:eastAsia="Times New Roman" w:hAnsi="Consolas" w:cs="Times New Roman"/>
          <w:color w:val="DADADA"/>
          <w:kern w:val="0"/>
          <w:sz w:val="21"/>
          <w:szCs w:val="21"/>
          <w:lang w:eastAsia="hu-HU"/>
          <w14:ligatures w14:val="none"/>
        </w:rPr>
      </w:pPr>
      <w:r w:rsidRPr="006C6B91">
        <w:rPr>
          <w:rFonts w:ascii="Consolas" w:eastAsia="Times New Roman" w:hAnsi="Consolas" w:cs="Times New Roman"/>
          <w:color w:val="DADADA"/>
          <w:kern w:val="0"/>
          <w:sz w:val="21"/>
          <w:szCs w:val="21"/>
          <w:lang w:eastAsia="hu-HU"/>
          <w14:ligatures w14:val="none"/>
        </w:rPr>
        <w:t xml:space="preserve">                        </w:t>
      </w:r>
      <w:r w:rsidRPr="006C6B91">
        <w:rPr>
          <w:rFonts w:ascii="Consolas" w:eastAsia="Times New Roman" w:hAnsi="Consolas" w:cs="Times New Roman"/>
          <w:color w:val="9CDCFE"/>
          <w:kern w:val="0"/>
          <w:sz w:val="21"/>
          <w:szCs w:val="21"/>
          <w:lang w:eastAsia="hu-HU"/>
          <w14:ligatures w14:val="none"/>
        </w:rPr>
        <w:t>"</w:t>
      </w:r>
      <w:proofErr w:type="spellStart"/>
      <w:r w:rsidRPr="006C6B91">
        <w:rPr>
          <w:rFonts w:ascii="Consolas" w:eastAsia="Times New Roman" w:hAnsi="Consolas" w:cs="Times New Roman"/>
          <w:color w:val="9CDCFE"/>
          <w:kern w:val="0"/>
          <w:sz w:val="21"/>
          <w:szCs w:val="21"/>
          <w:lang w:eastAsia="hu-HU"/>
          <w14:ligatures w14:val="none"/>
        </w:rPr>
        <w:t>description</w:t>
      </w:r>
      <w:proofErr w:type="spellEnd"/>
      <w:r w:rsidRPr="006C6B91">
        <w:rPr>
          <w:rFonts w:ascii="Consolas" w:eastAsia="Times New Roman" w:hAnsi="Consolas" w:cs="Times New Roman"/>
          <w:color w:val="9CDCFE"/>
          <w:kern w:val="0"/>
          <w:sz w:val="21"/>
          <w:szCs w:val="21"/>
          <w:lang w:eastAsia="hu-HU"/>
          <w14:ligatures w14:val="none"/>
        </w:rPr>
        <w:t>"</w:t>
      </w:r>
      <w:r w:rsidRPr="006C6B91">
        <w:rPr>
          <w:rFonts w:ascii="Consolas" w:eastAsia="Times New Roman" w:hAnsi="Consolas" w:cs="Times New Roman"/>
          <w:color w:val="B4B4B4"/>
          <w:kern w:val="0"/>
          <w:sz w:val="21"/>
          <w:szCs w:val="21"/>
          <w:lang w:eastAsia="hu-HU"/>
          <w14:ligatures w14:val="none"/>
        </w:rPr>
        <w:t>:</w:t>
      </w:r>
      <w:r w:rsidRPr="006C6B91">
        <w:rPr>
          <w:rFonts w:ascii="Consolas" w:eastAsia="Times New Roman" w:hAnsi="Consolas" w:cs="Times New Roman"/>
          <w:color w:val="DADADA"/>
          <w:kern w:val="0"/>
          <w:sz w:val="21"/>
          <w:szCs w:val="21"/>
          <w:lang w:eastAsia="hu-HU"/>
          <w14:ligatures w14:val="none"/>
        </w:rPr>
        <w:t xml:space="preserve"> </w:t>
      </w:r>
      <w:r w:rsidRPr="006C6B91">
        <w:rPr>
          <w:rFonts w:ascii="Consolas" w:eastAsia="Times New Roman" w:hAnsi="Consolas" w:cs="Times New Roman"/>
          <w:color w:val="E8C9BB"/>
          <w:kern w:val="0"/>
          <w:sz w:val="21"/>
          <w:szCs w:val="21"/>
          <w:lang w:eastAsia="hu-HU"/>
          <w14:ligatures w14:val="none"/>
        </w:rPr>
        <w:t>"</w:t>
      </w:r>
      <w:proofErr w:type="spellStart"/>
      <w:r w:rsidRPr="006C6B91">
        <w:rPr>
          <w:rFonts w:ascii="Consolas" w:eastAsia="Times New Roman" w:hAnsi="Consolas" w:cs="Times New Roman"/>
          <w:color w:val="CE9178"/>
          <w:kern w:val="0"/>
          <w:sz w:val="21"/>
          <w:szCs w:val="21"/>
          <w:lang w:eastAsia="hu-HU"/>
          <w14:ligatures w14:val="none"/>
        </w:rPr>
        <w:t>Identifier</w:t>
      </w:r>
      <w:proofErr w:type="spellEnd"/>
      <w:r w:rsidRPr="006C6B91">
        <w:rPr>
          <w:rFonts w:ascii="Consolas" w:eastAsia="Times New Roman" w:hAnsi="Consolas" w:cs="Times New Roman"/>
          <w:color w:val="CE9178"/>
          <w:kern w:val="0"/>
          <w:sz w:val="21"/>
          <w:szCs w:val="21"/>
          <w:lang w:eastAsia="hu-HU"/>
          <w14:ligatures w14:val="none"/>
        </w:rPr>
        <w:t xml:space="preserve"> of </w:t>
      </w:r>
      <w:proofErr w:type="spellStart"/>
      <w:r w:rsidRPr="006C6B91">
        <w:rPr>
          <w:rFonts w:ascii="Consolas" w:eastAsia="Times New Roman" w:hAnsi="Consolas" w:cs="Times New Roman"/>
          <w:color w:val="CE9178"/>
          <w:kern w:val="0"/>
          <w:sz w:val="21"/>
          <w:szCs w:val="21"/>
          <w:lang w:eastAsia="hu-HU"/>
          <w14:ligatures w14:val="none"/>
        </w:rPr>
        <w:t>the</w:t>
      </w:r>
      <w:proofErr w:type="spellEnd"/>
      <w:r w:rsidRPr="006C6B91">
        <w:rPr>
          <w:rFonts w:ascii="Consolas" w:eastAsia="Times New Roman" w:hAnsi="Consolas" w:cs="Times New Roman"/>
          <w:color w:val="CE9178"/>
          <w:kern w:val="0"/>
          <w:sz w:val="21"/>
          <w:szCs w:val="21"/>
          <w:lang w:eastAsia="hu-HU"/>
          <w14:ligatures w14:val="none"/>
        </w:rPr>
        <w:t xml:space="preserve"> </w:t>
      </w:r>
      <w:proofErr w:type="spellStart"/>
      <w:r w:rsidRPr="006C6B91">
        <w:rPr>
          <w:rFonts w:ascii="Consolas" w:eastAsia="Times New Roman" w:hAnsi="Consolas" w:cs="Times New Roman"/>
          <w:color w:val="CE9178"/>
          <w:kern w:val="0"/>
          <w:sz w:val="21"/>
          <w:szCs w:val="21"/>
          <w:lang w:eastAsia="hu-HU"/>
          <w14:ligatures w14:val="none"/>
        </w:rPr>
        <w:t>device</w:t>
      </w:r>
      <w:proofErr w:type="spellEnd"/>
      <w:r w:rsidRPr="006C6B91">
        <w:rPr>
          <w:rFonts w:ascii="Consolas" w:eastAsia="Times New Roman" w:hAnsi="Consolas" w:cs="Times New Roman"/>
          <w:color w:val="E8C9BB"/>
          <w:kern w:val="0"/>
          <w:sz w:val="21"/>
          <w:szCs w:val="21"/>
          <w:lang w:eastAsia="hu-HU"/>
          <w14:ligatures w14:val="none"/>
        </w:rPr>
        <w:t>"</w:t>
      </w:r>
      <w:r w:rsidRPr="006C6B91">
        <w:rPr>
          <w:rFonts w:ascii="Consolas" w:eastAsia="Times New Roman" w:hAnsi="Consolas" w:cs="Times New Roman"/>
          <w:color w:val="B4B4B4"/>
          <w:kern w:val="0"/>
          <w:sz w:val="21"/>
          <w:szCs w:val="21"/>
          <w:lang w:eastAsia="hu-HU"/>
          <w14:ligatures w14:val="none"/>
        </w:rPr>
        <w:t>,</w:t>
      </w:r>
    </w:p>
    <w:p w14:paraId="3E3EF364" w14:textId="77777777" w:rsidR="006C6B91" w:rsidRPr="006C6B91" w:rsidRDefault="006C6B91" w:rsidP="006C6B91">
      <w:pPr>
        <w:shd w:val="clear" w:color="auto" w:fill="1E1E1E"/>
        <w:suppressAutoHyphens w:val="0"/>
        <w:spacing w:after="0" w:line="285" w:lineRule="atLeast"/>
        <w:rPr>
          <w:rFonts w:ascii="Consolas" w:eastAsia="Times New Roman" w:hAnsi="Consolas" w:cs="Times New Roman"/>
          <w:color w:val="DADADA"/>
          <w:kern w:val="0"/>
          <w:sz w:val="21"/>
          <w:szCs w:val="21"/>
          <w:lang w:eastAsia="hu-HU"/>
          <w14:ligatures w14:val="none"/>
        </w:rPr>
      </w:pPr>
      <w:r w:rsidRPr="006C6B91">
        <w:rPr>
          <w:rFonts w:ascii="Consolas" w:eastAsia="Times New Roman" w:hAnsi="Consolas" w:cs="Times New Roman"/>
          <w:color w:val="DADADA"/>
          <w:kern w:val="0"/>
          <w:sz w:val="21"/>
          <w:szCs w:val="21"/>
          <w:lang w:eastAsia="hu-HU"/>
          <w14:ligatures w14:val="none"/>
        </w:rPr>
        <w:t xml:space="preserve">                        </w:t>
      </w:r>
      <w:r w:rsidRPr="006C6B91">
        <w:rPr>
          <w:rFonts w:ascii="Consolas" w:eastAsia="Times New Roman" w:hAnsi="Consolas" w:cs="Times New Roman"/>
          <w:color w:val="9CDCFE"/>
          <w:kern w:val="0"/>
          <w:sz w:val="21"/>
          <w:szCs w:val="21"/>
          <w:lang w:eastAsia="hu-HU"/>
          <w14:ligatures w14:val="none"/>
        </w:rPr>
        <w:t>"</w:t>
      </w:r>
      <w:proofErr w:type="spellStart"/>
      <w:r w:rsidRPr="006C6B91">
        <w:rPr>
          <w:rFonts w:ascii="Consolas" w:eastAsia="Times New Roman" w:hAnsi="Consolas" w:cs="Times New Roman"/>
          <w:color w:val="9CDCFE"/>
          <w:kern w:val="0"/>
          <w:sz w:val="21"/>
          <w:szCs w:val="21"/>
          <w:lang w:eastAsia="hu-HU"/>
          <w14:ligatures w14:val="none"/>
        </w:rPr>
        <w:t>type</w:t>
      </w:r>
      <w:proofErr w:type="spellEnd"/>
      <w:r w:rsidRPr="006C6B91">
        <w:rPr>
          <w:rFonts w:ascii="Consolas" w:eastAsia="Times New Roman" w:hAnsi="Consolas" w:cs="Times New Roman"/>
          <w:color w:val="9CDCFE"/>
          <w:kern w:val="0"/>
          <w:sz w:val="21"/>
          <w:szCs w:val="21"/>
          <w:lang w:eastAsia="hu-HU"/>
          <w14:ligatures w14:val="none"/>
        </w:rPr>
        <w:t>"</w:t>
      </w:r>
      <w:r w:rsidRPr="006C6B91">
        <w:rPr>
          <w:rFonts w:ascii="Consolas" w:eastAsia="Times New Roman" w:hAnsi="Consolas" w:cs="Times New Roman"/>
          <w:color w:val="B4B4B4"/>
          <w:kern w:val="0"/>
          <w:sz w:val="21"/>
          <w:szCs w:val="21"/>
          <w:lang w:eastAsia="hu-HU"/>
          <w14:ligatures w14:val="none"/>
        </w:rPr>
        <w:t>:</w:t>
      </w:r>
      <w:r w:rsidRPr="006C6B91">
        <w:rPr>
          <w:rFonts w:ascii="Consolas" w:eastAsia="Times New Roman" w:hAnsi="Consolas" w:cs="Times New Roman"/>
          <w:color w:val="DADADA"/>
          <w:kern w:val="0"/>
          <w:sz w:val="21"/>
          <w:szCs w:val="21"/>
          <w:lang w:eastAsia="hu-HU"/>
          <w14:ligatures w14:val="none"/>
        </w:rPr>
        <w:t xml:space="preserve"> </w:t>
      </w:r>
      <w:r w:rsidRPr="006C6B91">
        <w:rPr>
          <w:rFonts w:ascii="Consolas" w:eastAsia="Times New Roman" w:hAnsi="Consolas" w:cs="Times New Roman"/>
          <w:color w:val="E8C9BB"/>
          <w:kern w:val="0"/>
          <w:sz w:val="21"/>
          <w:szCs w:val="21"/>
          <w:lang w:eastAsia="hu-HU"/>
          <w14:ligatures w14:val="none"/>
        </w:rPr>
        <w:t>"</w:t>
      </w:r>
      <w:proofErr w:type="spellStart"/>
      <w:r w:rsidRPr="006C6B91">
        <w:rPr>
          <w:rFonts w:ascii="Consolas" w:eastAsia="Times New Roman" w:hAnsi="Consolas" w:cs="Times New Roman"/>
          <w:color w:val="CE9178"/>
          <w:kern w:val="0"/>
          <w:sz w:val="21"/>
          <w:szCs w:val="21"/>
          <w:lang w:eastAsia="hu-HU"/>
          <w14:ligatures w14:val="none"/>
        </w:rPr>
        <w:t>string</w:t>
      </w:r>
      <w:proofErr w:type="spellEnd"/>
      <w:r w:rsidRPr="006C6B91">
        <w:rPr>
          <w:rFonts w:ascii="Consolas" w:eastAsia="Times New Roman" w:hAnsi="Consolas" w:cs="Times New Roman"/>
          <w:color w:val="E8C9BB"/>
          <w:kern w:val="0"/>
          <w:sz w:val="21"/>
          <w:szCs w:val="21"/>
          <w:lang w:eastAsia="hu-HU"/>
          <w14:ligatures w14:val="none"/>
        </w:rPr>
        <w:t>"</w:t>
      </w:r>
    </w:p>
    <w:p w14:paraId="100C1BD2" w14:textId="77777777" w:rsidR="006C6B91" w:rsidRPr="006C6B91" w:rsidRDefault="006C6B91" w:rsidP="006C6B91">
      <w:pPr>
        <w:shd w:val="clear" w:color="auto" w:fill="1E1E1E"/>
        <w:suppressAutoHyphens w:val="0"/>
        <w:spacing w:after="0" w:line="285" w:lineRule="atLeast"/>
        <w:rPr>
          <w:rFonts w:ascii="Consolas" w:eastAsia="Times New Roman" w:hAnsi="Consolas" w:cs="Times New Roman"/>
          <w:color w:val="DADADA"/>
          <w:kern w:val="0"/>
          <w:sz w:val="21"/>
          <w:szCs w:val="21"/>
          <w:lang w:eastAsia="hu-HU"/>
          <w14:ligatures w14:val="none"/>
        </w:rPr>
      </w:pPr>
      <w:r w:rsidRPr="006C6B91">
        <w:rPr>
          <w:rFonts w:ascii="Consolas" w:eastAsia="Times New Roman" w:hAnsi="Consolas" w:cs="Times New Roman"/>
          <w:color w:val="DADADA"/>
          <w:kern w:val="0"/>
          <w:sz w:val="21"/>
          <w:szCs w:val="21"/>
          <w:lang w:eastAsia="hu-HU"/>
          <w14:ligatures w14:val="none"/>
        </w:rPr>
        <w:t xml:space="preserve">                    </w:t>
      </w:r>
      <w:r w:rsidRPr="006C6B91">
        <w:rPr>
          <w:rFonts w:ascii="Consolas" w:eastAsia="Times New Roman" w:hAnsi="Consolas" w:cs="Times New Roman"/>
          <w:color w:val="B4B4B4"/>
          <w:kern w:val="0"/>
          <w:sz w:val="21"/>
          <w:szCs w:val="21"/>
          <w:lang w:eastAsia="hu-HU"/>
          <w14:ligatures w14:val="none"/>
        </w:rPr>
        <w:t>},</w:t>
      </w:r>
    </w:p>
    <w:p w14:paraId="3B940E9F" w14:textId="77777777" w:rsidR="006C6B91" w:rsidRPr="006C6B91" w:rsidRDefault="006C6B91" w:rsidP="006C6B91">
      <w:pPr>
        <w:shd w:val="clear" w:color="auto" w:fill="1E1E1E"/>
        <w:suppressAutoHyphens w:val="0"/>
        <w:spacing w:after="0" w:line="285" w:lineRule="atLeast"/>
        <w:rPr>
          <w:rFonts w:ascii="Consolas" w:eastAsia="Times New Roman" w:hAnsi="Consolas" w:cs="Times New Roman"/>
          <w:color w:val="DADADA"/>
          <w:kern w:val="0"/>
          <w:sz w:val="21"/>
          <w:szCs w:val="21"/>
          <w:lang w:eastAsia="hu-HU"/>
          <w14:ligatures w14:val="none"/>
        </w:rPr>
      </w:pPr>
      <w:r w:rsidRPr="006C6B91">
        <w:rPr>
          <w:rFonts w:ascii="Consolas" w:eastAsia="Times New Roman" w:hAnsi="Consolas" w:cs="Times New Roman"/>
          <w:color w:val="DADADA"/>
          <w:kern w:val="0"/>
          <w:sz w:val="21"/>
          <w:szCs w:val="21"/>
          <w:lang w:eastAsia="hu-HU"/>
          <w14:ligatures w14:val="none"/>
        </w:rPr>
        <w:t xml:space="preserve">                    </w:t>
      </w:r>
      <w:r w:rsidRPr="006C6B91">
        <w:rPr>
          <w:rFonts w:ascii="Consolas" w:eastAsia="Times New Roman" w:hAnsi="Consolas" w:cs="Times New Roman"/>
          <w:color w:val="9CDCFE"/>
          <w:kern w:val="0"/>
          <w:sz w:val="21"/>
          <w:szCs w:val="21"/>
          <w:lang w:eastAsia="hu-HU"/>
          <w14:ligatures w14:val="none"/>
        </w:rPr>
        <w:t>"</w:t>
      </w:r>
      <w:proofErr w:type="spellStart"/>
      <w:r w:rsidRPr="006C6B91">
        <w:rPr>
          <w:rFonts w:ascii="Consolas" w:eastAsia="Times New Roman" w:hAnsi="Consolas" w:cs="Times New Roman"/>
          <w:color w:val="9CDCFE"/>
          <w:kern w:val="0"/>
          <w:sz w:val="21"/>
          <w:szCs w:val="21"/>
          <w:lang w:eastAsia="hu-HU"/>
          <w14:ligatures w14:val="none"/>
        </w:rPr>
        <w:t>loc_lat</w:t>
      </w:r>
      <w:proofErr w:type="spellEnd"/>
      <w:r w:rsidRPr="006C6B91">
        <w:rPr>
          <w:rFonts w:ascii="Consolas" w:eastAsia="Times New Roman" w:hAnsi="Consolas" w:cs="Times New Roman"/>
          <w:color w:val="9CDCFE"/>
          <w:kern w:val="0"/>
          <w:sz w:val="21"/>
          <w:szCs w:val="21"/>
          <w:lang w:eastAsia="hu-HU"/>
          <w14:ligatures w14:val="none"/>
        </w:rPr>
        <w:t>"</w:t>
      </w:r>
      <w:r w:rsidRPr="006C6B91">
        <w:rPr>
          <w:rFonts w:ascii="Consolas" w:eastAsia="Times New Roman" w:hAnsi="Consolas" w:cs="Times New Roman"/>
          <w:color w:val="B4B4B4"/>
          <w:kern w:val="0"/>
          <w:sz w:val="21"/>
          <w:szCs w:val="21"/>
          <w:lang w:eastAsia="hu-HU"/>
          <w14:ligatures w14:val="none"/>
        </w:rPr>
        <w:t>:</w:t>
      </w:r>
      <w:r w:rsidRPr="006C6B91">
        <w:rPr>
          <w:rFonts w:ascii="Consolas" w:eastAsia="Times New Roman" w:hAnsi="Consolas" w:cs="Times New Roman"/>
          <w:color w:val="DADADA"/>
          <w:kern w:val="0"/>
          <w:sz w:val="21"/>
          <w:szCs w:val="21"/>
          <w:lang w:eastAsia="hu-HU"/>
          <w14:ligatures w14:val="none"/>
        </w:rPr>
        <w:t xml:space="preserve"> </w:t>
      </w:r>
      <w:r w:rsidRPr="006C6B91">
        <w:rPr>
          <w:rFonts w:ascii="Consolas" w:eastAsia="Times New Roman" w:hAnsi="Consolas" w:cs="Times New Roman"/>
          <w:color w:val="B4B4B4"/>
          <w:kern w:val="0"/>
          <w:sz w:val="21"/>
          <w:szCs w:val="21"/>
          <w:lang w:eastAsia="hu-HU"/>
          <w14:ligatures w14:val="none"/>
        </w:rPr>
        <w:t>{</w:t>
      </w:r>
    </w:p>
    <w:p w14:paraId="3A01C09B" w14:textId="77777777" w:rsidR="006C6B91" w:rsidRPr="006C6B91" w:rsidRDefault="006C6B91" w:rsidP="006C6B91">
      <w:pPr>
        <w:shd w:val="clear" w:color="auto" w:fill="1E1E1E"/>
        <w:suppressAutoHyphens w:val="0"/>
        <w:spacing w:after="0" w:line="285" w:lineRule="atLeast"/>
        <w:rPr>
          <w:rFonts w:ascii="Consolas" w:eastAsia="Times New Roman" w:hAnsi="Consolas" w:cs="Times New Roman"/>
          <w:color w:val="DADADA"/>
          <w:kern w:val="0"/>
          <w:sz w:val="21"/>
          <w:szCs w:val="21"/>
          <w:lang w:eastAsia="hu-HU"/>
          <w14:ligatures w14:val="none"/>
        </w:rPr>
      </w:pPr>
      <w:r w:rsidRPr="006C6B91">
        <w:rPr>
          <w:rFonts w:ascii="Consolas" w:eastAsia="Times New Roman" w:hAnsi="Consolas" w:cs="Times New Roman"/>
          <w:color w:val="DADADA"/>
          <w:kern w:val="0"/>
          <w:sz w:val="21"/>
          <w:szCs w:val="21"/>
          <w:lang w:eastAsia="hu-HU"/>
          <w14:ligatures w14:val="none"/>
        </w:rPr>
        <w:t xml:space="preserve">                        </w:t>
      </w:r>
      <w:r w:rsidRPr="006C6B91">
        <w:rPr>
          <w:rFonts w:ascii="Consolas" w:eastAsia="Times New Roman" w:hAnsi="Consolas" w:cs="Times New Roman"/>
          <w:color w:val="9CDCFE"/>
          <w:kern w:val="0"/>
          <w:sz w:val="21"/>
          <w:szCs w:val="21"/>
          <w:lang w:eastAsia="hu-HU"/>
          <w14:ligatures w14:val="none"/>
        </w:rPr>
        <w:t>"</w:t>
      </w:r>
      <w:proofErr w:type="spellStart"/>
      <w:r w:rsidRPr="006C6B91">
        <w:rPr>
          <w:rFonts w:ascii="Consolas" w:eastAsia="Times New Roman" w:hAnsi="Consolas" w:cs="Times New Roman"/>
          <w:color w:val="9CDCFE"/>
          <w:kern w:val="0"/>
          <w:sz w:val="21"/>
          <w:szCs w:val="21"/>
          <w:lang w:eastAsia="hu-HU"/>
          <w14:ligatures w14:val="none"/>
        </w:rPr>
        <w:t>description</w:t>
      </w:r>
      <w:proofErr w:type="spellEnd"/>
      <w:r w:rsidRPr="006C6B91">
        <w:rPr>
          <w:rFonts w:ascii="Consolas" w:eastAsia="Times New Roman" w:hAnsi="Consolas" w:cs="Times New Roman"/>
          <w:color w:val="9CDCFE"/>
          <w:kern w:val="0"/>
          <w:sz w:val="21"/>
          <w:szCs w:val="21"/>
          <w:lang w:eastAsia="hu-HU"/>
          <w14:ligatures w14:val="none"/>
        </w:rPr>
        <w:t>"</w:t>
      </w:r>
      <w:r w:rsidRPr="006C6B91">
        <w:rPr>
          <w:rFonts w:ascii="Consolas" w:eastAsia="Times New Roman" w:hAnsi="Consolas" w:cs="Times New Roman"/>
          <w:color w:val="B4B4B4"/>
          <w:kern w:val="0"/>
          <w:sz w:val="21"/>
          <w:szCs w:val="21"/>
          <w:lang w:eastAsia="hu-HU"/>
          <w14:ligatures w14:val="none"/>
        </w:rPr>
        <w:t>:</w:t>
      </w:r>
      <w:r w:rsidRPr="006C6B91">
        <w:rPr>
          <w:rFonts w:ascii="Consolas" w:eastAsia="Times New Roman" w:hAnsi="Consolas" w:cs="Times New Roman"/>
          <w:color w:val="DADADA"/>
          <w:kern w:val="0"/>
          <w:sz w:val="21"/>
          <w:szCs w:val="21"/>
          <w:lang w:eastAsia="hu-HU"/>
          <w14:ligatures w14:val="none"/>
        </w:rPr>
        <w:t xml:space="preserve"> </w:t>
      </w:r>
      <w:r w:rsidRPr="006C6B91">
        <w:rPr>
          <w:rFonts w:ascii="Consolas" w:eastAsia="Times New Roman" w:hAnsi="Consolas" w:cs="Times New Roman"/>
          <w:color w:val="E8C9BB"/>
          <w:kern w:val="0"/>
          <w:sz w:val="21"/>
          <w:szCs w:val="21"/>
          <w:lang w:eastAsia="hu-HU"/>
          <w14:ligatures w14:val="none"/>
        </w:rPr>
        <w:t>"</w:t>
      </w:r>
      <w:proofErr w:type="spellStart"/>
      <w:r w:rsidRPr="006C6B91">
        <w:rPr>
          <w:rFonts w:ascii="Consolas" w:eastAsia="Times New Roman" w:hAnsi="Consolas" w:cs="Times New Roman"/>
          <w:color w:val="CE9178"/>
          <w:kern w:val="0"/>
          <w:sz w:val="21"/>
          <w:szCs w:val="21"/>
          <w:lang w:eastAsia="hu-HU"/>
          <w14:ligatures w14:val="none"/>
        </w:rPr>
        <w:t>Lattitude</w:t>
      </w:r>
      <w:proofErr w:type="spellEnd"/>
      <w:r w:rsidRPr="006C6B91">
        <w:rPr>
          <w:rFonts w:ascii="Consolas" w:eastAsia="Times New Roman" w:hAnsi="Consolas" w:cs="Times New Roman"/>
          <w:color w:val="E8C9BB"/>
          <w:kern w:val="0"/>
          <w:sz w:val="21"/>
          <w:szCs w:val="21"/>
          <w:lang w:eastAsia="hu-HU"/>
          <w14:ligatures w14:val="none"/>
        </w:rPr>
        <w:t>"</w:t>
      </w:r>
      <w:r w:rsidRPr="006C6B91">
        <w:rPr>
          <w:rFonts w:ascii="Consolas" w:eastAsia="Times New Roman" w:hAnsi="Consolas" w:cs="Times New Roman"/>
          <w:color w:val="B4B4B4"/>
          <w:kern w:val="0"/>
          <w:sz w:val="21"/>
          <w:szCs w:val="21"/>
          <w:lang w:eastAsia="hu-HU"/>
          <w14:ligatures w14:val="none"/>
        </w:rPr>
        <w:t>,</w:t>
      </w:r>
    </w:p>
    <w:p w14:paraId="7046C1CA" w14:textId="77777777" w:rsidR="006C6B91" w:rsidRPr="006C6B91" w:rsidRDefault="006C6B91" w:rsidP="006C6B91">
      <w:pPr>
        <w:shd w:val="clear" w:color="auto" w:fill="1E1E1E"/>
        <w:suppressAutoHyphens w:val="0"/>
        <w:spacing w:after="0" w:line="285" w:lineRule="atLeast"/>
        <w:rPr>
          <w:rFonts w:ascii="Consolas" w:eastAsia="Times New Roman" w:hAnsi="Consolas" w:cs="Times New Roman"/>
          <w:color w:val="DADADA"/>
          <w:kern w:val="0"/>
          <w:sz w:val="21"/>
          <w:szCs w:val="21"/>
          <w:lang w:eastAsia="hu-HU"/>
          <w14:ligatures w14:val="none"/>
        </w:rPr>
      </w:pPr>
      <w:r w:rsidRPr="006C6B91">
        <w:rPr>
          <w:rFonts w:ascii="Consolas" w:eastAsia="Times New Roman" w:hAnsi="Consolas" w:cs="Times New Roman"/>
          <w:color w:val="DADADA"/>
          <w:kern w:val="0"/>
          <w:sz w:val="21"/>
          <w:szCs w:val="21"/>
          <w:lang w:eastAsia="hu-HU"/>
          <w14:ligatures w14:val="none"/>
        </w:rPr>
        <w:t xml:space="preserve">                        </w:t>
      </w:r>
      <w:r w:rsidRPr="006C6B91">
        <w:rPr>
          <w:rFonts w:ascii="Consolas" w:eastAsia="Times New Roman" w:hAnsi="Consolas" w:cs="Times New Roman"/>
          <w:color w:val="9CDCFE"/>
          <w:kern w:val="0"/>
          <w:sz w:val="21"/>
          <w:szCs w:val="21"/>
          <w:lang w:eastAsia="hu-HU"/>
          <w14:ligatures w14:val="none"/>
        </w:rPr>
        <w:t>"</w:t>
      </w:r>
      <w:proofErr w:type="spellStart"/>
      <w:r w:rsidRPr="006C6B91">
        <w:rPr>
          <w:rFonts w:ascii="Consolas" w:eastAsia="Times New Roman" w:hAnsi="Consolas" w:cs="Times New Roman"/>
          <w:color w:val="9CDCFE"/>
          <w:kern w:val="0"/>
          <w:sz w:val="21"/>
          <w:szCs w:val="21"/>
          <w:lang w:eastAsia="hu-HU"/>
          <w14:ligatures w14:val="none"/>
        </w:rPr>
        <w:t>type</w:t>
      </w:r>
      <w:proofErr w:type="spellEnd"/>
      <w:r w:rsidRPr="006C6B91">
        <w:rPr>
          <w:rFonts w:ascii="Consolas" w:eastAsia="Times New Roman" w:hAnsi="Consolas" w:cs="Times New Roman"/>
          <w:color w:val="9CDCFE"/>
          <w:kern w:val="0"/>
          <w:sz w:val="21"/>
          <w:szCs w:val="21"/>
          <w:lang w:eastAsia="hu-HU"/>
          <w14:ligatures w14:val="none"/>
        </w:rPr>
        <w:t>"</w:t>
      </w:r>
      <w:r w:rsidRPr="006C6B91">
        <w:rPr>
          <w:rFonts w:ascii="Consolas" w:eastAsia="Times New Roman" w:hAnsi="Consolas" w:cs="Times New Roman"/>
          <w:color w:val="B4B4B4"/>
          <w:kern w:val="0"/>
          <w:sz w:val="21"/>
          <w:szCs w:val="21"/>
          <w:lang w:eastAsia="hu-HU"/>
          <w14:ligatures w14:val="none"/>
        </w:rPr>
        <w:t>:</w:t>
      </w:r>
      <w:r w:rsidRPr="006C6B91">
        <w:rPr>
          <w:rFonts w:ascii="Consolas" w:eastAsia="Times New Roman" w:hAnsi="Consolas" w:cs="Times New Roman"/>
          <w:color w:val="DADADA"/>
          <w:kern w:val="0"/>
          <w:sz w:val="21"/>
          <w:szCs w:val="21"/>
          <w:lang w:eastAsia="hu-HU"/>
          <w14:ligatures w14:val="none"/>
        </w:rPr>
        <w:t xml:space="preserve"> </w:t>
      </w:r>
      <w:r w:rsidRPr="006C6B91">
        <w:rPr>
          <w:rFonts w:ascii="Consolas" w:eastAsia="Times New Roman" w:hAnsi="Consolas" w:cs="Times New Roman"/>
          <w:color w:val="E8C9BB"/>
          <w:kern w:val="0"/>
          <w:sz w:val="21"/>
          <w:szCs w:val="21"/>
          <w:lang w:eastAsia="hu-HU"/>
          <w14:ligatures w14:val="none"/>
        </w:rPr>
        <w:t>"</w:t>
      </w:r>
      <w:proofErr w:type="spellStart"/>
      <w:r w:rsidRPr="006C6B91">
        <w:rPr>
          <w:rFonts w:ascii="Consolas" w:eastAsia="Times New Roman" w:hAnsi="Consolas" w:cs="Times New Roman"/>
          <w:color w:val="CE9178"/>
          <w:kern w:val="0"/>
          <w:sz w:val="21"/>
          <w:szCs w:val="21"/>
          <w:lang w:eastAsia="hu-HU"/>
          <w14:ligatures w14:val="none"/>
        </w:rPr>
        <w:t>number</w:t>
      </w:r>
      <w:proofErr w:type="spellEnd"/>
      <w:r w:rsidRPr="006C6B91">
        <w:rPr>
          <w:rFonts w:ascii="Consolas" w:eastAsia="Times New Roman" w:hAnsi="Consolas" w:cs="Times New Roman"/>
          <w:color w:val="E8C9BB"/>
          <w:kern w:val="0"/>
          <w:sz w:val="21"/>
          <w:szCs w:val="21"/>
          <w:lang w:eastAsia="hu-HU"/>
          <w14:ligatures w14:val="none"/>
        </w:rPr>
        <w:t>"</w:t>
      </w:r>
      <w:r w:rsidRPr="006C6B91">
        <w:rPr>
          <w:rFonts w:ascii="Consolas" w:eastAsia="Times New Roman" w:hAnsi="Consolas" w:cs="Times New Roman"/>
          <w:color w:val="B4B4B4"/>
          <w:kern w:val="0"/>
          <w:sz w:val="21"/>
          <w:szCs w:val="21"/>
          <w:lang w:eastAsia="hu-HU"/>
          <w14:ligatures w14:val="none"/>
        </w:rPr>
        <w:t>,</w:t>
      </w:r>
    </w:p>
    <w:p w14:paraId="65854729" w14:textId="77777777" w:rsidR="006C6B91" w:rsidRPr="006C6B91" w:rsidRDefault="006C6B91" w:rsidP="006C6B91">
      <w:pPr>
        <w:shd w:val="clear" w:color="auto" w:fill="1E1E1E"/>
        <w:suppressAutoHyphens w:val="0"/>
        <w:spacing w:after="0" w:line="285" w:lineRule="atLeast"/>
        <w:rPr>
          <w:rFonts w:ascii="Consolas" w:eastAsia="Times New Roman" w:hAnsi="Consolas" w:cs="Times New Roman"/>
          <w:color w:val="DADADA"/>
          <w:kern w:val="0"/>
          <w:sz w:val="21"/>
          <w:szCs w:val="21"/>
          <w:lang w:eastAsia="hu-HU"/>
          <w14:ligatures w14:val="none"/>
        </w:rPr>
      </w:pPr>
      <w:r w:rsidRPr="006C6B91">
        <w:rPr>
          <w:rFonts w:ascii="Consolas" w:eastAsia="Times New Roman" w:hAnsi="Consolas" w:cs="Times New Roman"/>
          <w:color w:val="DADADA"/>
          <w:kern w:val="0"/>
          <w:sz w:val="21"/>
          <w:szCs w:val="21"/>
          <w:lang w:eastAsia="hu-HU"/>
          <w14:ligatures w14:val="none"/>
        </w:rPr>
        <w:t xml:space="preserve">                        </w:t>
      </w:r>
      <w:r w:rsidRPr="006C6B91">
        <w:rPr>
          <w:rFonts w:ascii="Consolas" w:eastAsia="Times New Roman" w:hAnsi="Consolas" w:cs="Times New Roman"/>
          <w:color w:val="9CDCFE"/>
          <w:kern w:val="0"/>
          <w:sz w:val="21"/>
          <w:szCs w:val="21"/>
          <w:lang w:eastAsia="hu-HU"/>
          <w14:ligatures w14:val="none"/>
        </w:rPr>
        <w:t>"minimum"</w:t>
      </w:r>
      <w:r w:rsidRPr="006C6B91">
        <w:rPr>
          <w:rFonts w:ascii="Consolas" w:eastAsia="Times New Roman" w:hAnsi="Consolas" w:cs="Times New Roman"/>
          <w:color w:val="B4B4B4"/>
          <w:kern w:val="0"/>
          <w:sz w:val="21"/>
          <w:szCs w:val="21"/>
          <w:lang w:eastAsia="hu-HU"/>
          <w14:ligatures w14:val="none"/>
        </w:rPr>
        <w:t>:</w:t>
      </w:r>
      <w:r w:rsidRPr="006C6B91">
        <w:rPr>
          <w:rFonts w:ascii="Consolas" w:eastAsia="Times New Roman" w:hAnsi="Consolas" w:cs="Times New Roman"/>
          <w:color w:val="DADADA"/>
          <w:kern w:val="0"/>
          <w:sz w:val="21"/>
          <w:szCs w:val="21"/>
          <w:lang w:eastAsia="hu-HU"/>
          <w14:ligatures w14:val="none"/>
        </w:rPr>
        <w:t xml:space="preserve"> </w:t>
      </w:r>
      <w:r w:rsidRPr="006C6B91">
        <w:rPr>
          <w:rFonts w:ascii="Consolas" w:eastAsia="Times New Roman" w:hAnsi="Consolas" w:cs="Times New Roman"/>
          <w:color w:val="B5CEA8"/>
          <w:kern w:val="0"/>
          <w:sz w:val="21"/>
          <w:szCs w:val="21"/>
          <w:lang w:eastAsia="hu-HU"/>
          <w14:ligatures w14:val="none"/>
        </w:rPr>
        <w:t>-90</w:t>
      </w:r>
      <w:r w:rsidRPr="006C6B91">
        <w:rPr>
          <w:rFonts w:ascii="Consolas" w:eastAsia="Times New Roman" w:hAnsi="Consolas" w:cs="Times New Roman"/>
          <w:color w:val="B4B4B4"/>
          <w:kern w:val="0"/>
          <w:sz w:val="21"/>
          <w:szCs w:val="21"/>
          <w:lang w:eastAsia="hu-HU"/>
          <w14:ligatures w14:val="none"/>
        </w:rPr>
        <w:t>,</w:t>
      </w:r>
    </w:p>
    <w:p w14:paraId="4507D592" w14:textId="77777777" w:rsidR="006C6B91" w:rsidRPr="006C6B91" w:rsidRDefault="006C6B91" w:rsidP="006C6B91">
      <w:pPr>
        <w:shd w:val="clear" w:color="auto" w:fill="1E1E1E"/>
        <w:suppressAutoHyphens w:val="0"/>
        <w:spacing w:after="0" w:line="285" w:lineRule="atLeast"/>
        <w:rPr>
          <w:rFonts w:ascii="Consolas" w:eastAsia="Times New Roman" w:hAnsi="Consolas" w:cs="Times New Roman"/>
          <w:color w:val="DADADA"/>
          <w:kern w:val="0"/>
          <w:sz w:val="21"/>
          <w:szCs w:val="21"/>
          <w:lang w:eastAsia="hu-HU"/>
          <w14:ligatures w14:val="none"/>
        </w:rPr>
      </w:pPr>
      <w:r w:rsidRPr="006C6B91">
        <w:rPr>
          <w:rFonts w:ascii="Consolas" w:eastAsia="Times New Roman" w:hAnsi="Consolas" w:cs="Times New Roman"/>
          <w:color w:val="DADADA"/>
          <w:kern w:val="0"/>
          <w:sz w:val="21"/>
          <w:szCs w:val="21"/>
          <w:lang w:eastAsia="hu-HU"/>
          <w14:ligatures w14:val="none"/>
        </w:rPr>
        <w:t xml:space="preserve">                        </w:t>
      </w:r>
      <w:r w:rsidRPr="006C6B91">
        <w:rPr>
          <w:rFonts w:ascii="Consolas" w:eastAsia="Times New Roman" w:hAnsi="Consolas" w:cs="Times New Roman"/>
          <w:color w:val="9CDCFE"/>
          <w:kern w:val="0"/>
          <w:sz w:val="21"/>
          <w:szCs w:val="21"/>
          <w:lang w:eastAsia="hu-HU"/>
          <w14:ligatures w14:val="none"/>
        </w:rPr>
        <w:t>"maximum"</w:t>
      </w:r>
      <w:r w:rsidRPr="006C6B91">
        <w:rPr>
          <w:rFonts w:ascii="Consolas" w:eastAsia="Times New Roman" w:hAnsi="Consolas" w:cs="Times New Roman"/>
          <w:color w:val="B4B4B4"/>
          <w:kern w:val="0"/>
          <w:sz w:val="21"/>
          <w:szCs w:val="21"/>
          <w:lang w:eastAsia="hu-HU"/>
          <w14:ligatures w14:val="none"/>
        </w:rPr>
        <w:t>:</w:t>
      </w:r>
      <w:r w:rsidRPr="006C6B91">
        <w:rPr>
          <w:rFonts w:ascii="Consolas" w:eastAsia="Times New Roman" w:hAnsi="Consolas" w:cs="Times New Roman"/>
          <w:color w:val="DADADA"/>
          <w:kern w:val="0"/>
          <w:sz w:val="21"/>
          <w:szCs w:val="21"/>
          <w:lang w:eastAsia="hu-HU"/>
          <w14:ligatures w14:val="none"/>
        </w:rPr>
        <w:t xml:space="preserve"> </w:t>
      </w:r>
      <w:r w:rsidRPr="006C6B91">
        <w:rPr>
          <w:rFonts w:ascii="Consolas" w:eastAsia="Times New Roman" w:hAnsi="Consolas" w:cs="Times New Roman"/>
          <w:color w:val="B5CEA8"/>
          <w:kern w:val="0"/>
          <w:sz w:val="21"/>
          <w:szCs w:val="21"/>
          <w:lang w:eastAsia="hu-HU"/>
          <w14:ligatures w14:val="none"/>
        </w:rPr>
        <w:t>90</w:t>
      </w:r>
    </w:p>
    <w:p w14:paraId="58992E89" w14:textId="77777777" w:rsidR="006C6B91" w:rsidRPr="006C6B91" w:rsidRDefault="006C6B91" w:rsidP="006C6B91">
      <w:pPr>
        <w:shd w:val="clear" w:color="auto" w:fill="1E1E1E"/>
        <w:suppressAutoHyphens w:val="0"/>
        <w:spacing w:after="0" w:line="285" w:lineRule="atLeast"/>
        <w:rPr>
          <w:rFonts w:ascii="Consolas" w:eastAsia="Times New Roman" w:hAnsi="Consolas" w:cs="Times New Roman"/>
          <w:color w:val="DADADA"/>
          <w:kern w:val="0"/>
          <w:sz w:val="21"/>
          <w:szCs w:val="21"/>
          <w:lang w:eastAsia="hu-HU"/>
          <w14:ligatures w14:val="none"/>
        </w:rPr>
      </w:pPr>
      <w:r w:rsidRPr="006C6B91">
        <w:rPr>
          <w:rFonts w:ascii="Consolas" w:eastAsia="Times New Roman" w:hAnsi="Consolas" w:cs="Times New Roman"/>
          <w:color w:val="DADADA"/>
          <w:kern w:val="0"/>
          <w:sz w:val="21"/>
          <w:szCs w:val="21"/>
          <w:lang w:eastAsia="hu-HU"/>
          <w14:ligatures w14:val="none"/>
        </w:rPr>
        <w:t xml:space="preserve">                    </w:t>
      </w:r>
      <w:r w:rsidRPr="006C6B91">
        <w:rPr>
          <w:rFonts w:ascii="Consolas" w:eastAsia="Times New Roman" w:hAnsi="Consolas" w:cs="Times New Roman"/>
          <w:color w:val="B4B4B4"/>
          <w:kern w:val="0"/>
          <w:sz w:val="21"/>
          <w:szCs w:val="21"/>
          <w:lang w:eastAsia="hu-HU"/>
          <w14:ligatures w14:val="none"/>
        </w:rPr>
        <w:t>},</w:t>
      </w:r>
    </w:p>
    <w:p w14:paraId="079B1836" w14:textId="77777777" w:rsidR="006C6B91" w:rsidRPr="006C6B91" w:rsidRDefault="006C6B91" w:rsidP="006C6B91">
      <w:pPr>
        <w:shd w:val="clear" w:color="auto" w:fill="1E1E1E"/>
        <w:suppressAutoHyphens w:val="0"/>
        <w:spacing w:after="0" w:line="285" w:lineRule="atLeast"/>
        <w:rPr>
          <w:rFonts w:ascii="Consolas" w:eastAsia="Times New Roman" w:hAnsi="Consolas" w:cs="Times New Roman"/>
          <w:color w:val="DADADA"/>
          <w:kern w:val="0"/>
          <w:sz w:val="21"/>
          <w:szCs w:val="21"/>
          <w:lang w:eastAsia="hu-HU"/>
          <w14:ligatures w14:val="none"/>
        </w:rPr>
      </w:pPr>
      <w:r w:rsidRPr="006C6B91">
        <w:rPr>
          <w:rFonts w:ascii="Consolas" w:eastAsia="Times New Roman" w:hAnsi="Consolas" w:cs="Times New Roman"/>
          <w:color w:val="DADADA"/>
          <w:kern w:val="0"/>
          <w:sz w:val="21"/>
          <w:szCs w:val="21"/>
          <w:lang w:eastAsia="hu-HU"/>
          <w14:ligatures w14:val="none"/>
        </w:rPr>
        <w:t xml:space="preserve">                    </w:t>
      </w:r>
      <w:r w:rsidRPr="006C6B91">
        <w:rPr>
          <w:rFonts w:ascii="Consolas" w:eastAsia="Times New Roman" w:hAnsi="Consolas" w:cs="Times New Roman"/>
          <w:color w:val="9CDCFE"/>
          <w:kern w:val="0"/>
          <w:sz w:val="21"/>
          <w:szCs w:val="21"/>
          <w:lang w:eastAsia="hu-HU"/>
          <w14:ligatures w14:val="none"/>
        </w:rPr>
        <w:t>"</w:t>
      </w:r>
      <w:proofErr w:type="spellStart"/>
      <w:r w:rsidRPr="006C6B91">
        <w:rPr>
          <w:rFonts w:ascii="Consolas" w:eastAsia="Times New Roman" w:hAnsi="Consolas" w:cs="Times New Roman"/>
          <w:color w:val="9CDCFE"/>
          <w:kern w:val="0"/>
          <w:sz w:val="21"/>
          <w:szCs w:val="21"/>
          <w:lang w:eastAsia="hu-HU"/>
          <w14:ligatures w14:val="none"/>
        </w:rPr>
        <w:t>loc_lon</w:t>
      </w:r>
      <w:proofErr w:type="spellEnd"/>
      <w:r w:rsidRPr="006C6B91">
        <w:rPr>
          <w:rFonts w:ascii="Consolas" w:eastAsia="Times New Roman" w:hAnsi="Consolas" w:cs="Times New Roman"/>
          <w:color w:val="9CDCFE"/>
          <w:kern w:val="0"/>
          <w:sz w:val="21"/>
          <w:szCs w:val="21"/>
          <w:lang w:eastAsia="hu-HU"/>
          <w14:ligatures w14:val="none"/>
        </w:rPr>
        <w:t>"</w:t>
      </w:r>
      <w:r w:rsidRPr="006C6B91">
        <w:rPr>
          <w:rFonts w:ascii="Consolas" w:eastAsia="Times New Roman" w:hAnsi="Consolas" w:cs="Times New Roman"/>
          <w:color w:val="B4B4B4"/>
          <w:kern w:val="0"/>
          <w:sz w:val="21"/>
          <w:szCs w:val="21"/>
          <w:lang w:eastAsia="hu-HU"/>
          <w14:ligatures w14:val="none"/>
        </w:rPr>
        <w:t>:</w:t>
      </w:r>
      <w:r w:rsidRPr="006C6B91">
        <w:rPr>
          <w:rFonts w:ascii="Consolas" w:eastAsia="Times New Roman" w:hAnsi="Consolas" w:cs="Times New Roman"/>
          <w:color w:val="DADADA"/>
          <w:kern w:val="0"/>
          <w:sz w:val="21"/>
          <w:szCs w:val="21"/>
          <w:lang w:eastAsia="hu-HU"/>
          <w14:ligatures w14:val="none"/>
        </w:rPr>
        <w:t xml:space="preserve"> </w:t>
      </w:r>
      <w:r w:rsidRPr="006C6B91">
        <w:rPr>
          <w:rFonts w:ascii="Consolas" w:eastAsia="Times New Roman" w:hAnsi="Consolas" w:cs="Times New Roman"/>
          <w:color w:val="B4B4B4"/>
          <w:kern w:val="0"/>
          <w:sz w:val="21"/>
          <w:szCs w:val="21"/>
          <w:lang w:eastAsia="hu-HU"/>
          <w14:ligatures w14:val="none"/>
        </w:rPr>
        <w:t>{</w:t>
      </w:r>
    </w:p>
    <w:p w14:paraId="63FC8C4F" w14:textId="77777777" w:rsidR="006C6B91" w:rsidRPr="006C6B91" w:rsidRDefault="006C6B91" w:rsidP="006C6B91">
      <w:pPr>
        <w:shd w:val="clear" w:color="auto" w:fill="1E1E1E"/>
        <w:suppressAutoHyphens w:val="0"/>
        <w:spacing w:after="0" w:line="285" w:lineRule="atLeast"/>
        <w:rPr>
          <w:rFonts w:ascii="Consolas" w:eastAsia="Times New Roman" w:hAnsi="Consolas" w:cs="Times New Roman"/>
          <w:color w:val="DADADA"/>
          <w:kern w:val="0"/>
          <w:sz w:val="21"/>
          <w:szCs w:val="21"/>
          <w:lang w:eastAsia="hu-HU"/>
          <w14:ligatures w14:val="none"/>
        </w:rPr>
      </w:pPr>
      <w:r w:rsidRPr="006C6B91">
        <w:rPr>
          <w:rFonts w:ascii="Consolas" w:eastAsia="Times New Roman" w:hAnsi="Consolas" w:cs="Times New Roman"/>
          <w:color w:val="DADADA"/>
          <w:kern w:val="0"/>
          <w:sz w:val="21"/>
          <w:szCs w:val="21"/>
          <w:lang w:eastAsia="hu-HU"/>
          <w14:ligatures w14:val="none"/>
        </w:rPr>
        <w:t xml:space="preserve">                        </w:t>
      </w:r>
      <w:r w:rsidRPr="006C6B91">
        <w:rPr>
          <w:rFonts w:ascii="Consolas" w:eastAsia="Times New Roman" w:hAnsi="Consolas" w:cs="Times New Roman"/>
          <w:color w:val="9CDCFE"/>
          <w:kern w:val="0"/>
          <w:sz w:val="21"/>
          <w:szCs w:val="21"/>
          <w:lang w:eastAsia="hu-HU"/>
          <w14:ligatures w14:val="none"/>
        </w:rPr>
        <w:t>"</w:t>
      </w:r>
      <w:proofErr w:type="spellStart"/>
      <w:r w:rsidRPr="006C6B91">
        <w:rPr>
          <w:rFonts w:ascii="Consolas" w:eastAsia="Times New Roman" w:hAnsi="Consolas" w:cs="Times New Roman"/>
          <w:color w:val="9CDCFE"/>
          <w:kern w:val="0"/>
          <w:sz w:val="21"/>
          <w:szCs w:val="21"/>
          <w:lang w:eastAsia="hu-HU"/>
          <w14:ligatures w14:val="none"/>
        </w:rPr>
        <w:t>description</w:t>
      </w:r>
      <w:proofErr w:type="spellEnd"/>
      <w:r w:rsidRPr="006C6B91">
        <w:rPr>
          <w:rFonts w:ascii="Consolas" w:eastAsia="Times New Roman" w:hAnsi="Consolas" w:cs="Times New Roman"/>
          <w:color w:val="9CDCFE"/>
          <w:kern w:val="0"/>
          <w:sz w:val="21"/>
          <w:szCs w:val="21"/>
          <w:lang w:eastAsia="hu-HU"/>
          <w14:ligatures w14:val="none"/>
        </w:rPr>
        <w:t>"</w:t>
      </w:r>
      <w:r w:rsidRPr="006C6B91">
        <w:rPr>
          <w:rFonts w:ascii="Consolas" w:eastAsia="Times New Roman" w:hAnsi="Consolas" w:cs="Times New Roman"/>
          <w:color w:val="B4B4B4"/>
          <w:kern w:val="0"/>
          <w:sz w:val="21"/>
          <w:szCs w:val="21"/>
          <w:lang w:eastAsia="hu-HU"/>
          <w14:ligatures w14:val="none"/>
        </w:rPr>
        <w:t>:</w:t>
      </w:r>
      <w:r w:rsidRPr="006C6B91">
        <w:rPr>
          <w:rFonts w:ascii="Consolas" w:eastAsia="Times New Roman" w:hAnsi="Consolas" w:cs="Times New Roman"/>
          <w:color w:val="DADADA"/>
          <w:kern w:val="0"/>
          <w:sz w:val="21"/>
          <w:szCs w:val="21"/>
          <w:lang w:eastAsia="hu-HU"/>
          <w14:ligatures w14:val="none"/>
        </w:rPr>
        <w:t xml:space="preserve"> </w:t>
      </w:r>
      <w:r w:rsidRPr="006C6B91">
        <w:rPr>
          <w:rFonts w:ascii="Consolas" w:eastAsia="Times New Roman" w:hAnsi="Consolas" w:cs="Times New Roman"/>
          <w:color w:val="E8C9BB"/>
          <w:kern w:val="0"/>
          <w:sz w:val="21"/>
          <w:szCs w:val="21"/>
          <w:lang w:eastAsia="hu-HU"/>
          <w14:ligatures w14:val="none"/>
        </w:rPr>
        <w:t>"</w:t>
      </w:r>
      <w:proofErr w:type="spellStart"/>
      <w:r w:rsidRPr="006C6B91">
        <w:rPr>
          <w:rFonts w:ascii="Consolas" w:eastAsia="Times New Roman" w:hAnsi="Consolas" w:cs="Times New Roman"/>
          <w:color w:val="CE9178"/>
          <w:kern w:val="0"/>
          <w:sz w:val="21"/>
          <w:szCs w:val="21"/>
          <w:lang w:eastAsia="hu-HU"/>
          <w14:ligatures w14:val="none"/>
        </w:rPr>
        <w:t>Longitude</w:t>
      </w:r>
      <w:proofErr w:type="spellEnd"/>
      <w:r w:rsidRPr="006C6B91">
        <w:rPr>
          <w:rFonts w:ascii="Consolas" w:eastAsia="Times New Roman" w:hAnsi="Consolas" w:cs="Times New Roman"/>
          <w:color w:val="E8C9BB"/>
          <w:kern w:val="0"/>
          <w:sz w:val="21"/>
          <w:szCs w:val="21"/>
          <w:lang w:eastAsia="hu-HU"/>
          <w14:ligatures w14:val="none"/>
        </w:rPr>
        <w:t>"</w:t>
      </w:r>
      <w:r w:rsidRPr="006C6B91">
        <w:rPr>
          <w:rFonts w:ascii="Consolas" w:eastAsia="Times New Roman" w:hAnsi="Consolas" w:cs="Times New Roman"/>
          <w:color w:val="B4B4B4"/>
          <w:kern w:val="0"/>
          <w:sz w:val="21"/>
          <w:szCs w:val="21"/>
          <w:lang w:eastAsia="hu-HU"/>
          <w14:ligatures w14:val="none"/>
        </w:rPr>
        <w:t>,</w:t>
      </w:r>
    </w:p>
    <w:p w14:paraId="6A9F917B" w14:textId="77777777" w:rsidR="006C6B91" w:rsidRPr="006C6B91" w:rsidRDefault="006C6B91" w:rsidP="006C6B91">
      <w:pPr>
        <w:shd w:val="clear" w:color="auto" w:fill="1E1E1E"/>
        <w:suppressAutoHyphens w:val="0"/>
        <w:spacing w:after="0" w:line="285" w:lineRule="atLeast"/>
        <w:rPr>
          <w:rFonts w:ascii="Consolas" w:eastAsia="Times New Roman" w:hAnsi="Consolas" w:cs="Times New Roman"/>
          <w:color w:val="DADADA"/>
          <w:kern w:val="0"/>
          <w:sz w:val="21"/>
          <w:szCs w:val="21"/>
          <w:lang w:eastAsia="hu-HU"/>
          <w14:ligatures w14:val="none"/>
        </w:rPr>
      </w:pPr>
      <w:r w:rsidRPr="006C6B91">
        <w:rPr>
          <w:rFonts w:ascii="Consolas" w:eastAsia="Times New Roman" w:hAnsi="Consolas" w:cs="Times New Roman"/>
          <w:color w:val="DADADA"/>
          <w:kern w:val="0"/>
          <w:sz w:val="21"/>
          <w:szCs w:val="21"/>
          <w:lang w:eastAsia="hu-HU"/>
          <w14:ligatures w14:val="none"/>
        </w:rPr>
        <w:t xml:space="preserve">                        </w:t>
      </w:r>
      <w:r w:rsidRPr="006C6B91">
        <w:rPr>
          <w:rFonts w:ascii="Consolas" w:eastAsia="Times New Roman" w:hAnsi="Consolas" w:cs="Times New Roman"/>
          <w:color w:val="9CDCFE"/>
          <w:kern w:val="0"/>
          <w:sz w:val="21"/>
          <w:szCs w:val="21"/>
          <w:lang w:eastAsia="hu-HU"/>
          <w14:ligatures w14:val="none"/>
        </w:rPr>
        <w:t>"</w:t>
      </w:r>
      <w:proofErr w:type="spellStart"/>
      <w:r w:rsidRPr="006C6B91">
        <w:rPr>
          <w:rFonts w:ascii="Consolas" w:eastAsia="Times New Roman" w:hAnsi="Consolas" w:cs="Times New Roman"/>
          <w:color w:val="9CDCFE"/>
          <w:kern w:val="0"/>
          <w:sz w:val="21"/>
          <w:szCs w:val="21"/>
          <w:lang w:eastAsia="hu-HU"/>
          <w14:ligatures w14:val="none"/>
        </w:rPr>
        <w:t>type</w:t>
      </w:r>
      <w:proofErr w:type="spellEnd"/>
      <w:r w:rsidRPr="006C6B91">
        <w:rPr>
          <w:rFonts w:ascii="Consolas" w:eastAsia="Times New Roman" w:hAnsi="Consolas" w:cs="Times New Roman"/>
          <w:color w:val="9CDCFE"/>
          <w:kern w:val="0"/>
          <w:sz w:val="21"/>
          <w:szCs w:val="21"/>
          <w:lang w:eastAsia="hu-HU"/>
          <w14:ligatures w14:val="none"/>
        </w:rPr>
        <w:t>"</w:t>
      </w:r>
      <w:r w:rsidRPr="006C6B91">
        <w:rPr>
          <w:rFonts w:ascii="Consolas" w:eastAsia="Times New Roman" w:hAnsi="Consolas" w:cs="Times New Roman"/>
          <w:color w:val="B4B4B4"/>
          <w:kern w:val="0"/>
          <w:sz w:val="21"/>
          <w:szCs w:val="21"/>
          <w:lang w:eastAsia="hu-HU"/>
          <w14:ligatures w14:val="none"/>
        </w:rPr>
        <w:t>:</w:t>
      </w:r>
      <w:r w:rsidRPr="006C6B91">
        <w:rPr>
          <w:rFonts w:ascii="Consolas" w:eastAsia="Times New Roman" w:hAnsi="Consolas" w:cs="Times New Roman"/>
          <w:color w:val="DADADA"/>
          <w:kern w:val="0"/>
          <w:sz w:val="21"/>
          <w:szCs w:val="21"/>
          <w:lang w:eastAsia="hu-HU"/>
          <w14:ligatures w14:val="none"/>
        </w:rPr>
        <w:t xml:space="preserve"> </w:t>
      </w:r>
      <w:r w:rsidRPr="006C6B91">
        <w:rPr>
          <w:rFonts w:ascii="Consolas" w:eastAsia="Times New Roman" w:hAnsi="Consolas" w:cs="Times New Roman"/>
          <w:color w:val="E8C9BB"/>
          <w:kern w:val="0"/>
          <w:sz w:val="21"/>
          <w:szCs w:val="21"/>
          <w:lang w:eastAsia="hu-HU"/>
          <w14:ligatures w14:val="none"/>
        </w:rPr>
        <w:t>"</w:t>
      </w:r>
      <w:proofErr w:type="spellStart"/>
      <w:r w:rsidRPr="006C6B91">
        <w:rPr>
          <w:rFonts w:ascii="Consolas" w:eastAsia="Times New Roman" w:hAnsi="Consolas" w:cs="Times New Roman"/>
          <w:color w:val="CE9178"/>
          <w:kern w:val="0"/>
          <w:sz w:val="21"/>
          <w:szCs w:val="21"/>
          <w:lang w:eastAsia="hu-HU"/>
          <w14:ligatures w14:val="none"/>
        </w:rPr>
        <w:t>number</w:t>
      </w:r>
      <w:proofErr w:type="spellEnd"/>
      <w:r w:rsidRPr="006C6B91">
        <w:rPr>
          <w:rFonts w:ascii="Consolas" w:eastAsia="Times New Roman" w:hAnsi="Consolas" w:cs="Times New Roman"/>
          <w:color w:val="E8C9BB"/>
          <w:kern w:val="0"/>
          <w:sz w:val="21"/>
          <w:szCs w:val="21"/>
          <w:lang w:eastAsia="hu-HU"/>
          <w14:ligatures w14:val="none"/>
        </w:rPr>
        <w:t>"</w:t>
      </w:r>
      <w:r w:rsidRPr="006C6B91">
        <w:rPr>
          <w:rFonts w:ascii="Consolas" w:eastAsia="Times New Roman" w:hAnsi="Consolas" w:cs="Times New Roman"/>
          <w:color w:val="B4B4B4"/>
          <w:kern w:val="0"/>
          <w:sz w:val="21"/>
          <w:szCs w:val="21"/>
          <w:lang w:eastAsia="hu-HU"/>
          <w14:ligatures w14:val="none"/>
        </w:rPr>
        <w:t>,</w:t>
      </w:r>
    </w:p>
    <w:p w14:paraId="069D1346" w14:textId="77777777" w:rsidR="006C6B91" w:rsidRPr="006C6B91" w:rsidRDefault="006C6B91" w:rsidP="006C6B91">
      <w:pPr>
        <w:shd w:val="clear" w:color="auto" w:fill="1E1E1E"/>
        <w:suppressAutoHyphens w:val="0"/>
        <w:spacing w:after="0" w:line="285" w:lineRule="atLeast"/>
        <w:rPr>
          <w:rFonts w:ascii="Consolas" w:eastAsia="Times New Roman" w:hAnsi="Consolas" w:cs="Times New Roman"/>
          <w:color w:val="DADADA"/>
          <w:kern w:val="0"/>
          <w:sz w:val="21"/>
          <w:szCs w:val="21"/>
          <w:lang w:eastAsia="hu-HU"/>
          <w14:ligatures w14:val="none"/>
        </w:rPr>
      </w:pPr>
      <w:r w:rsidRPr="006C6B91">
        <w:rPr>
          <w:rFonts w:ascii="Consolas" w:eastAsia="Times New Roman" w:hAnsi="Consolas" w:cs="Times New Roman"/>
          <w:color w:val="DADADA"/>
          <w:kern w:val="0"/>
          <w:sz w:val="21"/>
          <w:szCs w:val="21"/>
          <w:lang w:eastAsia="hu-HU"/>
          <w14:ligatures w14:val="none"/>
        </w:rPr>
        <w:lastRenderedPageBreak/>
        <w:t xml:space="preserve">                        </w:t>
      </w:r>
      <w:r w:rsidRPr="006C6B91">
        <w:rPr>
          <w:rFonts w:ascii="Consolas" w:eastAsia="Times New Roman" w:hAnsi="Consolas" w:cs="Times New Roman"/>
          <w:color w:val="9CDCFE"/>
          <w:kern w:val="0"/>
          <w:sz w:val="21"/>
          <w:szCs w:val="21"/>
          <w:lang w:eastAsia="hu-HU"/>
          <w14:ligatures w14:val="none"/>
        </w:rPr>
        <w:t>"minimum"</w:t>
      </w:r>
      <w:r w:rsidRPr="006C6B91">
        <w:rPr>
          <w:rFonts w:ascii="Consolas" w:eastAsia="Times New Roman" w:hAnsi="Consolas" w:cs="Times New Roman"/>
          <w:color w:val="B4B4B4"/>
          <w:kern w:val="0"/>
          <w:sz w:val="21"/>
          <w:szCs w:val="21"/>
          <w:lang w:eastAsia="hu-HU"/>
          <w14:ligatures w14:val="none"/>
        </w:rPr>
        <w:t>:</w:t>
      </w:r>
      <w:r w:rsidRPr="006C6B91">
        <w:rPr>
          <w:rFonts w:ascii="Consolas" w:eastAsia="Times New Roman" w:hAnsi="Consolas" w:cs="Times New Roman"/>
          <w:color w:val="DADADA"/>
          <w:kern w:val="0"/>
          <w:sz w:val="21"/>
          <w:szCs w:val="21"/>
          <w:lang w:eastAsia="hu-HU"/>
          <w14:ligatures w14:val="none"/>
        </w:rPr>
        <w:t xml:space="preserve"> </w:t>
      </w:r>
      <w:r w:rsidRPr="006C6B91">
        <w:rPr>
          <w:rFonts w:ascii="Consolas" w:eastAsia="Times New Roman" w:hAnsi="Consolas" w:cs="Times New Roman"/>
          <w:color w:val="B5CEA8"/>
          <w:kern w:val="0"/>
          <w:sz w:val="21"/>
          <w:szCs w:val="21"/>
          <w:lang w:eastAsia="hu-HU"/>
          <w14:ligatures w14:val="none"/>
        </w:rPr>
        <w:t>-180</w:t>
      </w:r>
      <w:r w:rsidRPr="006C6B91">
        <w:rPr>
          <w:rFonts w:ascii="Consolas" w:eastAsia="Times New Roman" w:hAnsi="Consolas" w:cs="Times New Roman"/>
          <w:color w:val="B4B4B4"/>
          <w:kern w:val="0"/>
          <w:sz w:val="21"/>
          <w:szCs w:val="21"/>
          <w:lang w:eastAsia="hu-HU"/>
          <w14:ligatures w14:val="none"/>
        </w:rPr>
        <w:t>,</w:t>
      </w:r>
    </w:p>
    <w:p w14:paraId="52F91402" w14:textId="77777777" w:rsidR="006C6B91" w:rsidRPr="006C6B91" w:rsidRDefault="006C6B91" w:rsidP="006C6B91">
      <w:pPr>
        <w:shd w:val="clear" w:color="auto" w:fill="1E1E1E"/>
        <w:suppressAutoHyphens w:val="0"/>
        <w:spacing w:after="0" w:line="285" w:lineRule="atLeast"/>
        <w:rPr>
          <w:rFonts w:ascii="Consolas" w:eastAsia="Times New Roman" w:hAnsi="Consolas" w:cs="Times New Roman"/>
          <w:color w:val="DADADA"/>
          <w:kern w:val="0"/>
          <w:sz w:val="21"/>
          <w:szCs w:val="21"/>
          <w:lang w:eastAsia="hu-HU"/>
          <w14:ligatures w14:val="none"/>
        </w:rPr>
      </w:pPr>
      <w:r w:rsidRPr="006C6B91">
        <w:rPr>
          <w:rFonts w:ascii="Consolas" w:eastAsia="Times New Roman" w:hAnsi="Consolas" w:cs="Times New Roman"/>
          <w:color w:val="DADADA"/>
          <w:kern w:val="0"/>
          <w:sz w:val="21"/>
          <w:szCs w:val="21"/>
          <w:lang w:eastAsia="hu-HU"/>
          <w14:ligatures w14:val="none"/>
        </w:rPr>
        <w:t xml:space="preserve">                        </w:t>
      </w:r>
      <w:r w:rsidRPr="006C6B91">
        <w:rPr>
          <w:rFonts w:ascii="Consolas" w:eastAsia="Times New Roman" w:hAnsi="Consolas" w:cs="Times New Roman"/>
          <w:color w:val="9CDCFE"/>
          <w:kern w:val="0"/>
          <w:sz w:val="21"/>
          <w:szCs w:val="21"/>
          <w:lang w:eastAsia="hu-HU"/>
          <w14:ligatures w14:val="none"/>
        </w:rPr>
        <w:t>"maximum"</w:t>
      </w:r>
      <w:r w:rsidRPr="006C6B91">
        <w:rPr>
          <w:rFonts w:ascii="Consolas" w:eastAsia="Times New Roman" w:hAnsi="Consolas" w:cs="Times New Roman"/>
          <w:color w:val="B4B4B4"/>
          <w:kern w:val="0"/>
          <w:sz w:val="21"/>
          <w:szCs w:val="21"/>
          <w:lang w:eastAsia="hu-HU"/>
          <w14:ligatures w14:val="none"/>
        </w:rPr>
        <w:t>:</w:t>
      </w:r>
      <w:r w:rsidRPr="006C6B91">
        <w:rPr>
          <w:rFonts w:ascii="Consolas" w:eastAsia="Times New Roman" w:hAnsi="Consolas" w:cs="Times New Roman"/>
          <w:color w:val="DADADA"/>
          <w:kern w:val="0"/>
          <w:sz w:val="21"/>
          <w:szCs w:val="21"/>
          <w:lang w:eastAsia="hu-HU"/>
          <w14:ligatures w14:val="none"/>
        </w:rPr>
        <w:t xml:space="preserve"> </w:t>
      </w:r>
      <w:r w:rsidRPr="006C6B91">
        <w:rPr>
          <w:rFonts w:ascii="Consolas" w:eastAsia="Times New Roman" w:hAnsi="Consolas" w:cs="Times New Roman"/>
          <w:color w:val="B5CEA8"/>
          <w:kern w:val="0"/>
          <w:sz w:val="21"/>
          <w:szCs w:val="21"/>
          <w:lang w:eastAsia="hu-HU"/>
          <w14:ligatures w14:val="none"/>
        </w:rPr>
        <w:t>180</w:t>
      </w:r>
    </w:p>
    <w:p w14:paraId="388177AE" w14:textId="77777777" w:rsidR="006C6B91" w:rsidRPr="006C6B91" w:rsidRDefault="006C6B91" w:rsidP="006C6B91">
      <w:pPr>
        <w:shd w:val="clear" w:color="auto" w:fill="1E1E1E"/>
        <w:suppressAutoHyphens w:val="0"/>
        <w:spacing w:after="0" w:line="285" w:lineRule="atLeast"/>
        <w:rPr>
          <w:rFonts w:ascii="Consolas" w:eastAsia="Times New Roman" w:hAnsi="Consolas" w:cs="Times New Roman"/>
          <w:color w:val="DADADA"/>
          <w:kern w:val="0"/>
          <w:sz w:val="21"/>
          <w:szCs w:val="21"/>
          <w:lang w:eastAsia="hu-HU"/>
          <w14:ligatures w14:val="none"/>
        </w:rPr>
      </w:pPr>
      <w:r w:rsidRPr="006C6B91">
        <w:rPr>
          <w:rFonts w:ascii="Consolas" w:eastAsia="Times New Roman" w:hAnsi="Consolas" w:cs="Times New Roman"/>
          <w:color w:val="DADADA"/>
          <w:kern w:val="0"/>
          <w:sz w:val="21"/>
          <w:szCs w:val="21"/>
          <w:lang w:eastAsia="hu-HU"/>
          <w14:ligatures w14:val="none"/>
        </w:rPr>
        <w:t xml:space="preserve">                    </w:t>
      </w:r>
      <w:r w:rsidRPr="006C6B91">
        <w:rPr>
          <w:rFonts w:ascii="Consolas" w:eastAsia="Times New Roman" w:hAnsi="Consolas" w:cs="Times New Roman"/>
          <w:color w:val="B4B4B4"/>
          <w:kern w:val="0"/>
          <w:sz w:val="21"/>
          <w:szCs w:val="21"/>
          <w:lang w:eastAsia="hu-HU"/>
          <w14:ligatures w14:val="none"/>
        </w:rPr>
        <w:t>},</w:t>
      </w:r>
    </w:p>
    <w:p w14:paraId="59D917B7" w14:textId="77777777" w:rsidR="006C6B91" w:rsidRPr="006C6B91" w:rsidRDefault="006C6B91" w:rsidP="006C6B91">
      <w:pPr>
        <w:shd w:val="clear" w:color="auto" w:fill="1E1E1E"/>
        <w:suppressAutoHyphens w:val="0"/>
        <w:spacing w:after="0" w:line="285" w:lineRule="atLeast"/>
        <w:rPr>
          <w:rFonts w:ascii="Consolas" w:eastAsia="Times New Roman" w:hAnsi="Consolas" w:cs="Times New Roman"/>
          <w:color w:val="DADADA"/>
          <w:kern w:val="0"/>
          <w:sz w:val="21"/>
          <w:szCs w:val="21"/>
          <w:lang w:eastAsia="hu-HU"/>
          <w14:ligatures w14:val="none"/>
        </w:rPr>
      </w:pPr>
      <w:r w:rsidRPr="006C6B91">
        <w:rPr>
          <w:rFonts w:ascii="Consolas" w:eastAsia="Times New Roman" w:hAnsi="Consolas" w:cs="Times New Roman"/>
          <w:color w:val="DADADA"/>
          <w:kern w:val="0"/>
          <w:sz w:val="21"/>
          <w:szCs w:val="21"/>
          <w:lang w:eastAsia="hu-HU"/>
          <w14:ligatures w14:val="none"/>
        </w:rPr>
        <w:t xml:space="preserve">                    </w:t>
      </w:r>
      <w:r w:rsidRPr="006C6B91">
        <w:rPr>
          <w:rFonts w:ascii="Consolas" w:eastAsia="Times New Roman" w:hAnsi="Consolas" w:cs="Times New Roman"/>
          <w:color w:val="9CDCFE"/>
          <w:kern w:val="0"/>
          <w:sz w:val="21"/>
          <w:szCs w:val="21"/>
          <w:lang w:eastAsia="hu-HU"/>
          <w14:ligatures w14:val="none"/>
        </w:rPr>
        <w:t>"</w:t>
      </w:r>
      <w:proofErr w:type="spellStart"/>
      <w:r w:rsidRPr="006C6B91">
        <w:rPr>
          <w:rFonts w:ascii="Consolas" w:eastAsia="Times New Roman" w:hAnsi="Consolas" w:cs="Times New Roman"/>
          <w:color w:val="9CDCFE"/>
          <w:kern w:val="0"/>
          <w:sz w:val="21"/>
          <w:szCs w:val="21"/>
          <w:lang w:eastAsia="hu-HU"/>
          <w14:ligatures w14:val="none"/>
        </w:rPr>
        <w:t>type</w:t>
      </w:r>
      <w:proofErr w:type="spellEnd"/>
      <w:r w:rsidRPr="006C6B91">
        <w:rPr>
          <w:rFonts w:ascii="Consolas" w:eastAsia="Times New Roman" w:hAnsi="Consolas" w:cs="Times New Roman"/>
          <w:color w:val="9CDCFE"/>
          <w:kern w:val="0"/>
          <w:sz w:val="21"/>
          <w:szCs w:val="21"/>
          <w:lang w:eastAsia="hu-HU"/>
          <w14:ligatures w14:val="none"/>
        </w:rPr>
        <w:t>"</w:t>
      </w:r>
      <w:r w:rsidRPr="006C6B91">
        <w:rPr>
          <w:rFonts w:ascii="Consolas" w:eastAsia="Times New Roman" w:hAnsi="Consolas" w:cs="Times New Roman"/>
          <w:color w:val="B4B4B4"/>
          <w:kern w:val="0"/>
          <w:sz w:val="21"/>
          <w:szCs w:val="21"/>
          <w:lang w:eastAsia="hu-HU"/>
          <w14:ligatures w14:val="none"/>
        </w:rPr>
        <w:t>:</w:t>
      </w:r>
      <w:r w:rsidRPr="006C6B91">
        <w:rPr>
          <w:rFonts w:ascii="Consolas" w:eastAsia="Times New Roman" w:hAnsi="Consolas" w:cs="Times New Roman"/>
          <w:color w:val="DADADA"/>
          <w:kern w:val="0"/>
          <w:sz w:val="21"/>
          <w:szCs w:val="21"/>
          <w:lang w:eastAsia="hu-HU"/>
          <w14:ligatures w14:val="none"/>
        </w:rPr>
        <w:t xml:space="preserve"> </w:t>
      </w:r>
      <w:r w:rsidRPr="006C6B91">
        <w:rPr>
          <w:rFonts w:ascii="Consolas" w:eastAsia="Times New Roman" w:hAnsi="Consolas" w:cs="Times New Roman"/>
          <w:color w:val="B4B4B4"/>
          <w:kern w:val="0"/>
          <w:sz w:val="21"/>
          <w:szCs w:val="21"/>
          <w:lang w:eastAsia="hu-HU"/>
          <w14:ligatures w14:val="none"/>
        </w:rPr>
        <w:t>{</w:t>
      </w:r>
    </w:p>
    <w:p w14:paraId="786FA896" w14:textId="77777777" w:rsidR="006C6B91" w:rsidRPr="006C6B91" w:rsidRDefault="006C6B91" w:rsidP="006C6B91">
      <w:pPr>
        <w:shd w:val="clear" w:color="auto" w:fill="1E1E1E"/>
        <w:suppressAutoHyphens w:val="0"/>
        <w:spacing w:after="0" w:line="285" w:lineRule="atLeast"/>
        <w:rPr>
          <w:rFonts w:ascii="Consolas" w:eastAsia="Times New Roman" w:hAnsi="Consolas" w:cs="Times New Roman"/>
          <w:color w:val="DADADA"/>
          <w:kern w:val="0"/>
          <w:sz w:val="21"/>
          <w:szCs w:val="21"/>
          <w:lang w:eastAsia="hu-HU"/>
          <w14:ligatures w14:val="none"/>
        </w:rPr>
      </w:pPr>
      <w:r w:rsidRPr="006C6B91">
        <w:rPr>
          <w:rFonts w:ascii="Consolas" w:eastAsia="Times New Roman" w:hAnsi="Consolas" w:cs="Times New Roman"/>
          <w:color w:val="DADADA"/>
          <w:kern w:val="0"/>
          <w:sz w:val="21"/>
          <w:szCs w:val="21"/>
          <w:lang w:eastAsia="hu-HU"/>
          <w14:ligatures w14:val="none"/>
        </w:rPr>
        <w:t xml:space="preserve">                        </w:t>
      </w:r>
      <w:r w:rsidRPr="006C6B91">
        <w:rPr>
          <w:rFonts w:ascii="Consolas" w:eastAsia="Times New Roman" w:hAnsi="Consolas" w:cs="Times New Roman"/>
          <w:color w:val="9CDCFE"/>
          <w:kern w:val="0"/>
          <w:sz w:val="21"/>
          <w:szCs w:val="21"/>
          <w:lang w:eastAsia="hu-HU"/>
          <w14:ligatures w14:val="none"/>
        </w:rPr>
        <w:t>"</w:t>
      </w:r>
      <w:proofErr w:type="spellStart"/>
      <w:r w:rsidRPr="006C6B91">
        <w:rPr>
          <w:rFonts w:ascii="Consolas" w:eastAsia="Times New Roman" w:hAnsi="Consolas" w:cs="Times New Roman"/>
          <w:color w:val="9CDCFE"/>
          <w:kern w:val="0"/>
          <w:sz w:val="21"/>
          <w:szCs w:val="21"/>
          <w:lang w:eastAsia="hu-HU"/>
          <w14:ligatures w14:val="none"/>
        </w:rPr>
        <w:t>description</w:t>
      </w:r>
      <w:proofErr w:type="spellEnd"/>
      <w:r w:rsidRPr="006C6B91">
        <w:rPr>
          <w:rFonts w:ascii="Consolas" w:eastAsia="Times New Roman" w:hAnsi="Consolas" w:cs="Times New Roman"/>
          <w:color w:val="9CDCFE"/>
          <w:kern w:val="0"/>
          <w:sz w:val="21"/>
          <w:szCs w:val="21"/>
          <w:lang w:eastAsia="hu-HU"/>
          <w14:ligatures w14:val="none"/>
        </w:rPr>
        <w:t>"</w:t>
      </w:r>
      <w:r w:rsidRPr="006C6B91">
        <w:rPr>
          <w:rFonts w:ascii="Consolas" w:eastAsia="Times New Roman" w:hAnsi="Consolas" w:cs="Times New Roman"/>
          <w:color w:val="B4B4B4"/>
          <w:kern w:val="0"/>
          <w:sz w:val="21"/>
          <w:szCs w:val="21"/>
          <w:lang w:eastAsia="hu-HU"/>
          <w14:ligatures w14:val="none"/>
        </w:rPr>
        <w:t>:</w:t>
      </w:r>
      <w:r w:rsidRPr="006C6B91">
        <w:rPr>
          <w:rFonts w:ascii="Consolas" w:eastAsia="Times New Roman" w:hAnsi="Consolas" w:cs="Times New Roman"/>
          <w:color w:val="DADADA"/>
          <w:kern w:val="0"/>
          <w:sz w:val="21"/>
          <w:szCs w:val="21"/>
          <w:lang w:eastAsia="hu-HU"/>
          <w14:ligatures w14:val="none"/>
        </w:rPr>
        <w:t xml:space="preserve"> </w:t>
      </w:r>
      <w:r w:rsidRPr="006C6B91">
        <w:rPr>
          <w:rFonts w:ascii="Consolas" w:eastAsia="Times New Roman" w:hAnsi="Consolas" w:cs="Times New Roman"/>
          <w:color w:val="E8C9BB"/>
          <w:kern w:val="0"/>
          <w:sz w:val="21"/>
          <w:szCs w:val="21"/>
          <w:lang w:eastAsia="hu-HU"/>
          <w14:ligatures w14:val="none"/>
        </w:rPr>
        <w:t>"</w:t>
      </w:r>
      <w:proofErr w:type="spellStart"/>
      <w:r w:rsidRPr="006C6B91">
        <w:rPr>
          <w:rFonts w:ascii="Consolas" w:eastAsia="Times New Roman" w:hAnsi="Consolas" w:cs="Times New Roman"/>
          <w:color w:val="CE9178"/>
          <w:kern w:val="0"/>
          <w:sz w:val="21"/>
          <w:szCs w:val="21"/>
          <w:lang w:eastAsia="hu-HU"/>
          <w14:ligatures w14:val="none"/>
        </w:rPr>
        <w:t>Type</w:t>
      </w:r>
      <w:proofErr w:type="spellEnd"/>
      <w:r w:rsidRPr="006C6B91">
        <w:rPr>
          <w:rFonts w:ascii="Consolas" w:eastAsia="Times New Roman" w:hAnsi="Consolas" w:cs="Times New Roman"/>
          <w:color w:val="CE9178"/>
          <w:kern w:val="0"/>
          <w:sz w:val="21"/>
          <w:szCs w:val="21"/>
          <w:lang w:eastAsia="hu-HU"/>
          <w14:ligatures w14:val="none"/>
        </w:rPr>
        <w:t xml:space="preserve"> of </w:t>
      </w:r>
      <w:proofErr w:type="spellStart"/>
      <w:r w:rsidRPr="006C6B91">
        <w:rPr>
          <w:rFonts w:ascii="Consolas" w:eastAsia="Times New Roman" w:hAnsi="Consolas" w:cs="Times New Roman"/>
          <w:color w:val="CE9178"/>
          <w:kern w:val="0"/>
          <w:sz w:val="21"/>
          <w:szCs w:val="21"/>
          <w:lang w:eastAsia="hu-HU"/>
          <w14:ligatures w14:val="none"/>
        </w:rPr>
        <w:t>the</w:t>
      </w:r>
      <w:proofErr w:type="spellEnd"/>
      <w:r w:rsidRPr="006C6B91">
        <w:rPr>
          <w:rFonts w:ascii="Consolas" w:eastAsia="Times New Roman" w:hAnsi="Consolas" w:cs="Times New Roman"/>
          <w:color w:val="CE9178"/>
          <w:kern w:val="0"/>
          <w:sz w:val="21"/>
          <w:szCs w:val="21"/>
          <w:lang w:eastAsia="hu-HU"/>
          <w14:ligatures w14:val="none"/>
        </w:rPr>
        <w:t xml:space="preserve"> </w:t>
      </w:r>
      <w:proofErr w:type="spellStart"/>
      <w:r w:rsidRPr="006C6B91">
        <w:rPr>
          <w:rFonts w:ascii="Consolas" w:eastAsia="Times New Roman" w:hAnsi="Consolas" w:cs="Times New Roman"/>
          <w:color w:val="CE9178"/>
          <w:kern w:val="0"/>
          <w:sz w:val="21"/>
          <w:szCs w:val="21"/>
          <w:lang w:eastAsia="hu-HU"/>
          <w14:ligatures w14:val="none"/>
        </w:rPr>
        <w:t>measured</w:t>
      </w:r>
      <w:proofErr w:type="spellEnd"/>
      <w:r w:rsidRPr="006C6B91">
        <w:rPr>
          <w:rFonts w:ascii="Consolas" w:eastAsia="Times New Roman" w:hAnsi="Consolas" w:cs="Times New Roman"/>
          <w:color w:val="CE9178"/>
          <w:kern w:val="0"/>
          <w:sz w:val="21"/>
          <w:szCs w:val="21"/>
          <w:lang w:eastAsia="hu-HU"/>
          <w14:ligatures w14:val="none"/>
        </w:rPr>
        <w:t xml:space="preserve"> </w:t>
      </w:r>
      <w:proofErr w:type="spellStart"/>
      <w:r w:rsidRPr="006C6B91">
        <w:rPr>
          <w:rFonts w:ascii="Consolas" w:eastAsia="Times New Roman" w:hAnsi="Consolas" w:cs="Times New Roman"/>
          <w:color w:val="CE9178"/>
          <w:kern w:val="0"/>
          <w:sz w:val="21"/>
          <w:szCs w:val="21"/>
          <w:lang w:eastAsia="hu-HU"/>
          <w14:ligatures w14:val="none"/>
        </w:rPr>
        <w:t>value</w:t>
      </w:r>
      <w:proofErr w:type="spellEnd"/>
      <w:r w:rsidRPr="006C6B91">
        <w:rPr>
          <w:rFonts w:ascii="Consolas" w:eastAsia="Times New Roman" w:hAnsi="Consolas" w:cs="Times New Roman"/>
          <w:color w:val="E8C9BB"/>
          <w:kern w:val="0"/>
          <w:sz w:val="21"/>
          <w:szCs w:val="21"/>
          <w:lang w:eastAsia="hu-HU"/>
          <w14:ligatures w14:val="none"/>
        </w:rPr>
        <w:t>"</w:t>
      </w:r>
      <w:r w:rsidRPr="006C6B91">
        <w:rPr>
          <w:rFonts w:ascii="Consolas" w:eastAsia="Times New Roman" w:hAnsi="Consolas" w:cs="Times New Roman"/>
          <w:color w:val="B4B4B4"/>
          <w:kern w:val="0"/>
          <w:sz w:val="21"/>
          <w:szCs w:val="21"/>
          <w:lang w:eastAsia="hu-HU"/>
          <w14:ligatures w14:val="none"/>
        </w:rPr>
        <w:t>,</w:t>
      </w:r>
    </w:p>
    <w:p w14:paraId="6EA36BEA" w14:textId="77777777" w:rsidR="006C6B91" w:rsidRPr="006C6B91" w:rsidRDefault="006C6B91" w:rsidP="006C6B91">
      <w:pPr>
        <w:shd w:val="clear" w:color="auto" w:fill="1E1E1E"/>
        <w:suppressAutoHyphens w:val="0"/>
        <w:spacing w:after="0" w:line="285" w:lineRule="atLeast"/>
        <w:rPr>
          <w:rFonts w:ascii="Consolas" w:eastAsia="Times New Roman" w:hAnsi="Consolas" w:cs="Times New Roman"/>
          <w:color w:val="DADADA"/>
          <w:kern w:val="0"/>
          <w:sz w:val="21"/>
          <w:szCs w:val="21"/>
          <w:lang w:eastAsia="hu-HU"/>
          <w14:ligatures w14:val="none"/>
        </w:rPr>
      </w:pPr>
      <w:r w:rsidRPr="006C6B91">
        <w:rPr>
          <w:rFonts w:ascii="Consolas" w:eastAsia="Times New Roman" w:hAnsi="Consolas" w:cs="Times New Roman"/>
          <w:color w:val="DADADA"/>
          <w:kern w:val="0"/>
          <w:sz w:val="21"/>
          <w:szCs w:val="21"/>
          <w:lang w:eastAsia="hu-HU"/>
          <w14:ligatures w14:val="none"/>
        </w:rPr>
        <w:t xml:space="preserve">                        </w:t>
      </w:r>
      <w:r w:rsidRPr="006C6B91">
        <w:rPr>
          <w:rFonts w:ascii="Consolas" w:eastAsia="Times New Roman" w:hAnsi="Consolas" w:cs="Times New Roman"/>
          <w:color w:val="9CDCFE"/>
          <w:kern w:val="0"/>
          <w:sz w:val="21"/>
          <w:szCs w:val="21"/>
          <w:lang w:eastAsia="hu-HU"/>
          <w14:ligatures w14:val="none"/>
        </w:rPr>
        <w:t>"</w:t>
      </w:r>
      <w:proofErr w:type="spellStart"/>
      <w:r w:rsidRPr="006C6B91">
        <w:rPr>
          <w:rFonts w:ascii="Consolas" w:eastAsia="Times New Roman" w:hAnsi="Consolas" w:cs="Times New Roman"/>
          <w:color w:val="9CDCFE"/>
          <w:kern w:val="0"/>
          <w:sz w:val="21"/>
          <w:szCs w:val="21"/>
          <w:lang w:eastAsia="hu-HU"/>
          <w14:ligatures w14:val="none"/>
        </w:rPr>
        <w:t>type</w:t>
      </w:r>
      <w:proofErr w:type="spellEnd"/>
      <w:r w:rsidRPr="006C6B91">
        <w:rPr>
          <w:rFonts w:ascii="Consolas" w:eastAsia="Times New Roman" w:hAnsi="Consolas" w:cs="Times New Roman"/>
          <w:color w:val="9CDCFE"/>
          <w:kern w:val="0"/>
          <w:sz w:val="21"/>
          <w:szCs w:val="21"/>
          <w:lang w:eastAsia="hu-HU"/>
          <w14:ligatures w14:val="none"/>
        </w:rPr>
        <w:t>"</w:t>
      </w:r>
      <w:r w:rsidRPr="006C6B91">
        <w:rPr>
          <w:rFonts w:ascii="Consolas" w:eastAsia="Times New Roman" w:hAnsi="Consolas" w:cs="Times New Roman"/>
          <w:color w:val="B4B4B4"/>
          <w:kern w:val="0"/>
          <w:sz w:val="21"/>
          <w:szCs w:val="21"/>
          <w:lang w:eastAsia="hu-HU"/>
          <w14:ligatures w14:val="none"/>
        </w:rPr>
        <w:t>:</w:t>
      </w:r>
      <w:r w:rsidRPr="006C6B91">
        <w:rPr>
          <w:rFonts w:ascii="Consolas" w:eastAsia="Times New Roman" w:hAnsi="Consolas" w:cs="Times New Roman"/>
          <w:color w:val="DADADA"/>
          <w:kern w:val="0"/>
          <w:sz w:val="21"/>
          <w:szCs w:val="21"/>
          <w:lang w:eastAsia="hu-HU"/>
          <w14:ligatures w14:val="none"/>
        </w:rPr>
        <w:t xml:space="preserve"> </w:t>
      </w:r>
      <w:r w:rsidRPr="006C6B91">
        <w:rPr>
          <w:rFonts w:ascii="Consolas" w:eastAsia="Times New Roman" w:hAnsi="Consolas" w:cs="Times New Roman"/>
          <w:color w:val="E8C9BB"/>
          <w:kern w:val="0"/>
          <w:sz w:val="21"/>
          <w:szCs w:val="21"/>
          <w:lang w:eastAsia="hu-HU"/>
          <w14:ligatures w14:val="none"/>
        </w:rPr>
        <w:t>"</w:t>
      </w:r>
      <w:proofErr w:type="spellStart"/>
      <w:r w:rsidRPr="006C6B91">
        <w:rPr>
          <w:rFonts w:ascii="Consolas" w:eastAsia="Times New Roman" w:hAnsi="Consolas" w:cs="Times New Roman"/>
          <w:color w:val="CE9178"/>
          <w:kern w:val="0"/>
          <w:sz w:val="21"/>
          <w:szCs w:val="21"/>
          <w:lang w:eastAsia="hu-HU"/>
          <w14:ligatures w14:val="none"/>
        </w:rPr>
        <w:t>string</w:t>
      </w:r>
      <w:proofErr w:type="spellEnd"/>
      <w:r w:rsidRPr="006C6B91">
        <w:rPr>
          <w:rFonts w:ascii="Consolas" w:eastAsia="Times New Roman" w:hAnsi="Consolas" w:cs="Times New Roman"/>
          <w:color w:val="E8C9BB"/>
          <w:kern w:val="0"/>
          <w:sz w:val="21"/>
          <w:szCs w:val="21"/>
          <w:lang w:eastAsia="hu-HU"/>
          <w14:ligatures w14:val="none"/>
        </w:rPr>
        <w:t>"</w:t>
      </w:r>
      <w:r w:rsidRPr="006C6B91">
        <w:rPr>
          <w:rFonts w:ascii="Consolas" w:eastAsia="Times New Roman" w:hAnsi="Consolas" w:cs="Times New Roman"/>
          <w:color w:val="B4B4B4"/>
          <w:kern w:val="0"/>
          <w:sz w:val="21"/>
          <w:szCs w:val="21"/>
          <w:lang w:eastAsia="hu-HU"/>
          <w14:ligatures w14:val="none"/>
        </w:rPr>
        <w:t>,</w:t>
      </w:r>
    </w:p>
    <w:p w14:paraId="0E6FDFBB" w14:textId="77777777" w:rsidR="006C6B91" w:rsidRPr="006C6B91" w:rsidRDefault="006C6B91" w:rsidP="006C6B91">
      <w:pPr>
        <w:shd w:val="clear" w:color="auto" w:fill="1E1E1E"/>
        <w:suppressAutoHyphens w:val="0"/>
        <w:spacing w:after="0" w:line="285" w:lineRule="atLeast"/>
        <w:rPr>
          <w:rFonts w:ascii="Consolas" w:eastAsia="Times New Roman" w:hAnsi="Consolas" w:cs="Times New Roman"/>
          <w:color w:val="DADADA"/>
          <w:kern w:val="0"/>
          <w:sz w:val="21"/>
          <w:szCs w:val="21"/>
          <w:lang w:eastAsia="hu-HU"/>
          <w14:ligatures w14:val="none"/>
        </w:rPr>
      </w:pPr>
      <w:r w:rsidRPr="006C6B91">
        <w:rPr>
          <w:rFonts w:ascii="Consolas" w:eastAsia="Times New Roman" w:hAnsi="Consolas" w:cs="Times New Roman"/>
          <w:color w:val="DADADA"/>
          <w:kern w:val="0"/>
          <w:sz w:val="21"/>
          <w:szCs w:val="21"/>
          <w:lang w:eastAsia="hu-HU"/>
          <w14:ligatures w14:val="none"/>
        </w:rPr>
        <w:t xml:space="preserve">                        </w:t>
      </w:r>
      <w:r w:rsidRPr="006C6B91">
        <w:rPr>
          <w:rFonts w:ascii="Consolas" w:eastAsia="Times New Roman" w:hAnsi="Consolas" w:cs="Times New Roman"/>
          <w:color w:val="9CDCFE"/>
          <w:kern w:val="0"/>
          <w:sz w:val="21"/>
          <w:szCs w:val="21"/>
          <w:lang w:eastAsia="hu-HU"/>
          <w14:ligatures w14:val="none"/>
        </w:rPr>
        <w:t>"</w:t>
      </w:r>
      <w:proofErr w:type="spellStart"/>
      <w:r w:rsidRPr="006C6B91">
        <w:rPr>
          <w:rFonts w:ascii="Consolas" w:eastAsia="Times New Roman" w:hAnsi="Consolas" w:cs="Times New Roman"/>
          <w:color w:val="9CDCFE"/>
          <w:kern w:val="0"/>
          <w:sz w:val="21"/>
          <w:szCs w:val="21"/>
          <w:lang w:eastAsia="hu-HU"/>
          <w14:ligatures w14:val="none"/>
        </w:rPr>
        <w:t>enum</w:t>
      </w:r>
      <w:proofErr w:type="spellEnd"/>
      <w:r w:rsidRPr="006C6B91">
        <w:rPr>
          <w:rFonts w:ascii="Consolas" w:eastAsia="Times New Roman" w:hAnsi="Consolas" w:cs="Times New Roman"/>
          <w:color w:val="9CDCFE"/>
          <w:kern w:val="0"/>
          <w:sz w:val="21"/>
          <w:szCs w:val="21"/>
          <w:lang w:eastAsia="hu-HU"/>
          <w14:ligatures w14:val="none"/>
        </w:rPr>
        <w:t>"</w:t>
      </w:r>
      <w:r w:rsidRPr="006C6B91">
        <w:rPr>
          <w:rFonts w:ascii="Consolas" w:eastAsia="Times New Roman" w:hAnsi="Consolas" w:cs="Times New Roman"/>
          <w:color w:val="B4B4B4"/>
          <w:kern w:val="0"/>
          <w:sz w:val="21"/>
          <w:szCs w:val="21"/>
          <w:lang w:eastAsia="hu-HU"/>
          <w14:ligatures w14:val="none"/>
        </w:rPr>
        <w:t>:</w:t>
      </w:r>
      <w:r w:rsidRPr="006C6B91">
        <w:rPr>
          <w:rFonts w:ascii="Consolas" w:eastAsia="Times New Roman" w:hAnsi="Consolas" w:cs="Times New Roman"/>
          <w:color w:val="DADADA"/>
          <w:kern w:val="0"/>
          <w:sz w:val="21"/>
          <w:szCs w:val="21"/>
          <w:lang w:eastAsia="hu-HU"/>
          <w14:ligatures w14:val="none"/>
        </w:rPr>
        <w:t xml:space="preserve"> </w:t>
      </w:r>
      <w:r w:rsidRPr="006C6B91">
        <w:rPr>
          <w:rFonts w:ascii="Consolas" w:eastAsia="Times New Roman" w:hAnsi="Consolas" w:cs="Times New Roman"/>
          <w:color w:val="B4B4B4"/>
          <w:kern w:val="0"/>
          <w:sz w:val="21"/>
          <w:szCs w:val="21"/>
          <w:lang w:eastAsia="hu-HU"/>
          <w14:ligatures w14:val="none"/>
        </w:rPr>
        <w:t>[</w:t>
      </w:r>
      <w:r w:rsidRPr="006C6B91">
        <w:rPr>
          <w:rFonts w:ascii="Consolas" w:eastAsia="Times New Roman" w:hAnsi="Consolas" w:cs="Times New Roman"/>
          <w:color w:val="E8C9BB"/>
          <w:kern w:val="0"/>
          <w:sz w:val="21"/>
          <w:szCs w:val="21"/>
          <w:lang w:eastAsia="hu-HU"/>
          <w14:ligatures w14:val="none"/>
        </w:rPr>
        <w:t>"</w:t>
      </w:r>
      <w:proofErr w:type="spellStart"/>
      <w:r w:rsidRPr="006C6B91">
        <w:rPr>
          <w:rFonts w:ascii="Consolas" w:eastAsia="Times New Roman" w:hAnsi="Consolas" w:cs="Times New Roman"/>
          <w:color w:val="CE9178"/>
          <w:kern w:val="0"/>
          <w:sz w:val="21"/>
          <w:szCs w:val="21"/>
          <w:lang w:eastAsia="hu-HU"/>
          <w14:ligatures w14:val="none"/>
        </w:rPr>
        <w:t>rad_dr</w:t>
      </w:r>
      <w:proofErr w:type="spellEnd"/>
      <w:r w:rsidRPr="006C6B91">
        <w:rPr>
          <w:rFonts w:ascii="Consolas" w:eastAsia="Times New Roman" w:hAnsi="Consolas" w:cs="Times New Roman"/>
          <w:color w:val="E8C9BB"/>
          <w:kern w:val="0"/>
          <w:sz w:val="21"/>
          <w:szCs w:val="21"/>
          <w:lang w:eastAsia="hu-HU"/>
          <w14:ligatures w14:val="none"/>
        </w:rPr>
        <w:t>"</w:t>
      </w:r>
      <w:r w:rsidRPr="006C6B91">
        <w:rPr>
          <w:rFonts w:ascii="Consolas" w:eastAsia="Times New Roman" w:hAnsi="Consolas" w:cs="Times New Roman"/>
          <w:color w:val="B4B4B4"/>
          <w:kern w:val="0"/>
          <w:sz w:val="21"/>
          <w:szCs w:val="21"/>
          <w:lang w:eastAsia="hu-HU"/>
          <w14:ligatures w14:val="none"/>
        </w:rPr>
        <w:t>,</w:t>
      </w:r>
      <w:r w:rsidRPr="006C6B91">
        <w:rPr>
          <w:rFonts w:ascii="Consolas" w:eastAsia="Times New Roman" w:hAnsi="Consolas" w:cs="Times New Roman"/>
          <w:color w:val="DADADA"/>
          <w:kern w:val="0"/>
          <w:sz w:val="21"/>
          <w:szCs w:val="21"/>
          <w:lang w:eastAsia="hu-HU"/>
          <w14:ligatures w14:val="none"/>
        </w:rPr>
        <w:t xml:space="preserve"> </w:t>
      </w:r>
      <w:r w:rsidRPr="006C6B91">
        <w:rPr>
          <w:rFonts w:ascii="Consolas" w:eastAsia="Times New Roman" w:hAnsi="Consolas" w:cs="Times New Roman"/>
          <w:color w:val="E8C9BB"/>
          <w:kern w:val="0"/>
          <w:sz w:val="21"/>
          <w:szCs w:val="21"/>
          <w:lang w:eastAsia="hu-HU"/>
          <w14:ligatures w14:val="none"/>
        </w:rPr>
        <w:t>"</w:t>
      </w:r>
      <w:proofErr w:type="spellStart"/>
      <w:r w:rsidRPr="006C6B91">
        <w:rPr>
          <w:rFonts w:ascii="Consolas" w:eastAsia="Times New Roman" w:hAnsi="Consolas" w:cs="Times New Roman"/>
          <w:color w:val="CE9178"/>
          <w:kern w:val="0"/>
          <w:sz w:val="21"/>
          <w:szCs w:val="21"/>
          <w:lang w:eastAsia="hu-HU"/>
          <w14:ligatures w14:val="none"/>
        </w:rPr>
        <w:t>rad_cr</w:t>
      </w:r>
      <w:proofErr w:type="spellEnd"/>
      <w:r w:rsidRPr="006C6B91">
        <w:rPr>
          <w:rFonts w:ascii="Consolas" w:eastAsia="Times New Roman" w:hAnsi="Consolas" w:cs="Times New Roman"/>
          <w:color w:val="E8C9BB"/>
          <w:kern w:val="0"/>
          <w:sz w:val="21"/>
          <w:szCs w:val="21"/>
          <w:lang w:eastAsia="hu-HU"/>
          <w14:ligatures w14:val="none"/>
        </w:rPr>
        <w:t>"</w:t>
      </w:r>
      <w:r w:rsidRPr="006C6B91">
        <w:rPr>
          <w:rFonts w:ascii="Consolas" w:eastAsia="Times New Roman" w:hAnsi="Consolas" w:cs="Times New Roman"/>
          <w:color w:val="B4B4B4"/>
          <w:kern w:val="0"/>
          <w:sz w:val="21"/>
          <w:szCs w:val="21"/>
          <w:lang w:eastAsia="hu-HU"/>
          <w14:ligatures w14:val="none"/>
        </w:rPr>
        <w:t>,</w:t>
      </w:r>
      <w:r w:rsidRPr="006C6B91">
        <w:rPr>
          <w:rFonts w:ascii="Consolas" w:eastAsia="Times New Roman" w:hAnsi="Consolas" w:cs="Times New Roman"/>
          <w:color w:val="DADADA"/>
          <w:kern w:val="0"/>
          <w:sz w:val="21"/>
          <w:szCs w:val="21"/>
          <w:lang w:eastAsia="hu-HU"/>
          <w14:ligatures w14:val="none"/>
        </w:rPr>
        <w:t xml:space="preserve"> </w:t>
      </w:r>
      <w:r w:rsidRPr="006C6B91">
        <w:rPr>
          <w:rFonts w:ascii="Consolas" w:eastAsia="Times New Roman" w:hAnsi="Consolas" w:cs="Times New Roman"/>
          <w:color w:val="E8C9BB"/>
          <w:kern w:val="0"/>
          <w:sz w:val="21"/>
          <w:szCs w:val="21"/>
          <w:lang w:eastAsia="hu-HU"/>
          <w14:ligatures w14:val="none"/>
        </w:rPr>
        <w:t>"</w:t>
      </w:r>
      <w:proofErr w:type="spellStart"/>
      <w:r w:rsidRPr="006C6B91">
        <w:rPr>
          <w:rFonts w:ascii="Consolas" w:eastAsia="Times New Roman" w:hAnsi="Consolas" w:cs="Times New Roman"/>
          <w:color w:val="CE9178"/>
          <w:kern w:val="0"/>
          <w:sz w:val="21"/>
          <w:szCs w:val="21"/>
          <w:lang w:eastAsia="hu-HU"/>
          <w14:ligatures w14:val="none"/>
        </w:rPr>
        <w:t>rad_nc</w:t>
      </w:r>
      <w:proofErr w:type="spellEnd"/>
      <w:r w:rsidRPr="006C6B91">
        <w:rPr>
          <w:rFonts w:ascii="Consolas" w:eastAsia="Times New Roman" w:hAnsi="Consolas" w:cs="Times New Roman"/>
          <w:color w:val="E8C9BB"/>
          <w:kern w:val="0"/>
          <w:sz w:val="21"/>
          <w:szCs w:val="21"/>
          <w:lang w:eastAsia="hu-HU"/>
          <w14:ligatures w14:val="none"/>
        </w:rPr>
        <w:t>"</w:t>
      </w:r>
      <w:r w:rsidRPr="006C6B91">
        <w:rPr>
          <w:rFonts w:ascii="Consolas" w:eastAsia="Times New Roman" w:hAnsi="Consolas" w:cs="Times New Roman"/>
          <w:color w:val="B4B4B4"/>
          <w:kern w:val="0"/>
          <w:sz w:val="21"/>
          <w:szCs w:val="21"/>
          <w:lang w:eastAsia="hu-HU"/>
          <w14:ligatures w14:val="none"/>
        </w:rPr>
        <w:t>,</w:t>
      </w:r>
      <w:r w:rsidRPr="006C6B91">
        <w:rPr>
          <w:rFonts w:ascii="Consolas" w:eastAsia="Times New Roman" w:hAnsi="Consolas" w:cs="Times New Roman"/>
          <w:color w:val="DADADA"/>
          <w:kern w:val="0"/>
          <w:sz w:val="21"/>
          <w:szCs w:val="21"/>
          <w:lang w:eastAsia="hu-HU"/>
          <w14:ligatures w14:val="none"/>
        </w:rPr>
        <w:t xml:space="preserve"> </w:t>
      </w:r>
      <w:r w:rsidRPr="006C6B91">
        <w:rPr>
          <w:rFonts w:ascii="Consolas" w:eastAsia="Times New Roman" w:hAnsi="Consolas" w:cs="Times New Roman"/>
          <w:color w:val="E8C9BB"/>
          <w:kern w:val="0"/>
          <w:sz w:val="21"/>
          <w:szCs w:val="21"/>
          <w:lang w:eastAsia="hu-HU"/>
          <w14:ligatures w14:val="none"/>
        </w:rPr>
        <w:t>"</w:t>
      </w:r>
      <w:proofErr w:type="spellStart"/>
      <w:r w:rsidRPr="006C6B91">
        <w:rPr>
          <w:rFonts w:ascii="Consolas" w:eastAsia="Times New Roman" w:hAnsi="Consolas" w:cs="Times New Roman"/>
          <w:color w:val="CE9178"/>
          <w:kern w:val="0"/>
          <w:sz w:val="21"/>
          <w:szCs w:val="21"/>
          <w:lang w:eastAsia="hu-HU"/>
          <w14:ligatures w14:val="none"/>
        </w:rPr>
        <w:t>spectrum</w:t>
      </w:r>
      <w:proofErr w:type="spellEnd"/>
      <w:r w:rsidRPr="006C6B91">
        <w:rPr>
          <w:rFonts w:ascii="Consolas" w:eastAsia="Times New Roman" w:hAnsi="Consolas" w:cs="Times New Roman"/>
          <w:color w:val="E8C9BB"/>
          <w:kern w:val="0"/>
          <w:sz w:val="21"/>
          <w:szCs w:val="21"/>
          <w:lang w:eastAsia="hu-HU"/>
          <w14:ligatures w14:val="none"/>
        </w:rPr>
        <w:t>"</w:t>
      </w:r>
      <w:r w:rsidRPr="006C6B91">
        <w:rPr>
          <w:rFonts w:ascii="Consolas" w:eastAsia="Times New Roman" w:hAnsi="Consolas" w:cs="Times New Roman"/>
          <w:color w:val="B4B4B4"/>
          <w:kern w:val="0"/>
          <w:sz w:val="21"/>
          <w:szCs w:val="21"/>
          <w:lang w:eastAsia="hu-HU"/>
          <w14:ligatures w14:val="none"/>
        </w:rPr>
        <w:t>,</w:t>
      </w:r>
      <w:r w:rsidRPr="006C6B91">
        <w:rPr>
          <w:rFonts w:ascii="Consolas" w:eastAsia="Times New Roman" w:hAnsi="Consolas" w:cs="Times New Roman"/>
          <w:color w:val="DADADA"/>
          <w:kern w:val="0"/>
          <w:sz w:val="21"/>
          <w:szCs w:val="21"/>
          <w:lang w:eastAsia="hu-HU"/>
          <w14:ligatures w14:val="none"/>
        </w:rPr>
        <w:t xml:space="preserve"> </w:t>
      </w:r>
      <w:r w:rsidRPr="006C6B91">
        <w:rPr>
          <w:rFonts w:ascii="Consolas" w:eastAsia="Times New Roman" w:hAnsi="Consolas" w:cs="Times New Roman"/>
          <w:color w:val="E8C9BB"/>
          <w:kern w:val="0"/>
          <w:sz w:val="21"/>
          <w:szCs w:val="21"/>
          <w:lang w:eastAsia="hu-HU"/>
          <w14:ligatures w14:val="none"/>
        </w:rPr>
        <w:t>"</w:t>
      </w:r>
      <w:proofErr w:type="spellStart"/>
      <w:r w:rsidRPr="006C6B91">
        <w:rPr>
          <w:rFonts w:ascii="Consolas" w:eastAsia="Times New Roman" w:hAnsi="Consolas" w:cs="Times New Roman"/>
          <w:color w:val="CE9178"/>
          <w:kern w:val="0"/>
          <w:sz w:val="21"/>
          <w:szCs w:val="21"/>
          <w:lang w:eastAsia="hu-HU"/>
          <w14:ligatures w14:val="none"/>
        </w:rPr>
        <w:t>env_temp</w:t>
      </w:r>
      <w:proofErr w:type="spellEnd"/>
      <w:r w:rsidRPr="006C6B91">
        <w:rPr>
          <w:rFonts w:ascii="Consolas" w:eastAsia="Times New Roman" w:hAnsi="Consolas" w:cs="Times New Roman"/>
          <w:color w:val="E8C9BB"/>
          <w:kern w:val="0"/>
          <w:sz w:val="21"/>
          <w:szCs w:val="21"/>
          <w:lang w:eastAsia="hu-HU"/>
          <w14:ligatures w14:val="none"/>
        </w:rPr>
        <w:t>"</w:t>
      </w:r>
      <w:r w:rsidRPr="006C6B91">
        <w:rPr>
          <w:rFonts w:ascii="Consolas" w:eastAsia="Times New Roman" w:hAnsi="Consolas" w:cs="Times New Roman"/>
          <w:color w:val="B4B4B4"/>
          <w:kern w:val="0"/>
          <w:sz w:val="21"/>
          <w:szCs w:val="21"/>
          <w:lang w:eastAsia="hu-HU"/>
          <w14:ligatures w14:val="none"/>
        </w:rPr>
        <w:t>,</w:t>
      </w:r>
      <w:r w:rsidRPr="006C6B91">
        <w:rPr>
          <w:rFonts w:ascii="Consolas" w:eastAsia="Times New Roman" w:hAnsi="Consolas" w:cs="Times New Roman"/>
          <w:color w:val="DADADA"/>
          <w:kern w:val="0"/>
          <w:sz w:val="21"/>
          <w:szCs w:val="21"/>
          <w:lang w:eastAsia="hu-HU"/>
          <w14:ligatures w14:val="none"/>
        </w:rPr>
        <w:t xml:space="preserve"> </w:t>
      </w:r>
      <w:r w:rsidRPr="006C6B91">
        <w:rPr>
          <w:rFonts w:ascii="Consolas" w:eastAsia="Times New Roman" w:hAnsi="Consolas" w:cs="Times New Roman"/>
          <w:color w:val="E8C9BB"/>
          <w:kern w:val="0"/>
          <w:sz w:val="21"/>
          <w:szCs w:val="21"/>
          <w:lang w:eastAsia="hu-HU"/>
          <w14:ligatures w14:val="none"/>
        </w:rPr>
        <w:t>"</w:t>
      </w:r>
      <w:proofErr w:type="spellStart"/>
      <w:r w:rsidRPr="006C6B91">
        <w:rPr>
          <w:rFonts w:ascii="Consolas" w:eastAsia="Times New Roman" w:hAnsi="Consolas" w:cs="Times New Roman"/>
          <w:color w:val="CE9178"/>
          <w:kern w:val="0"/>
          <w:sz w:val="21"/>
          <w:szCs w:val="21"/>
          <w:lang w:eastAsia="hu-HU"/>
          <w14:ligatures w14:val="none"/>
        </w:rPr>
        <w:t>env_humid</w:t>
      </w:r>
      <w:proofErr w:type="spellEnd"/>
      <w:r w:rsidRPr="006C6B91">
        <w:rPr>
          <w:rFonts w:ascii="Consolas" w:eastAsia="Times New Roman" w:hAnsi="Consolas" w:cs="Times New Roman"/>
          <w:color w:val="E8C9BB"/>
          <w:kern w:val="0"/>
          <w:sz w:val="21"/>
          <w:szCs w:val="21"/>
          <w:lang w:eastAsia="hu-HU"/>
          <w14:ligatures w14:val="none"/>
        </w:rPr>
        <w:t>"</w:t>
      </w:r>
      <w:r w:rsidRPr="006C6B91">
        <w:rPr>
          <w:rFonts w:ascii="Consolas" w:eastAsia="Times New Roman" w:hAnsi="Consolas" w:cs="Times New Roman"/>
          <w:color w:val="B4B4B4"/>
          <w:kern w:val="0"/>
          <w:sz w:val="21"/>
          <w:szCs w:val="21"/>
          <w:lang w:eastAsia="hu-HU"/>
          <w14:ligatures w14:val="none"/>
        </w:rPr>
        <w:t>,</w:t>
      </w:r>
      <w:r w:rsidRPr="006C6B91">
        <w:rPr>
          <w:rFonts w:ascii="Consolas" w:eastAsia="Times New Roman" w:hAnsi="Consolas" w:cs="Times New Roman"/>
          <w:color w:val="DADADA"/>
          <w:kern w:val="0"/>
          <w:sz w:val="21"/>
          <w:szCs w:val="21"/>
          <w:lang w:eastAsia="hu-HU"/>
          <w14:ligatures w14:val="none"/>
        </w:rPr>
        <w:t xml:space="preserve"> </w:t>
      </w:r>
      <w:r w:rsidRPr="006C6B91">
        <w:rPr>
          <w:rFonts w:ascii="Consolas" w:eastAsia="Times New Roman" w:hAnsi="Consolas" w:cs="Times New Roman"/>
          <w:color w:val="E8C9BB"/>
          <w:kern w:val="0"/>
          <w:sz w:val="21"/>
          <w:szCs w:val="21"/>
          <w:lang w:eastAsia="hu-HU"/>
          <w14:ligatures w14:val="none"/>
        </w:rPr>
        <w:t>"</w:t>
      </w:r>
      <w:proofErr w:type="spellStart"/>
      <w:r w:rsidRPr="006C6B91">
        <w:rPr>
          <w:rFonts w:ascii="Consolas" w:eastAsia="Times New Roman" w:hAnsi="Consolas" w:cs="Times New Roman"/>
          <w:color w:val="CE9178"/>
          <w:kern w:val="0"/>
          <w:sz w:val="21"/>
          <w:szCs w:val="21"/>
          <w:lang w:eastAsia="hu-HU"/>
          <w14:ligatures w14:val="none"/>
        </w:rPr>
        <w:t>env_press</w:t>
      </w:r>
      <w:proofErr w:type="spellEnd"/>
      <w:r w:rsidRPr="006C6B91">
        <w:rPr>
          <w:rFonts w:ascii="Consolas" w:eastAsia="Times New Roman" w:hAnsi="Consolas" w:cs="Times New Roman"/>
          <w:color w:val="E8C9BB"/>
          <w:kern w:val="0"/>
          <w:sz w:val="21"/>
          <w:szCs w:val="21"/>
          <w:lang w:eastAsia="hu-HU"/>
          <w14:ligatures w14:val="none"/>
        </w:rPr>
        <w:t>"</w:t>
      </w:r>
      <w:r w:rsidRPr="006C6B91">
        <w:rPr>
          <w:rFonts w:ascii="Consolas" w:eastAsia="Times New Roman" w:hAnsi="Consolas" w:cs="Times New Roman"/>
          <w:color w:val="B4B4B4"/>
          <w:kern w:val="0"/>
          <w:sz w:val="21"/>
          <w:szCs w:val="21"/>
          <w:lang w:eastAsia="hu-HU"/>
          <w14:ligatures w14:val="none"/>
        </w:rPr>
        <w:t>,</w:t>
      </w:r>
      <w:r w:rsidRPr="006C6B91">
        <w:rPr>
          <w:rFonts w:ascii="Consolas" w:eastAsia="Times New Roman" w:hAnsi="Consolas" w:cs="Times New Roman"/>
          <w:color w:val="DADADA"/>
          <w:kern w:val="0"/>
          <w:sz w:val="21"/>
          <w:szCs w:val="21"/>
          <w:lang w:eastAsia="hu-HU"/>
          <w14:ligatures w14:val="none"/>
        </w:rPr>
        <w:t xml:space="preserve"> </w:t>
      </w:r>
      <w:r w:rsidRPr="006C6B91">
        <w:rPr>
          <w:rFonts w:ascii="Consolas" w:eastAsia="Times New Roman" w:hAnsi="Consolas" w:cs="Times New Roman"/>
          <w:color w:val="E8C9BB"/>
          <w:kern w:val="0"/>
          <w:sz w:val="21"/>
          <w:szCs w:val="21"/>
          <w:lang w:eastAsia="hu-HU"/>
          <w14:ligatures w14:val="none"/>
        </w:rPr>
        <w:t>"</w:t>
      </w:r>
      <w:proofErr w:type="spellStart"/>
      <w:r w:rsidRPr="006C6B91">
        <w:rPr>
          <w:rFonts w:ascii="Consolas" w:eastAsia="Times New Roman" w:hAnsi="Consolas" w:cs="Times New Roman"/>
          <w:color w:val="CE9178"/>
          <w:kern w:val="0"/>
          <w:sz w:val="21"/>
          <w:szCs w:val="21"/>
          <w:lang w:eastAsia="hu-HU"/>
          <w14:ligatures w14:val="none"/>
        </w:rPr>
        <w:t>env_ws</w:t>
      </w:r>
      <w:proofErr w:type="spellEnd"/>
      <w:r w:rsidRPr="006C6B91">
        <w:rPr>
          <w:rFonts w:ascii="Consolas" w:eastAsia="Times New Roman" w:hAnsi="Consolas" w:cs="Times New Roman"/>
          <w:color w:val="E8C9BB"/>
          <w:kern w:val="0"/>
          <w:sz w:val="21"/>
          <w:szCs w:val="21"/>
          <w:lang w:eastAsia="hu-HU"/>
          <w14:ligatures w14:val="none"/>
        </w:rPr>
        <w:t>"</w:t>
      </w:r>
      <w:r w:rsidRPr="006C6B91">
        <w:rPr>
          <w:rFonts w:ascii="Consolas" w:eastAsia="Times New Roman" w:hAnsi="Consolas" w:cs="Times New Roman"/>
          <w:color w:val="B4B4B4"/>
          <w:kern w:val="0"/>
          <w:sz w:val="21"/>
          <w:szCs w:val="21"/>
          <w:lang w:eastAsia="hu-HU"/>
          <w14:ligatures w14:val="none"/>
        </w:rPr>
        <w:t>,</w:t>
      </w:r>
      <w:r w:rsidRPr="006C6B91">
        <w:rPr>
          <w:rFonts w:ascii="Consolas" w:eastAsia="Times New Roman" w:hAnsi="Consolas" w:cs="Times New Roman"/>
          <w:color w:val="DADADA"/>
          <w:kern w:val="0"/>
          <w:sz w:val="21"/>
          <w:szCs w:val="21"/>
          <w:lang w:eastAsia="hu-HU"/>
          <w14:ligatures w14:val="none"/>
        </w:rPr>
        <w:t xml:space="preserve"> </w:t>
      </w:r>
      <w:r w:rsidRPr="006C6B91">
        <w:rPr>
          <w:rFonts w:ascii="Consolas" w:eastAsia="Times New Roman" w:hAnsi="Consolas" w:cs="Times New Roman"/>
          <w:color w:val="E8C9BB"/>
          <w:kern w:val="0"/>
          <w:sz w:val="21"/>
          <w:szCs w:val="21"/>
          <w:lang w:eastAsia="hu-HU"/>
          <w14:ligatures w14:val="none"/>
        </w:rPr>
        <w:t>"</w:t>
      </w:r>
      <w:proofErr w:type="spellStart"/>
      <w:r w:rsidRPr="006C6B91">
        <w:rPr>
          <w:rFonts w:ascii="Consolas" w:eastAsia="Times New Roman" w:hAnsi="Consolas" w:cs="Times New Roman"/>
          <w:color w:val="CE9178"/>
          <w:kern w:val="0"/>
          <w:sz w:val="21"/>
          <w:szCs w:val="21"/>
          <w:lang w:eastAsia="hu-HU"/>
          <w14:ligatures w14:val="none"/>
        </w:rPr>
        <w:t>env_wd</w:t>
      </w:r>
      <w:proofErr w:type="spellEnd"/>
      <w:r w:rsidRPr="006C6B91">
        <w:rPr>
          <w:rFonts w:ascii="Consolas" w:eastAsia="Times New Roman" w:hAnsi="Consolas" w:cs="Times New Roman"/>
          <w:color w:val="E8C9BB"/>
          <w:kern w:val="0"/>
          <w:sz w:val="21"/>
          <w:szCs w:val="21"/>
          <w:lang w:eastAsia="hu-HU"/>
          <w14:ligatures w14:val="none"/>
        </w:rPr>
        <w:t>"</w:t>
      </w:r>
      <w:r w:rsidRPr="006C6B91">
        <w:rPr>
          <w:rFonts w:ascii="Consolas" w:eastAsia="Times New Roman" w:hAnsi="Consolas" w:cs="Times New Roman"/>
          <w:color w:val="B4B4B4"/>
          <w:kern w:val="0"/>
          <w:sz w:val="21"/>
          <w:szCs w:val="21"/>
          <w:lang w:eastAsia="hu-HU"/>
          <w14:ligatures w14:val="none"/>
        </w:rPr>
        <w:t>,</w:t>
      </w:r>
      <w:r w:rsidRPr="006C6B91">
        <w:rPr>
          <w:rFonts w:ascii="Consolas" w:eastAsia="Times New Roman" w:hAnsi="Consolas" w:cs="Times New Roman"/>
          <w:color w:val="DADADA"/>
          <w:kern w:val="0"/>
          <w:sz w:val="21"/>
          <w:szCs w:val="21"/>
          <w:lang w:eastAsia="hu-HU"/>
          <w14:ligatures w14:val="none"/>
        </w:rPr>
        <w:t xml:space="preserve"> </w:t>
      </w:r>
      <w:r w:rsidRPr="006C6B91">
        <w:rPr>
          <w:rFonts w:ascii="Consolas" w:eastAsia="Times New Roman" w:hAnsi="Consolas" w:cs="Times New Roman"/>
          <w:color w:val="E8C9BB"/>
          <w:kern w:val="0"/>
          <w:sz w:val="21"/>
          <w:szCs w:val="21"/>
          <w:lang w:eastAsia="hu-HU"/>
          <w14:ligatures w14:val="none"/>
        </w:rPr>
        <w:t>"</w:t>
      </w:r>
      <w:proofErr w:type="spellStart"/>
      <w:r w:rsidRPr="006C6B91">
        <w:rPr>
          <w:rFonts w:ascii="Consolas" w:eastAsia="Times New Roman" w:hAnsi="Consolas" w:cs="Times New Roman"/>
          <w:color w:val="CE9178"/>
          <w:kern w:val="0"/>
          <w:sz w:val="21"/>
          <w:szCs w:val="21"/>
          <w:lang w:eastAsia="hu-HU"/>
          <w14:ligatures w14:val="none"/>
        </w:rPr>
        <w:t>env_rain</w:t>
      </w:r>
      <w:proofErr w:type="spellEnd"/>
      <w:r w:rsidRPr="006C6B91">
        <w:rPr>
          <w:rFonts w:ascii="Consolas" w:eastAsia="Times New Roman" w:hAnsi="Consolas" w:cs="Times New Roman"/>
          <w:color w:val="E8C9BB"/>
          <w:kern w:val="0"/>
          <w:sz w:val="21"/>
          <w:szCs w:val="21"/>
          <w:lang w:eastAsia="hu-HU"/>
          <w14:ligatures w14:val="none"/>
        </w:rPr>
        <w:t>"</w:t>
      </w:r>
      <w:r w:rsidRPr="006C6B91">
        <w:rPr>
          <w:rFonts w:ascii="Consolas" w:eastAsia="Times New Roman" w:hAnsi="Consolas" w:cs="Times New Roman"/>
          <w:color w:val="B4B4B4"/>
          <w:kern w:val="0"/>
          <w:sz w:val="21"/>
          <w:szCs w:val="21"/>
          <w:lang w:eastAsia="hu-HU"/>
          <w14:ligatures w14:val="none"/>
        </w:rPr>
        <w:t>]</w:t>
      </w:r>
    </w:p>
    <w:p w14:paraId="74E6B5D0" w14:textId="77777777" w:rsidR="006C6B91" w:rsidRPr="006C6B91" w:rsidRDefault="006C6B91" w:rsidP="006C6B91">
      <w:pPr>
        <w:shd w:val="clear" w:color="auto" w:fill="1E1E1E"/>
        <w:suppressAutoHyphens w:val="0"/>
        <w:spacing w:after="0" w:line="285" w:lineRule="atLeast"/>
        <w:rPr>
          <w:rFonts w:ascii="Consolas" w:eastAsia="Times New Roman" w:hAnsi="Consolas" w:cs="Times New Roman"/>
          <w:color w:val="DADADA"/>
          <w:kern w:val="0"/>
          <w:sz w:val="21"/>
          <w:szCs w:val="21"/>
          <w:lang w:eastAsia="hu-HU"/>
          <w14:ligatures w14:val="none"/>
        </w:rPr>
      </w:pPr>
      <w:r w:rsidRPr="006C6B91">
        <w:rPr>
          <w:rFonts w:ascii="Consolas" w:eastAsia="Times New Roman" w:hAnsi="Consolas" w:cs="Times New Roman"/>
          <w:color w:val="DADADA"/>
          <w:kern w:val="0"/>
          <w:sz w:val="21"/>
          <w:szCs w:val="21"/>
          <w:lang w:eastAsia="hu-HU"/>
          <w14:ligatures w14:val="none"/>
        </w:rPr>
        <w:t xml:space="preserve">                    </w:t>
      </w:r>
      <w:r w:rsidRPr="006C6B91">
        <w:rPr>
          <w:rFonts w:ascii="Consolas" w:eastAsia="Times New Roman" w:hAnsi="Consolas" w:cs="Times New Roman"/>
          <w:color w:val="B4B4B4"/>
          <w:kern w:val="0"/>
          <w:sz w:val="21"/>
          <w:szCs w:val="21"/>
          <w:lang w:eastAsia="hu-HU"/>
          <w14:ligatures w14:val="none"/>
        </w:rPr>
        <w:t>},</w:t>
      </w:r>
    </w:p>
    <w:p w14:paraId="51D9E532" w14:textId="77777777" w:rsidR="006C6B91" w:rsidRPr="006C6B91" w:rsidRDefault="006C6B91" w:rsidP="006C6B91">
      <w:pPr>
        <w:shd w:val="clear" w:color="auto" w:fill="1E1E1E"/>
        <w:suppressAutoHyphens w:val="0"/>
        <w:spacing w:after="0" w:line="285" w:lineRule="atLeast"/>
        <w:rPr>
          <w:rFonts w:ascii="Consolas" w:eastAsia="Times New Roman" w:hAnsi="Consolas" w:cs="Times New Roman"/>
          <w:color w:val="DADADA"/>
          <w:kern w:val="0"/>
          <w:sz w:val="21"/>
          <w:szCs w:val="21"/>
          <w:lang w:eastAsia="hu-HU"/>
          <w14:ligatures w14:val="none"/>
        </w:rPr>
      </w:pPr>
      <w:r w:rsidRPr="006C6B91">
        <w:rPr>
          <w:rFonts w:ascii="Consolas" w:eastAsia="Times New Roman" w:hAnsi="Consolas" w:cs="Times New Roman"/>
          <w:color w:val="DADADA"/>
          <w:kern w:val="0"/>
          <w:sz w:val="21"/>
          <w:szCs w:val="21"/>
          <w:lang w:eastAsia="hu-HU"/>
          <w14:ligatures w14:val="none"/>
        </w:rPr>
        <w:t xml:space="preserve">                    </w:t>
      </w:r>
      <w:r w:rsidRPr="006C6B91">
        <w:rPr>
          <w:rFonts w:ascii="Consolas" w:eastAsia="Times New Roman" w:hAnsi="Consolas" w:cs="Times New Roman"/>
          <w:color w:val="9CDCFE"/>
          <w:kern w:val="0"/>
          <w:sz w:val="21"/>
          <w:szCs w:val="21"/>
          <w:lang w:eastAsia="hu-HU"/>
          <w14:ligatures w14:val="none"/>
        </w:rPr>
        <w:t>"</w:t>
      </w:r>
      <w:proofErr w:type="spellStart"/>
      <w:r w:rsidRPr="006C6B91">
        <w:rPr>
          <w:rFonts w:ascii="Consolas" w:eastAsia="Times New Roman" w:hAnsi="Consolas" w:cs="Times New Roman"/>
          <w:color w:val="9CDCFE"/>
          <w:kern w:val="0"/>
          <w:sz w:val="21"/>
          <w:szCs w:val="21"/>
          <w:lang w:eastAsia="hu-HU"/>
          <w14:ligatures w14:val="none"/>
        </w:rPr>
        <w:t>reading</w:t>
      </w:r>
      <w:proofErr w:type="spellEnd"/>
      <w:r w:rsidRPr="006C6B91">
        <w:rPr>
          <w:rFonts w:ascii="Consolas" w:eastAsia="Times New Roman" w:hAnsi="Consolas" w:cs="Times New Roman"/>
          <w:color w:val="9CDCFE"/>
          <w:kern w:val="0"/>
          <w:sz w:val="21"/>
          <w:szCs w:val="21"/>
          <w:lang w:eastAsia="hu-HU"/>
          <w14:ligatures w14:val="none"/>
        </w:rPr>
        <w:t>"</w:t>
      </w:r>
      <w:r w:rsidRPr="006C6B91">
        <w:rPr>
          <w:rFonts w:ascii="Consolas" w:eastAsia="Times New Roman" w:hAnsi="Consolas" w:cs="Times New Roman"/>
          <w:color w:val="B4B4B4"/>
          <w:kern w:val="0"/>
          <w:sz w:val="21"/>
          <w:szCs w:val="21"/>
          <w:lang w:eastAsia="hu-HU"/>
          <w14:ligatures w14:val="none"/>
        </w:rPr>
        <w:t>:</w:t>
      </w:r>
      <w:r w:rsidRPr="006C6B91">
        <w:rPr>
          <w:rFonts w:ascii="Consolas" w:eastAsia="Times New Roman" w:hAnsi="Consolas" w:cs="Times New Roman"/>
          <w:color w:val="DADADA"/>
          <w:kern w:val="0"/>
          <w:sz w:val="21"/>
          <w:szCs w:val="21"/>
          <w:lang w:eastAsia="hu-HU"/>
          <w14:ligatures w14:val="none"/>
        </w:rPr>
        <w:t xml:space="preserve"> </w:t>
      </w:r>
      <w:r w:rsidRPr="006C6B91">
        <w:rPr>
          <w:rFonts w:ascii="Consolas" w:eastAsia="Times New Roman" w:hAnsi="Consolas" w:cs="Times New Roman"/>
          <w:color w:val="B4B4B4"/>
          <w:kern w:val="0"/>
          <w:sz w:val="21"/>
          <w:szCs w:val="21"/>
          <w:lang w:eastAsia="hu-HU"/>
          <w14:ligatures w14:val="none"/>
        </w:rPr>
        <w:t>{</w:t>
      </w:r>
    </w:p>
    <w:p w14:paraId="2F3A9A17" w14:textId="77777777" w:rsidR="006C6B91" w:rsidRPr="006C6B91" w:rsidRDefault="006C6B91" w:rsidP="006C6B91">
      <w:pPr>
        <w:shd w:val="clear" w:color="auto" w:fill="1E1E1E"/>
        <w:suppressAutoHyphens w:val="0"/>
        <w:spacing w:after="0" w:line="285" w:lineRule="atLeast"/>
        <w:rPr>
          <w:rFonts w:ascii="Consolas" w:eastAsia="Times New Roman" w:hAnsi="Consolas" w:cs="Times New Roman"/>
          <w:color w:val="DADADA"/>
          <w:kern w:val="0"/>
          <w:sz w:val="21"/>
          <w:szCs w:val="21"/>
          <w:lang w:eastAsia="hu-HU"/>
          <w14:ligatures w14:val="none"/>
        </w:rPr>
      </w:pPr>
      <w:r w:rsidRPr="006C6B91">
        <w:rPr>
          <w:rFonts w:ascii="Consolas" w:eastAsia="Times New Roman" w:hAnsi="Consolas" w:cs="Times New Roman"/>
          <w:color w:val="DADADA"/>
          <w:kern w:val="0"/>
          <w:sz w:val="21"/>
          <w:szCs w:val="21"/>
          <w:lang w:eastAsia="hu-HU"/>
          <w14:ligatures w14:val="none"/>
        </w:rPr>
        <w:t xml:space="preserve">                        </w:t>
      </w:r>
      <w:r w:rsidRPr="006C6B91">
        <w:rPr>
          <w:rFonts w:ascii="Consolas" w:eastAsia="Times New Roman" w:hAnsi="Consolas" w:cs="Times New Roman"/>
          <w:color w:val="9CDCFE"/>
          <w:kern w:val="0"/>
          <w:sz w:val="21"/>
          <w:szCs w:val="21"/>
          <w:lang w:eastAsia="hu-HU"/>
          <w14:ligatures w14:val="none"/>
        </w:rPr>
        <w:t>"</w:t>
      </w:r>
      <w:proofErr w:type="spellStart"/>
      <w:r w:rsidRPr="006C6B91">
        <w:rPr>
          <w:rFonts w:ascii="Consolas" w:eastAsia="Times New Roman" w:hAnsi="Consolas" w:cs="Times New Roman"/>
          <w:color w:val="9CDCFE"/>
          <w:kern w:val="0"/>
          <w:sz w:val="21"/>
          <w:szCs w:val="21"/>
          <w:lang w:eastAsia="hu-HU"/>
          <w14:ligatures w14:val="none"/>
        </w:rPr>
        <w:t>anyOf</w:t>
      </w:r>
      <w:proofErr w:type="spellEnd"/>
      <w:r w:rsidRPr="006C6B91">
        <w:rPr>
          <w:rFonts w:ascii="Consolas" w:eastAsia="Times New Roman" w:hAnsi="Consolas" w:cs="Times New Roman"/>
          <w:color w:val="9CDCFE"/>
          <w:kern w:val="0"/>
          <w:sz w:val="21"/>
          <w:szCs w:val="21"/>
          <w:lang w:eastAsia="hu-HU"/>
          <w14:ligatures w14:val="none"/>
        </w:rPr>
        <w:t>"</w:t>
      </w:r>
      <w:r w:rsidRPr="006C6B91">
        <w:rPr>
          <w:rFonts w:ascii="Consolas" w:eastAsia="Times New Roman" w:hAnsi="Consolas" w:cs="Times New Roman"/>
          <w:color w:val="B4B4B4"/>
          <w:kern w:val="0"/>
          <w:sz w:val="21"/>
          <w:szCs w:val="21"/>
          <w:lang w:eastAsia="hu-HU"/>
          <w14:ligatures w14:val="none"/>
        </w:rPr>
        <w:t>:</w:t>
      </w:r>
      <w:r w:rsidRPr="006C6B91">
        <w:rPr>
          <w:rFonts w:ascii="Consolas" w:eastAsia="Times New Roman" w:hAnsi="Consolas" w:cs="Times New Roman"/>
          <w:color w:val="DADADA"/>
          <w:kern w:val="0"/>
          <w:sz w:val="21"/>
          <w:szCs w:val="21"/>
          <w:lang w:eastAsia="hu-HU"/>
          <w14:ligatures w14:val="none"/>
        </w:rPr>
        <w:t xml:space="preserve"> </w:t>
      </w:r>
      <w:r w:rsidRPr="006C6B91">
        <w:rPr>
          <w:rFonts w:ascii="Consolas" w:eastAsia="Times New Roman" w:hAnsi="Consolas" w:cs="Times New Roman"/>
          <w:color w:val="B4B4B4"/>
          <w:kern w:val="0"/>
          <w:sz w:val="21"/>
          <w:szCs w:val="21"/>
          <w:lang w:eastAsia="hu-HU"/>
          <w14:ligatures w14:val="none"/>
        </w:rPr>
        <w:t>[</w:t>
      </w:r>
    </w:p>
    <w:p w14:paraId="76361F8C" w14:textId="77777777" w:rsidR="006C6B91" w:rsidRPr="006C6B91" w:rsidRDefault="006C6B91" w:rsidP="006C6B91">
      <w:pPr>
        <w:shd w:val="clear" w:color="auto" w:fill="1E1E1E"/>
        <w:suppressAutoHyphens w:val="0"/>
        <w:spacing w:after="0" w:line="285" w:lineRule="atLeast"/>
        <w:rPr>
          <w:rFonts w:ascii="Consolas" w:eastAsia="Times New Roman" w:hAnsi="Consolas" w:cs="Times New Roman"/>
          <w:color w:val="DADADA"/>
          <w:kern w:val="0"/>
          <w:sz w:val="21"/>
          <w:szCs w:val="21"/>
          <w:lang w:eastAsia="hu-HU"/>
          <w14:ligatures w14:val="none"/>
        </w:rPr>
      </w:pPr>
      <w:r w:rsidRPr="006C6B91">
        <w:rPr>
          <w:rFonts w:ascii="Consolas" w:eastAsia="Times New Roman" w:hAnsi="Consolas" w:cs="Times New Roman"/>
          <w:color w:val="DADADA"/>
          <w:kern w:val="0"/>
          <w:sz w:val="21"/>
          <w:szCs w:val="21"/>
          <w:lang w:eastAsia="hu-HU"/>
          <w14:ligatures w14:val="none"/>
        </w:rPr>
        <w:t xml:space="preserve">                            </w:t>
      </w:r>
      <w:r w:rsidRPr="006C6B91">
        <w:rPr>
          <w:rFonts w:ascii="Consolas" w:eastAsia="Times New Roman" w:hAnsi="Consolas" w:cs="Times New Roman"/>
          <w:color w:val="B4B4B4"/>
          <w:kern w:val="0"/>
          <w:sz w:val="21"/>
          <w:szCs w:val="21"/>
          <w:lang w:eastAsia="hu-HU"/>
          <w14:ligatures w14:val="none"/>
        </w:rPr>
        <w:t>{</w:t>
      </w:r>
    </w:p>
    <w:p w14:paraId="15652ABC" w14:textId="77777777" w:rsidR="006C6B91" w:rsidRPr="006C6B91" w:rsidRDefault="006C6B91" w:rsidP="006C6B91">
      <w:pPr>
        <w:shd w:val="clear" w:color="auto" w:fill="1E1E1E"/>
        <w:suppressAutoHyphens w:val="0"/>
        <w:spacing w:after="0" w:line="285" w:lineRule="atLeast"/>
        <w:rPr>
          <w:rFonts w:ascii="Consolas" w:eastAsia="Times New Roman" w:hAnsi="Consolas" w:cs="Times New Roman"/>
          <w:color w:val="DADADA"/>
          <w:kern w:val="0"/>
          <w:sz w:val="21"/>
          <w:szCs w:val="21"/>
          <w:lang w:eastAsia="hu-HU"/>
          <w14:ligatures w14:val="none"/>
        </w:rPr>
      </w:pPr>
      <w:r w:rsidRPr="006C6B91">
        <w:rPr>
          <w:rFonts w:ascii="Consolas" w:eastAsia="Times New Roman" w:hAnsi="Consolas" w:cs="Times New Roman"/>
          <w:color w:val="DADADA"/>
          <w:kern w:val="0"/>
          <w:sz w:val="21"/>
          <w:szCs w:val="21"/>
          <w:lang w:eastAsia="hu-HU"/>
          <w14:ligatures w14:val="none"/>
        </w:rPr>
        <w:t xml:space="preserve">                                </w:t>
      </w:r>
      <w:r w:rsidRPr="006C6B91">
        <w:rPr>
          <w:rFonts w:ascii="Consolas" w:eastAsia="Times New Roman" w:hAnsi="Consolas" w:cs="Times New Roman"/>
          <w:color w:val="9CDCFE"/>
          <w:kern w:val="0"/>
          <w:sz w:val="21"/>
          <w:szCs w:val="21"/>
          <w:lang w:eastAsia="hu-HU"/>
          <w14:ligatures w14:val="none"/>
        </w:rPr>
        <w:t>"</w:t>
      </w:r>
      <w:proofErr w:type="spellStart"/>
      <w:r w:rsidRPr="006C6B91">
        <w:rPr>
          <w:rFonts w:ascii="Consolas" w:eastAsia="Times New Roman" w:hAnsi="Consolas" w:cs="Times New Roman"/>
          <w:color w:val="9CDCFE"/>
          <w:kern w:val="0"/>
          <w:sz w:val="21"/>
          <w:szCs w:val="21"/>
          <w:lang w:eastAsia="hu-HU"/>
          <w14:ligatures w14:val="none"/>
        </w:rPr>
        <w:t>description</w:t>
      </w:r>
      <w:proofErr w:type="spellEnd"/>
      <w:r w:rsidRPr="006C6B91">
        <w:rPr>
          <w:rFonts w:ascii="Consolas" w:eastAsia="Times New Roman" w:hAnsi="Consolas" w:cs="Times New Roman"/>
          <w:color w:val="9CDCFE"/>
          <w:kern w:val="0"/>
          <w:sz w:val="21"/>
          <w:szCs w:val="21"/>
          <w:lang w:eastAsia="hu-HU"/>
          <w14:ligatures w14:val="none"/>
        </w:rPr>
        <w:t>"</w:t>
      </w:r>
      <w:r w:rsidRPr="006C6B91">
        <w:rPr>
          <w:rFonts w:ascii="Consolas" w:eastAsia="Times New Roman" w:hAnsi="Consolas" w:cs="Times New Roman"/>
          <w:color w:val="B4B4B4"/>
          <w:kern w:val="0"/>
          <w:sz w:val="21"/>
          <w:szCs w:val="21"/>
          <w:lang w:eastAsia="hu-HU"/>
          <w14:ligatures w14:val="none"/>
        </w:rPr>
        <w:t>:</w:t>
      </w:r>
      <w:r w:rsidRPr="006C6B91">
        <w:rPr>
          <w:rFonts w:ascii="Consolas" w:eastAsia="Times New Roman" w:hAnsi="Consolas" w:cs="Times New Roman"/>
          <w:color w:val="DADADA"/>
          <w:kern w:val="0"/>
          <w:sz w:val="21"/>
          <w:szCs w:val="21"/>
          <w:lang w:eastAsia="hu-HU"/>
          <w14:ligatures w14:val="none"/>
        </w:rPr>
        <w:t xml:space="preserve"> </w:t>
      </w:r>
      <w:r w:rsidRPr="006C6B91">
        <w:rPr>
          <w:rFonts w:ascii="Consolas" w:eastAsia="Times New Roman" w:hAnsi="Consolas" w:cs="Times New Roman"/>
          <w:color w:val="E8C9BB"/>
          <w:kern w:val="0"/>
          <w:sz w:val="21"/>
          <w:szCs w:val="21"/>
          <w:lang w:eastAsia="hu-HU"/>
          <w14:ligatures w14:val="none"/>
        </w:rPr>
        <w:t>"</w:t>
      </w:r>
      <w:proofErr w:type="spellStart"/>
      <w:r w:rsidRPr="006C6B91">
        <w:rPr>
          <w:rFonts w:ascii="Consolas" w:eastAsia="Times New Roman" w:hAnsi="Consolas" w:cs="Times New Roman"/>
          <w:color w:val="CE9178"/>
          <w:kern w:val="0"/>
          <w:sz w:val="21"/>
          <w:szCs w:val="21"/>
          <w:lang w:eastAsia="hu-HU"/>
          <w14:ligatures w14:val="none"/>
        </w:rPr>
        <w:t>Actual</w:t>
      </w:r>
      <w:proofErr w:type="spellEnd"/>
      <w:r w:rsidRPr="006C6B91">
        <w:rPr>
          <w:rFonts w:ascii="Consolas" w:eastAsia="Times New Roman" w:hAnsi="Consolas" w:cs="Times New Roman"/>
          <w:color w:val="CE9178"/>
          <w:kern w:val="0"/>
          <w:sz w:val="21"/>
          <w:szCs w:val="21"/>
          <w:lang w:eastAsia="hu-HU"/>
          <w14:ligatures w14:val="none"/>
        </w:rPr>
        <w:t xml:space="preserve"> </w:t>
      </w:r>
      <w:proofErr w:type="spellStart"/>
      <w:r w:rsidRPr="006C6B91">
        <w:rPr>
          <w:rFonts w:ascii="Consolas" w:eastAsia="Times New Roman" w:hAnsi="Consolas" w:cs="Times New Roman"/>
          <w:color w:val="CE9178"/>
          <w:kern w:val="0"/>
          <w:sz w:val="21"/>
          <w:szCs w:val="21"/>
          <w:lang w:eastAsia="hu-HU"/>
          <w14:ligatures w14:val="none"/>
        </w:rPr>
        <w:t>measurement</w:t>
      </w:r>
      <w:proofErr w:type="spellEnd"/>
      <w:r w:rsidRPr="006C6B91">
        <w:rPr>
          <w:rFonts w:ascii="Consolas" w:eastAsia="Times New Roman" w:hAnsi="Consolas" w:cs="Times New Roman"/>
          <w:color w:val="E8C9BB"/>
          <w:kern w:val="0"/>
          <w:sz w:val="21"/>
          <w:szCs w:val="21"/>
          <w:lang w:eastAsia="hu-HU"/>
          <w14:ligatures w14:val="none"/>
        </w:rPr>
        <w:t>"</w:t>
      </w:r>
      <w:r w:rsidRPr="006C6B91">
        <w:rPr>
          <w:rFonts w:ascii="Consolas" w:eastAsia="Times New Roman" w:hAnsi="Consolas" w:cs="Times New Roman"/>
          <w:color w:val="B4B4B4"/>
          <w:kern w:val="0"/>
          <w:sz w:val="21"/>
          <w:szCs w:val="21"/>
          <w:lang w:eastAsia="hu-HU"/>
          <w14:ligatures w14:val="none"/>
        </w:rPr>
        <w:t>,</w:t>
      </w:r>
    </w:p>
    <w:p w14:paraId="65251EEC" w14:textId="77777777" w:rsidR="006C6B91" w:rsidRPr="006C6B91" w:rsidRDefault="006C6B91" w:rsidP="006C6B91">
      <w:pPr>
        <w:shd w:val="clear" w:color="auto" w:fill="1E1E1E"/>
        <w:suppressAutoHyphens w:val="0"/>
        <w:spacing w:after="0" w:line="285" w:lineRule="atLeast"/>
        <w:rPr>
          <w:rFonts w:ascii="Consolas" w:eastAsia="Times New Roman" w:hAnsi="Consolas" w:cs="Times New Roman"/>
          <w:color w:val="DADADA"/>
          <w:kern w:val="0"/>
          <w:sz w:val="21"/>
          <w:szCs w:val="21"/>
          <w:lang w:eastAsia="hu-HU"/>
          <w14:ligatures w14:val="none"/>
        </w:rPr>
      </w:pPr>
      <w:r w:rsidRPr="006C6B91">
        <w:rPr>
          <w:rFonts w:ascii="Consolas" w:eastAsia="Times New Roman" w:hAnsi="Consolas" w:cs="Times New Roman"/>
          <w:color w:val="DADADA"/>
          <w:kern w:val="0"/>
          <w:sz w:val="21"/>
          <w:szCs w:val="21"/>
          <w:lang w:eastAsia="hu-HU"/>
          <w14:ligatures w14:val="none"/>
        </w:rPr>
        <w:t xml:space="preserve">                                </w:t>
      </w:r>
      <w:r w:rsidRPr="006C6B91">
        <w:rPr>
          <w:rFonts w:ascii="Consolas" w:eastAsia="Times New Roman" w:hAnsi="Consolas" w:cs="Times New Roman"/>
          <w:color w:val="9CDCFE"/>
          <w:kern w:val="0"/>
          <w:sz w:val="21"/>
          <w:szCs w:val="21"/>
          <w:lang w:eastAsia="hu-HU"/>
          <w14:ligatures w14:val="none"/>
        </w:rPr>
        <w:t>"</w:t>
      </w:r>
      <w:proofErr w:type="spellStart"/>
      <w:r w:rsidRPr="006C6B91">
        <w:rPr>
          <w:rFonts w:ascii="Consolas" w:eastAsia="Times New Roman" w:hAnsi="Consolas" w:cs="Times New Roman"/>
          <w:color w:val="9CDCFE"/>
          <w:kern w:val="0"/>
          <w:sz w:val="21"/>
          <w:szCs w:val="21"/>
          <w:lang w:eastAsia="hu-HU"/>
          <w14:ligatures w14:val="none"/>
        </w:rPr>
        <w:t>type</w:t>
      </w:r>
      <w:proofErr w:type="spellEnd"/>
      <w:r w:rsidRPr="006C6B91">
        <w:rPr>
          <w:rFonts w:ascii="Consolas" w:eastAsia="Times New Roman" w:hAnsi="Consolas" w:cs="Times New Roman"/>
          <w:color w:val="9CDCFE"/>
          <w:kern w:val="0"/>
          <w:sz w:val="21"/>
          <w:szCs w:val="21"/>
          <w:lang w:eastAsia="hu-HU"/>
          <w14:ligatures w14:val="none"/>
        </w:rPr>
        <w:t>"</w:t>
      </w:r>
      <w:r w:rsidRPr="006C6B91">
        <w:rPr>
          <w:rFonts w:ascii="Consolas" w:eastAsia="Times New Roman" w:hAnsi="Consolas" w:cs="Times New Roman"/>
          <w:color w:val="B4B4B4"/>
          <w:kern w:val="0"/>
          <w:sz w:val="21"/>
          <w:szCs w:val="21"/>
          <w:lang w:eastAsia="hu-HU"/>
          <w14:ligatures w14:val="none"/>
        </w:rPr>
        <w:t>:</w:t>
      </w:r>
      <w:r w:rsidRPr="006C6B91">
        <w:rPr>
          <w:rFonts w:ascii="Consolas" w:eastAsia="Times New Roman" w:hAnsi="Consolas" w:cs="Times New Roman"/>
          <w:color w:val="DADADA"/>
          <w:kern w:val="0"/>
          <w:sz w:val="21"/>
          <w:szCs w:val="21"/>
          <w:lang w:eastAsia="hu-HU"/>
          <w14:ligatures w14:val="none"/>
        </w:rPr>
        <w:t xml:space="preserve"> </w:t>
      </w:r>
      <w:r w:rsidRPr="006C6B91">
        <w:rPr>
          <w:rFonts w:ascii="Consolas" w:eastAsia="Times New Roman" w:hAnsi="Consolas" w:cs="Times New Roman"/>
          <w:color w:val="E8C9BB"/>
          <w:kern w:val="0"/>
          <w:sz w:val="21"/>
          <w:szCs w:val="21"/>
          <w:lang w:eastAsia="hu-HU"/>
          <w14:ligatures w14:val="none"/>
        </w:rPr>
        <w:t>"</w:t>
      </w:r>
      <w:proofErr w:type="spellStart"/>
      <w:r w:rsidRPr="006C6B91">
        <w:rPr>
          <w:rFonts w:ascii="Consolas" w:eastAsia="Times New Roman" w:hAnsi="Consolas" w:cs="Times New Roman"/>
          <w:color w:val="CE9178"/>
          <w:kern w:val="0"/>
          <w:sz w:val="21"/>
          <w:szCs w:val="21"/>
          <w:lang w:eastAsia="hu-HU"/>
          <w14:ligatures w14:val="none"/>
        </w:rPr>
        <w:t>number</w:t>
      </w:r>
      <w:proofErr w:type="spellEnd"/>
      <w:r w:rsidRPr="006C6B91">
        <w:rPr>
          <w:rFonts w:ascii="Consolas" w:eastAsia="Times New Roman" w:hAnsi="Consolas" w:cs="Times New Roman"/>
          <w:color w:val="E8C9BB"/>
          <w:kern w:val="0"/>
          <w:sz w:val="21"/>
          <w:szCs w:val="21"/>
          <w:lang w:eastAsia="hu-HU"/>
          <w14:ligatures w14:val="none"/>
        </w:rPr>
        <w:t>"</w:t>
      </w:r>
    </w:p>
    <w:p w14:paraId="5C203F84" w14:textId="77777777" w:rsidR="006C6B91" w:rsidRPr="006C6B91" w:rsidRDefault="006C6B91" w:rsidP="006C6B91">
      <w:pPr>
        <w:shd w:val="clear" w:color="auto" w:fill="1E1E1E"/>
        <w:suppressAutoHyphens w:val="0"/>
        <w:spacing w:after="0" w:line="285" w:lineRule="atLeast"/>
        <w:rPr>
          <w:rFonts w:ascii="Consolas" w:eastAsia="Times New Roman" w:hAnsi="Consolas" w:cs="Times New Roman"/>
          <w:color w:val="DADADA"/>
          <w:kern w:val="0"/>
          <w:sz w:val="21"/>
          <w:szCs w:val="21"/>
          <w:lang w:eastAsia="hu-HU"/>
          <w14:ligatures w14:val="none"/>
        </w:rPr>
      </w:pPr>
      <w:r w:rsidRPr="006C6B91">
        <w:rPr>
          <w:rFonts w:ascii="Consolas" w:eastAsia="Times New Roman" w:hAnsi="Consolas" w:cs="Times New Roman"/>
          <w:color w:val="DADADA"/>
          <w:kern w:val="0"/>
          <w:sz w:val="21"/>
          <w:szCs w:val="21"/>
          <w:lang w:eastAsia="hu-HU"/>
          <w14:ligatures w14:val="none"/>
        </w:rPr>
        <w:t xml:space="preserve">                            </w:t>
      </w:r>
      <w:r w:rsidRPr="006C6B91">
        <w:rPr>
          <w:rFonts w:ascii="Consolas" w:eastAsia="Times New Roman" w:hAnsi="Consolas" w:cs="Times New Roman"/>
          <w:color w:val="B4B4B4"/>
          <w:kern w:val="0"/>
          <w:sz w:val="21"/>
          <w:szCs w:val="21"/>
          <w:lang w:eastAsia="hu-HU"/>
          <w14:ligatures w14:val="none"/>
        </w:rPr>
        <w:t>},</w:t>
      </w:r>
    </w:p>
    <w:p w14:paraId="5C31877D" w14:textId="77777777" w:rsidR="006C6B91" w:rsidRPr="006C6B91" w:rsidRDefault="006C6B91" w:rsidP="006C6B91">
      <w:pPr>
        <w:shd w:val="clear" w:color="auto" w:fill="1E1E1E"/>
        <w:suppressAutoHyphens w:val="0"/>
        <w:spacing w:after="0" w:line="285" w:lineRule="atLeast"/>
        <w:rPr>
          <w:rFonts w:ascii="Consolas" w:eastAsia="Times New Roman" w:hAnsi="Consolas" w:cs="Times New Roman"/>
          <w:color w:val="DADADA"/>
          <w:kern w:val="0"/>
          <w:sz w:val="21"/>
          <w:szCs w:val="21"/>
          <w:lang w:eastAsia="hu-HU"/>
          <w14:ligatures w14:val="none"/>
        </w:rPr>
      </w:pPr>
      <w:r w:rsidRPr="006C6B91">
        <w:rPr>
          <w:rFonts w:ascii="Consolas" w:eastAsia="Times New Roman" w:hAnsi="Consolas" w:cs="Times New Roman"/>
          <w:color w:val="DADADA"/>
          <w:kern w:val="0"/>
          <w:sz w:val="21"/>
          <w:szCs w:val="21"/>
          <w:lang w:eastAsia="hu-HU"/>
          <w14:ligatures w14:val="none"/>
        </w:rPr>
        <w:t xml:space="preserve">                            </w:t>
      </w:r>
      <w:r w:rsidRPr="006C6B91">
        <w:rPr>
          <w:rFonts w:ascii="Consolas" w:eastAsia="Times New Roman" w:hAnsi="Consolas" w:cs="Times New Roman"/>
          <w:color w:val="B4B4B4"/>
          <w:kern w:val="0"/>
          <w:sz w:val="21"/>
          <w:szCs w:val="21"/>
          <w:lang w:eastAsia="hu-HU"/>
          <w14:ligatures w14:val="none"/>
        </w:rPr>
        <w:t>{</w:t>
      </w:r>
    </w:p>
    <w:p w14:paraId="7327ACC2" w14:textId="77777777" w:rsidR="006C6B91" w:rsidRPr="006C6B91" w:rsidRDefault="006C6B91" w:rsidP="006C6B91">
      <w:pPr>
        <w:shd w:val="clear" w:color="auto" w:fill="1E1E1E"/>
        <w:suppressAutoHyphens w:val="0"/>
        <w:spacing w:after="0" w:line="285" w:lineRule="atLeast"/>
        <w:rPr>
          <w:rFonts w:ascii="Consolas" w:eastAsia="Times New Roman" w:hAnsi="Consolas" w:cs="Times New Roman"/>
          <w:color w:val="DADADA"/>
          <w:kern w:val="0"/>
          <w:sz w:val="21"/>
          <w:szCs w:val="21"/>
          <w:lang w:eastAsia="hu-HU"/>
          <w14:ligatures w14:val="none"/>
        </w:rPr>
      </w:pPr>
      <w:r w:rsidRPr="006C6B91">
        <w:rPr>
          <w:rFonts w:ascii="Consolas" w:eastAsia="Times New Roman" w:hAnsi="Consolas" w:cs="Times New Roman"/>
          <w:color w:val="DADADA"/>
          <w:kern w:val="0"/>
          <w:sz w:val="21"/>
          <w:szCs w:val="21"/>
          <w:lang w:eastAsia="hu-HU"/>
          <w14:ligatures w14:val="none"/>
        </w:rPr>
        <w:t xml:space="preserve">                                </w:t>
      </w:r>
      <w:r w:rsidRPr="006C6B91">
        <w:rPr>
          <w:rFonts w:ascii="Consolas" w:eastAsia="Times New Roman" w:hAnsi="Consolas" w:cs="Times New Roman"/>
          <w:color w:val="9CDCFE"/>
          <w:kern w:val="0"/>
          <w:sz w:val="21"/>
          <w:szCs w:val="21"/>
          <w:lang w:eastAsia="hu-HU"/>
          <w14:ligatures w14:val="none"/>
        </w:rPr>
        <w:t>"</w:t>
      </w:r>
      <w:proofErr w:type="spellStart"/>
      <w:r w:rsidRPr="006C6B91">
        <w:rPr>
          <w:rFonts w:ascii="Consolas" w:eastAsia="Times New Roman" w:hAnsi="Consolas" w:cs="Times New Roman"/>
          <w:color w:val="9CDCFE"/>
          <w:kern w:val="0"/>
          <w:sz w:val="21"/>
          <w:szCs w:val="21"/>
          <w:lang w:eastAsia="hu-HU"/>
          <w14:ligatures w14:val="none"/>
        </w:rPr>
        <w:t>description</w:t>
      </w:r>
      <w:proofErr w:type="spellEnd"/>
      <w:r w:rsidRPr="006C6B91">
        <w:rPr>
          <w:rFonts w:ascii="Consolas" w:eastAsia="Times New Roman" w:hAnsi="Consolas" w:cs="Times New Roman"/>
          <w:color w:val="9CDCFE"/>
          <w:kern w:val="0"/>
          <w:sz w:val="21"/>
          <w:szCs w:val="21"/>
          <w:lang w:eastAsia="hu-HU"/>
          <w14:ligatures w14:val="none"/>
        </w:rPr>
        <w:t>"</w:t>
      </w:r>
      <w:r w:rsidRPr="006C6B91">
        <w:rPr>
          <w:rFonts w:ascii="Consolas" w:eastAsia="Times New Roman" w:hAnsi="Consolas" w:cs="Times New Roman"/>
          <w:color w:val="B4B4B4"/>
          <w:kern w:val="0"/>
          <w:sz w:val="21"/>
          <w:szCs w:val="21"/>
          <w:lang w:eastAsia="hu-HU"/>
          <w14:ligatures w14:val="none"/>
        </w:rPr>
        <w:t>:</w:t>
      </w:r>
      <w:r w:rsidRPr="006C6B91">
        <w:rPr>
          <w:rFonts w:ascii="Consolas" w:eastAsia="Times New Roman" w:hAnsi="Consolas" w:cs="Times New Roman"/>
          <w:color w:val="DADADA"/>
          <w:kern w:val="0"/>
          <w:sz w:val="21"/>
          <w:szCs w:val="21"/>
          <w:lang w:eastAsia="hu-HU"/>
          <w14:ligatures w14:val="none"/>
        </w:rPr>
        <w:t xml:space="preserve"> </w:t>
      </w:r>
      <w:r w:rsidRPr="006C6B91">
        <w:rPr>
          <w:rFonts w:ascii="Consolas" w:eastAsia="Times New Roman" w:hAnsi="Consolas" w:cs="Times New Roman"/>
          <w:color w:val="E8C9BB"/>
          <w:kern w:val="0"/>
          <w:sz w:val="21"/>
          <w:szCs w:val="21"/>
          <w:lang w:eastAsia="hu-HU"/>
          <w14:ligatures w14:val="none"/>
        </w:rPr>
        <w:t>"</w:t>
      </w:r>
      <w:proofErr w:type="spellStart"/>
      <w:r w:rsidRPr="006C6B91">
        <w:rPr>
          <w:rFonts w:ascii="Consolas" w:eastAsia="Times New Roman" w:hAnsi="Consolas" w:cs="Times New Roman"/>
          <w:color w:val="CE9178"/>
          <w:kern w:val="0"/>
          <w:sz w:val="21"/>
          <w:szCs w:val="21"/>
          <w:lang w:eastAsia="hu-HU"/>
          <w14:ligatures w14:val="none"/>
        </w:rPr>
        <w:t>Actual</w:t>
      </w:r>
      <w:proofErr w:type="spellEnd"/>
      <w:r w:rsidRPr="006C6B91">
        <w:rPr>
          <w:rFonts w:ascii="Consolas" w:eastAsia="Times New Roman" w:hAnsi="Consolas" w:cs="Times New Roman"/>
          <w:color w:val="CE9178"/>
          <w:kern w:val="0"/>
          <w:sz w:val="21"/>
          <w:szCs w:val="21"/>
          <w:lang w:eastAsia="hu-HU"/>
          <w14:ligatures w14:val="none"/>
        </w:rPr>
        <w:t xml:space="preserve"> </w:t>
      </w:r>
      <w:proofErr w:type="spellStart"/>
      <w:r w:rsidRPr="006C6B91">
        <w:rPr>
          <w:rFonts w:ascii="Consolas" w:eastAsia="Times New Roman" w:hAnsi="Consolas" w:cs="Times New Roman"/>
          <w:color w:val="CE9178"/>
          <w:kern w:val="0"/>
          <w:sz w:val="21"/>
          <w:szCs w:val="21"/>
          <w:lang w:eastAsia="hu-HU"/>
          <w14:ligatures w14:val="none"/>
        </w:rPr>
        <w:t>measurement</w:t>
      </w:r>
      <w:proofErr w:type="spellEnd"/>
      <w:r w:rsidRPr="006C6B91">
        <w:rPr>
          <w:rFonts w:ascii="Consolas" w:eastAsia="Times New Roman" w:hAnsi="Consolas" w:cs="Times New Roman"/>
          <w:color w:val="E8C9BB"/>
          <w:kern w:val="0"/>
          <w:sz w:val="21"/>
          <w:szCs w:val="21"/>
          <w:lang w:eastAsia="hu-HU"/>
          <w14:ligatures w14:val="none"/>
        </w:rPr>
        <w:t>"</w:t>
      </w:r>
      <w:r w:rsidRPr="006C6B91">
        <w:rPr>
          <w:rFonts w:ascii="Consolas" w:eastAsia="Times New Roman" w:hAnsi="Consolas" w:cs="Times New Roman"/>
          <w:color w:val="B4B4B4"/>
          <w:kern w:val="0"/>
          <w:sz w:val="21"/>
          <w:szCs w:val="21"/>
          <w:lang w:eastAsia="hu-HU"/>
          <w14:ligatures w14:val="none"/>
        </w:rPr>
        <w:t>,</w:t>
      </w:r>
    </w:p>
    <w:p w14:paraId="541B9353" w14:textId="77777777" w:rsidR="006C6B91" w:rsidRPr="006C6B91" w:rsidRDefault="006C6B91" w:rsidP="006C6B91">
      <w:pPr>
        <w:shd w:val="clear" w:color="auto" w:fill="1E1E1E"/>
        <w:suppressAutoHyphens w:val="0"/>
        <w:spacing w:after="0" w:line="285" w:lineRule="atLeast"/>
        <w:rPr>
          <w:rFonts w:ascii="Consolas" w:eastAsia="Times New Roman" w:hAnsi="Consolas" w:cs="Times New Roman"/>
          <w:color w:val="DADADA"/>
          <w:kern w:val="0"/>
          <w:sz w:val="21"/>
          <w:szCs w:val="21"/>
          <w:lang w:eastAsia="hu-HU"/>
          <w14:ligatures w14:val="none"/>
        </w:rPr>
      </w:pPr>
      <w:r w:rsidRPr="006C6B91">
        <w:rPr>
          <w:rFonts w:ascii="Consolas" w:eastAsia="Times New Roman" w:hAnsi="Consolas" w:cs="Times New Roman"/>
          <w:color w:val="DADADA"/>
          <w:kern w:val="0"/>
          <w:sz w:val="21"/>
          <w:szCs w:val="21"/>
          <w:lang w:eastAsia="hu-HU"/>
          <w14:ligatures w14:val="none"/>
        </w:rPr>
        <w:t xml:space="preserve">                                </w:t>
      </w:r>
      <w:r w:rsidRPr="006C6B91">
        <w:rPr>
          <w:rFonts w:ascii="Consolas" w:eastAsia="Times New Roman" w:hAnsi="Consolas" w:cs="Times New Roman"/>
          <w:color w:val="9CDCFE"/>
          <w:kern w:val="0"/>
          <w:sz w:val="21"/>
          <w:szCs w:val="21"/>
          <w:lang w:eastAsia="hu-HU"/>
          <w14:ligatures w14:val="none"/>
        </w:rPr>
        <w:t>"</w:t>
      </w:r>
      <w:proofErr w:type="spellStart"/>
      <w:r w:rsidRPr="006C6B91">
        <w:rPr>
          <w:rFonts w:ascii="Consolas" w:eastAsia="Times New Roman" w:hAnsi="Consolas" w:cs="Times New Roman"/>
          <w:color w:val="9CDCFE"/>
          <w:kern w:val="0"/>
          <w:sz w:val="21"/>
          <w:szCs w:val="21"/>
          <w:lang w:eastAsia="hu-HU"/>
          <w14:ligatures w14:val="none"/>
        </w:rPr>
        <w:t>type</w:t>
      </w:r>
      <w:proofErr w:type="spellEnd"/>
      <w:r w:rsidRPr="006C6B91">
        <w:rPr>
          <w:rFonts w:ascii="Consolas" w:eastAsia="Times New Roman" w:hAnsi="Consolas" w:cs="Times New Roman"/>
          <w:color w:val="9CDCFE"/>
          <w:kern w:val="0"/>
          <w:sz w:val="21"/>
          <w:szCs w:val="21"/>
          <w:lang w:eastAsia="hu-HU"/>
          <w14:ligatures w14:val="none"/>
        </w:rPr>
        <w:t>"</w:t>
      </w:r>
      <w:r w:rsidRPr="006C6B91">
        <w:rPr>
          <w:rFonts w:ascii="Consolas" w:eastAsia="Times New Roman" w:hAnsi="Consolas" w:cs="Times New Roman"/>
          <w:color w:val="B4B4B4"/>
          <w:kern w:val="0"/>
          <w:sz w:val="21"/>
          <w:szCs w:val="21"/>
          <w:lang w:eastAsia="hu-HU"/>
          <w14:ligatures w14:val="none"/>
        </w:rPr>
        <w:t>:</w:t>
      </w:r>
      <w:r w:rsidRPr="006C6B91">
        <w:rPr>
          <w:rFonts w:ascii="Consolas" w:eastAsia="Times New Roman" w:hAnsi="Consolas" w:cs="Times New Roman"/>
          <w:color w:val="DADADA"/>
          <w:kern w:val="0"/>
          <w:sz w:val="21"/>
          <w:szCs w:val="21"/>
          <w:lang w:eastAsia="hu-HU"/>
          <w14:ligatures w14:val="none"/>
        </w:rPr>
        <w:t xml:space="preserve"> </w:t>
      </w:r>
      <w:r w:rsidRPr="006C6B91">
        <w:rPr>
          <w:rFonts w:ascii="Consolas" w:eastAsia="Times New Roman" w:hAnsi="Consolas" w:cs="Times New Roman"/>
          <w:color w:val="E8C9BB"/>
          <w:kern w:val="0"/>
          <w:sz w:val="21"/>
          <w:szCs w:val="21"/>
          <w:lang w:eastAsia="hu-HU"/>
          <w14:ligatures w14:val="none"/>
        </w:rPr>
        <w:t>"</w:t>
      </w:r>
      <w:proofErr w:type="spellStart"/>
      <w:r w:rsidRPr="006C6B91">
        <w:rPr>
          <w:rFonts w:ascii="Consolas" w:eastAsia="Times New Roman" w:hAnsi="Consolas" w:cs="Times New Roman"/>
          <w:color w:val="CE9178"/>
          <w:kern w:val="0"/>
          <w:sz w:val="21"/>
          <w:szCs w:val="21"/>
          <w:lang w:eastAsia="hu-HU"/>
          <w14:ligatures w14:val="none"/>
        </w:rPr>
        <w:t>array</w:t>
      </w:r>
      <w:proofErr w:type="spellEnd"/>
      <w:r w:rsidRPr="006C6B91">
        <w:rPr>
          <w:rFonts w:ascii="Consolas" w:eastAsia="Times New Roman" w:hAnsi="Consolas" w:cs="Times New Roman"/>
          <w:color w:val="E8C9BB"/>
          <w:kern w:val="0"/>
          <w:sz w:val="21"/>
          <w:szCs w:val="21"/>
          <w:lang w:eastAsia="hu-HU"/>
          <w14:ligatures w14:val="none"/>
        </w:rPr>
        <w:t>"</w:t>
      </w:r>
      <w:r w:rsidRPr="006C6B91">
        <w:rPr>
          <w:rFonts w:ascii="Consolas" w:eastAsia="Times New Roman" w:hAnsi="Consolas" w:cs="Times New Roman"/>
          <w:color w:val="B4B4B4"/>
          <w:kern w:val="0"/>
          <w:sz w:val="21"/>
          <w:szCs w:val="21"/>
          <w:lang w:eastAsia="hu-HU"/>
          <w14:ligatures w14:val="none"/>
        </w:rPr>
        <w:t>,</w:t>
      </w:r>
    </w:p>
    <w:p w14:paraId="40EFB2F1" w14:textId="77777777" w:rsidR="006C6B91" w:rsidRPr="006C6B91" w:rsidRDefault="006C6B91" w:rsidP="006C6B91">
      <w:pPr>
        <w:shd w:val="clear" w:color="auto" w:fill="1E1E1E"/>
        <w:suppressAutoHyphens w:val="0"/>
        <w:spacing w:after="0" w:line="285" w:lineRule="atLeast"/>
        <w:rPr>
          <w:rFonts w:ascii="Consolas" w:eastAsia="Times New Roman" w:hAnsi="Consolas" w:cs="Times New Roman"/>
          <w:color w:val="DADADA"/>
          <w:kern w:val="0"/>
          <w:sz w:val="21"/>
          <w:szCs w:val="21"/>
          <w:lang w:eastAsia="hu-HU"/>
          <w14:ligatures w14:val="none"/>
        </w:rPr>
      </w:pPr>
      <w:r w:rsidRPr="006C6B91">
        <w:rPr>
          <w:rFonts w:ascii="Consolas" w:eastAsia="Times New Roman" w:hAnsi="Consolas" w:cs="Times New Roman"/>
          <w:color w:val="DADADA"/>
          <w:kern w:val="0"/>
          <w:sz w:val="21"/>
          <w:szCs w:val="21"/>
          <w:lang w:eastAsia="hu-HU"/>
          <w14:ligatures w14:val="none"/>
        </w:rPr>
        <w:t xml:space="preserve">                                </w:t>
      </w:r>
      <w:r w:rsidRPr="006C6B91">
        <w:rPr>
          <w:rFonts w:ascii="Consolas" w:eastAsia="Times New Roman" w:hAnsi="Consolas" w:cs="Times New Roman"/>
          <w:color w:val="9CDCFE"/>
          <w:kern w:val="0"/>
          <w:sz w:val="21"/>
          <w:szCs w:val="21"/>
          <w:lang w:eastAsia="hu-HU"/>
          <w14:ligatures w14:val="none"/>
        </w:rPr>
        <w:t>"</w:t>
      </w:r>
      <w:proofErr w:type="spellStart"/>
      <w:r w:rsidRPr="006C6B91">
        <w:rPr>
          <w:rFonts w:ascii="Consolas" w:eastAsia="Times New Roman" w:hAnsi="Consolas" w:cs="Times New Roman"/>
          <w:color w:val="9CDCFE"/>
          <w:kern w:val="0"/>
          <w:sz w:val="21"/>
          <w:szCs w:val="21"/>
          <w:lang w:eastAsia="hu-HU"/>
          <w14:ligatures w14:val="none"/>
        </w:rPr>
        <w:t>items</w:t>
      </w:r>
      <w:proofErr w:type="spellEnd"/>
      <w:r w:rsidRPr="006C6B91">
        <w:rPr>
          <w:rFonts w:ascii="Consolas" w:eastAsia="Times New Roman" w:hAnsi="Consolas" w:cs="Times New Roman"/>
          <w:color w:val="9CDCFE"/>
          <w:kern w:val="0"/>
          <w:sz w:val="21"/>
          <w:szCs w:val="21"/>
          <w:lang w:eastAsia="hu-HU"/>
          <w14:ligatures w14:val="none"/>
        </w:rPr>
        <w:t>"</w:t>
      </w:r>
      <w:r w:rsidRPr="006C6B91">
        <w:rPr>
          <w:rFonts w:ascii="Consolas" w:eastAsia="Times New Roman" w:hAnsi="Consolas" w:cs="Times New Roman"/>
          <w:color w:val="B4B4B4"/>
          <w:kern w:val="0"/>
          <w:sz w:val="21"/>
          <w:szCs w:val="21"/>
          <w:lang w:eastAsia="hu-HU"/>
          <w14:ligatures w14:val="none"/>
        </w:rPr>
        <w:t>:</w:t>
      </w:r>
      <w:r w:rsidRPr="006C6B91">
        <w:rPr>
          <w:rFonts w:ascii="Consolas" w:eastAsia="Times New Roman" w:hAnsi="Consolas" w:cs="Times New Roman"/>
          <w:color w:val="DADADA"/>
          <w:kern w:val="0"/>
          <w:sz w:val="21"/>
          <w:szCs w:val="21"/>
          <w:lang w:eastAsia="hu-HU"/>
          <w14:ligatures w14:val="none"/>
        </w:rPr>
        <w:t xml:space="preserve"> </w:t>
      </w:r>
      <w:r w:rsidRPr="006C6B91">
        <w:rPr>
          <w:rFonts w:ascii="Consolas" w:eastAsia="Times New Roman" w:hAnsi="Consolas" w:cs="Times New Roman"/>
          <w:color w:val="B4B4B4"/>
          <w:kern w:val="0"/>
          <w:sz w:val="21"/>
          <w:szCs w:val="21"/>
          <w:lang w:eastAsia="hu-HU"/>
          <w14:ligatures w14:val="none"/>
        </w:rPr>
        <w:t>{</w:t>
      </w:r>
    </w:p>
    <w:p w14:paraId="46B08E95" w14:textId="77777777" w:rsidR="006C6B91" w:rsidRPr="006C6B91" w:rsidRDefault="006C6B91" w:rsidP="006C6B91">
      <w:pPr>
        <w:shd w:val="clear" w:color="auto" w:fill="1E1E1E"/>
        <w:suppressAutoHyphens w:val="0"/>
        <w:spacing w:after="0" w:line="285" w:lineRule="atLeast"/>
        <w:rPr>
          <w:rFonts w:ascii="Consolas" w:eastAsia="Times New Roman" w:hAnsi="Consolas" w:cs="Times New Roman"/>
          <w:color w:val="DADADA"/>
          <w:kern w:val="0"/>
          <w:sz w:val="21"/>
          <w:szCs w:val="21"/>
          <w:lang w:eastAsia="hu-HU"/>
          <w14:ligatures w14:val="none"/>
        </w:rPr>
      </w:pPr>
      <w:r w:rsidRPr="006C6B91">
        <w:rPr>
          <w:rFonts w:ascii="Consolas" w:eastAsia="Times New Roman" w:hAnsi="Consolas" w:cs="Times New Roman"/>
          <w:color w:val="DADADA"/>
          <w:kern w:val="0"/>
          <w:sz w:val="21"/>
          <w:szCs w:val="21"/>
          <w:lang w:eastAsia="hu-HU"/>
          <w14:ligatures w14:val="none"/>
        </w:rPr>
        <w:t xml:space="preserve">                                    </w:t>
      </w:r>
      <w:r w:rsidRPr="006C6B91">
        <w:rPr>
          <w:rFonts w:ascii="Consolas" w:eastAsia="Times New Roman" w:hAnsi="Consolas" w:cs="Times New Roman"/>
          <w:color w:val="9CDCFE"/>
          <w:kern w:val="0"/>
          <w:sz w:val="21"/>
          <w:szCs w:val="21"/>
          <w:lang w:eastAsia="hu-HU"/>
          <w14:ligatures w14:val="none"/>
        </w:rPr>
        <w:t>"</w:t>
      </w:r>
      <w:proofErr w:type="spellStart"/>
      <w:r w:rsidRPr="006C6B91">
        <w:rPr>
          <w:rFonts w:ascii="Consolas" w:eastAsia="Times New Roman" w:hAnsi="Consolas" w:cs="Times New Roman"/>
          <w:color w:val="9CDCFE"/>
          <w:kern w:val="0"/>
          <w:sz w:val="21"/>
          <w:szCs w:val="21"/>
          <w:lang w:eastAsia="hu-HU"/>
          <w14:ligatures w14:val="none"/>
        </w:rPr>
        <w:t>description</w:t>
      </w:r>
      <w:proofErr w:type="spellEnd"/>
      <w:r w:rsidRPr="006C6B91">
        <w:rPr>
          <w:rFonts w:ascii="Consolas" w:eastAsia="Times New Roman" w:hAnsi="Consolas" w:cs="Times New Roman"/>
          <w:color w:val="9CDCFE"/>
          <w:kern w:val="0"/>
          <w:sz w:val="21"/>
          <w:szCs w:val="21"/>
          <w:lang w:eastAsia="hu-HU"/>
          <w14:ligatures w14:val="none"/>
        </w:rPr>
        <w:t>"</w:t>
      </w:r>
      <w:r w:rsidRPr="006C6B91">
        <w:rPr>
          <w:rFonts w:ascii="Consolas" w:eastAsia="Times New Roman" w:hAnsi="Consolas" w:cs="Times New Roman"/>
          <w:color w:val="B4B4B4"/>
          <w:kern w:val="0"/>
          <w:sz w:val="21"/>
          <w:szCs w:val="21"/>
          <w:lang w:eastAsia="hu-HU"/>
          <w14:ligatures w14:val="none"/>
        </w:rPr>
        <w:t>:</w:t>
      </w:r>
      <w:r w:rsidRPr="006C6B91">
        <w:rPr>
          <w:rFonts w:ascii="Consolas" w:eastAsia="Times New Roman" w:hAnsi="Consolas" w:cs="Times New Roman"/>
          <w:color w:val="DADADA"/>
          <w:kern w:val="0"/>
          <w:sz w:val="21"/>
          <w:szCs w:val="21"/>
          <w:lang w:eastAsia="hu-HU"/>
          <w14:ligatures w14:val="none"/>
        </w:rPr>
        <w:t xml:space="preserve"> </w:t>
      </w:r>
      <w:r w:rsidRPr="006C6B91">
        <w:rPr>
          <w:rFonts w:ascii="Consolas" w:eastAsia="Times New Roman" w:hAnsi="Consolas" w:cs="Times New Roman"/>
          <w:color w:val="E8C9BB"/>
          <w:kern w:val="0"/>
          <w:sz w:val="21"/>
          <w:szCs w:val="21"/>
          <w:lang w:eastAsia="hu-HU"/>
          <w14:ligatures w14:val="none"/>
        </w:rPr>
        <w:t>"</w:t>
      </w:r>
      <w:proofErr w:type="spellStart"/>
      <w:r w:rsidRPr="006C6B91">
        <w:rPr>
          <w:rFonts w:ascii="Consolas" w:eastAsia="Times New Roman" w:hAnsi="Consolas" w:cs="Times New Roman"/>
          <w:color w:val="CE9178"/>
          <w:kern w:val="0"/>
          <w:sz w:val="21"/>
          <w:szCs w:val="21"/>
          <w:lang w:eastAsia="hu-HU"/>
          <w14:ligatures w14:val="none"/>
        </w:rPr>
        <w:t>Counts</w:t>
      </w:r>
      <w:proofErr w:type="spellEnd"/>
      <w:r w:rsidRPr="006C6B91">
        <w:rPr>
          <w:rFonts w:ascii="Consolas" w:eastAsia="Times New Roman" w:hAnsi="Consolas" w:cs="Times New Roman"/>
          <w:color w:val="CE9178"/>
          <w:kern w:val="0"/>
          <w:sz w:val="21"/>
          <w:szCs w:val="21"/>
          <w:lang w:eastAsia="hu-HU"/>
          <w14:ligatures w14:val="none"/>
        </w:rPr>
        <w:t xml:space="preserve"> </w:t>
      </w:r>
      <w:proofErr w:type="spellStart"/>
      <w:r w:rsidRPr="006C6B91">
        <w:rPr>
          <w:rFonts w:ascii="Consolas" w:eastAsia="Times New Roman" w:hAnsi="Consolas" w:cs="Times New Roman"/>
          <w:color w:val="CE9178"/>
          <w:kern w:val="0"/>
          <w:sz w:val="21"/>
          <w:szCs w:val="21"/>
          <w:lang w:eastAsia="hu-HU"/>
          <w14:ligatures w14:val="none"/>
        </w:rPr>
        <w:t>detected</w:t>
      </w:r>
      <w:proofErr w:type="spellEnd"/>
      <w:r w:rsidRPr="006C6B91">
        <w:rPr>
          <w:rFonts w:ascii="Consolas" w:eastAsia="Times New Roman" w:hAnsi="Consolas" w:cs="Times New Roman"/>
          <w:color w:val="CE9178"/>
          <w:kern w:val="0"/>
          <w:sz w:val="21"/>
          <w:szCs w:val="21"/>
          <w:lang w:eastAsia="hu-HU"/>
          <w14:ligatures w14:val="none"/>
        </w:rPr>
        <w:t xml:space="preserve"> </w:t>
      </w:r>
      <w:proofErr w:type="spellStart"/>
      <w:r w:rsidRPr="006C6B91">
        <w:rPr>
          <w:rFonts w:ascii="Consolas" w:eastAsia="Times New Roman" w:hAnsi="Consolas" w:cs="Times New Roman"/>
          <w:color w:val="CE9178"/>
          <w:kern w:val="0"/>
          <w:sz w:val="21"/>
          <w:szCs w:val="21"/>
          <w:lang w:eastAsia="hu-HU"/>
          <w14:ligatures w14:val="none"/>
        </w:rPr>
        <w:t>on</w:t>
      </w:r>
      <w:proofErr w:type="spellEnd"/>
      <w:r w:rsidRPr="006C6B91">
        <w:rPr>
          <w:rFonts w:ascii="Consolas" w:eastAsia="Times New Roman" w:hAnsi="Consolas" w:cs="Times New Roman"/>
          <w:color w:val="CE9178"/>
          <w:kern w:val="0"/>
          <w:sz w:val="21"/>
          <w:szCs w:val="21"/>
          <w:lang w:eastAsia="hu-HU"/>
          <w14:ligatures w14:val="none"/>
        </w:rPr>
        <w:t xml:space="preserve"> </w:t>
      </w:r>
      <w:proofErr w:type="spellStart"/>
      <w:r w:rsidRPr="006C6B91">
        <w:rPr>
          <w:rFonts w:ascii="Consolas" w:eastAsia="Times New Roman" w:hAnsi="Consolas" w:cs="Times New Roman"/>
          <w:color w:val="CE9178"/>
          <w:kern w:val="0"/>
          <w:sz w:val="21"/>
          <w:szCs w:val="21"/>
          <w:lang w:eastAsia="hu-HU"/>
          <w14:ligatures w14:val="none"/>
        </w:rPr>
        <w:t>the</w:t>
      </w:r>
      <w:proofErr w:type="spellEnd"/>
      <w:r w:rsidRPr="006C6B91">
        <w:rPr>
          <w:rFonts w:ascii="Consolas" w:eastAsia="Times New Roman" w:hAnsi="Consolas" w:cs="Times New Roman"/>
          <w:color w:val="CE9178"/>
          <w:kern w:val="0"/>
          <w:sz w:val="21"/>
          <w:szCs w:val="21"/>
          <w:lang w:eastAsia="hu-HU"/>
          <w14:ligatures w14:val="none"/>
        </w:rPr>
        <w:t xml:space="preserve"> </w:t>
      </w:r>
      <w:proofErr w:type="spellStart"/>
      <w:r w:rsidRPr="006C6B91">
        <w:rPr>
          <w:rFonts w:ascii="Consolas" w:eastAsia="Times New Roman" w:hAnsi="Consolas" w:cs="Times New Roman"/>
          <w:color w:val="CE9178"/>
          <w:kern w:val="0"/>
          <w:sz w:val="21"/>
          <w:szCs w:val="21"/>
          <w:lang w:eastAsia="hu-HU"/>
          <w14:ligatures w14:val="none"/>
        </w:rPr>
        <w:t>given</w:t>
      </w:r>
      <w:proofErr w:type="spellEnd"/>
      <w:r w:rsidRPr="006C6B91">
        <w:rPr>
          <w:rFonts w:ascii="Consolas" w:eastAsia="Times New Roman" w:hAnsi="Consolas" w:cs="Times New Roman"/>
          <w:color w:val="CE9178"/>
          <w:kern w:val="0"/>
          <w:sz w:val="21"/>
          <w:szCs w:val="21"/>
          <w:lang w:eastAsia="hu-HU"/>
          <w14:ligatures w14:val="none"/>
        </w:rPr>
        <w:t xml:space="preserve"> </w:t>
      </w:r>
      <w:proofErr w:type="spellStart"/>
      <w:r w:rsidRPr="006C6B91">
        <w:rPr>
          <w:rFonts w:ascii="Consolas" w:eastAsia="Times New Roman" w:hAnsi="Consolas" w:cs="Times New Roman"/>
          <w:color w:val="CE9178"/>
          <w:kern w:val="0"/>
          <w:sz w:val="21"/>
          <w:szCs w:val="21"/>
          <w:lang w:eastAsia="hu-HU"/>
          <w14:ligatures w14:val="none"/>
        </w:rPr>
        <w:t>channel</w:t>
      </w:r>
      <w:proofErr w:type="spellEnd"/>
      <w:r w:rsidRPr="006C6B91">
        <w:rPr>
          <w:rFonts w:ascii="Consolas" w:eastAsia="Times New Roman" w:hAnsi="Consolas" w:cs="Times New Roman"/>
          <w:color w:val="E8C9BB"/>
          <w:kern w:val="0"/>
          <w:sz w:val="21"/>
          <w:szCs w:val="21"/>
          <w:lang w:eastAsia="hu-HU"/>
          <w14:ligatures w14:val="none"/>
        </w:rPr>
        <w:t>"</w:t>
      </w:r>
      <w:r w:rsidRPr="006C6B91">
        <w:rPr>
          <w:rFonts w:ascii="Consolas" w:eastAsia="Times New Roman" w:hAnsi="Consolas" w:cs="Times New Roman"/>
          <w:color w:val="B4B4B4"/>
          <w:kern w:val="0"/>
          <w:sz w:val="21"/>
          <w:szCs w:val="21"/>
          <w:lang w:eastAsia="hu-HU"/>
          <w14:ligatures w14:val="none"/>
        </w:rPr>
        <w:t>,</w:t>
      </w:r>
    </w:p>
    <w:p w14:paraId="7E5ACB75" w14:textId="77777777" w:rsidR="006C6B91" w:rsidRPr="006C6B91" w:rsidRDefault="006C6B91" w:rsidP="006C6B91">
      <w:pPr>
        <w:shd w:val="clear" w:color="auto" w:fill="1E1E1E"/>
        <w:suppressAutoHyphens w:val="0"/>
        <w:spacing w:after="0" w:line="285" w:lineRule="atLeast"/>
        <w:rPr>
          <w:rFonts w:ascii="Consolas" w:eastAsia="Times New Roman" w:hAnsi="Consolas" w:cs="Times New Roman"/>
          <w:color w:val="DADADA"/>
          <w:kern w:val="0"/>
          <w:sz w:val="21"/>
          <w:szCs w:val="21"/>
          <w:lang w:eastAsia="hu-HU"/>
          <w14:ligatures w14:val="none"/>
        </w:rPr>
      </w:pPr>
      <w:r w:rsidRPr="006C6B91">
        <w:rPr>
          <w:rFonts w:ascii="Consolas" w:eastAsia="Times New Roman" w:hAnsi="Consolas" w:cs="Times New Roman"/>
          <w:color w:val="DADADA"/>
          <w:kern w:val="0"/>
          <w:sz w:val="21"/>
          <w:szCs w:val="21"/>
          <w:lang w:eastAsia="hu-HU"/>
          <w14:ligatures w14:val="none"/>
        </w:rPr>
        <w:t xml:space="preserve">                                    </w:t>
      </w:r>
      <w:r w:rsidRPr="006C6B91">
        <w:rPr>
          <w:rFonts w:ascii="Consolas" w:eastAsia="Times New Roman" w:hAnsi="Consolas" w:cs="Times New Roman"/>
          <w:color w:val="9CDCFE"/>
          <w:kern w:val="0"/>
          <w:sz w:val="21"/>
          <w:szCs w:val="21"/>
          <w:lang w:eastAsia="hu-HU"/>
          <w14:ligatures w14:val="none"/>
        </w:rPr>
        <w:t>"</w:t>
      </w:r>
      <w:proofErr w:type="spellStart"/>
      <w:r w:rsidRPr="006C6B91">
        <w:rPr>
          <w:rFonts w:ascii="Consolas" w:eastAsia="Times New Roman" w:hAnsi="Consolas" w:cs="Times New Roman"/>
          <w:color w:val="9CDCFE"/>
          <w:kern w:val="0"/>
          <w:sz w:val="21"/>
          <w:szCs w:val="21"/>
          <w:lang w:eastAsia="hu-HU"/>
          <w14:ligatures w14:val="none"/>
        </w:rPr>
        <w:t>type</w:t>
      </w:r>
      <w:proofErr w:type="spellEnd"/>
      <w:r w:rsidRPr="006C6B91">
        <w:rPr>
          <w:rFonts w:ascii="Consolas" w:eastAsia="Times New Roman" w:hAnsi="Consolas" w:cs="Times New Roman"/>
          <w:color w:val="9CDCFE"/>
          <w:kern w:val="0"/>
          <w:sz w:val="21"/>
          <w:szCs w:val="21"/>
          <w:lang w:eastAsia="hu-HU"/>
          <w14:ligatures w14:val="none"/>
        </w:rPr>
        <w:t>"</w:t>
      </w:r>
      <w:r w:rsidRPr="006C6B91">
        <w:rPr>
          <w:rFonts w:ascii="Consolas" w:eastAsia="Times New Roman" w:hAnsi="Consolas" w:cs="Times New Roman"/>
          <w:color w:val="B4B4B4"/>
          <w:kern w:val="0"/>
          <w:sz w:val="21"/>
          <w:szCs w:val="21"/>
          <w:lang w:eastAsia="hu-HU"/>
          <w14:ligatures w14:val="none"/>
        </w:rPr>
        <w:t>:</w:t>
      </w:r>
      <w:r w:rsidRPr="006C6B91">
        <w:rPr>
          <w:rFonts w:ascii="Consolas" w:eastAsia="Times New Roman" w:hAnsi="Consolas" w:cs="Times New Roman"/>
          <w:color w:val="DADADA"/>
          <w:kern w:val="0"/>
          <w:sz w:val="21"/>
          <w:szCs w:val="21"/>
          <w:lang w:eastAsia="hu-HU"/>
          <w14:ligatures w14:val="none"/>
        </w:rPr>
        <w:t xml:space="preserve"> </w:t>
      </w:r>
      <w:r w:rsidRPr="006C6B91">
        <w:rPr>
          <w:rFonts w:ascii="Consolas" w:eastAsia="Times New Roman" w:hAnsi="Consolas" w:cs="Times New Roman"/>
          <w:color w:val="E8C9BB"/>
          <w:kern w:val="0"/>
          <w:sz w:val="21"/>
          <w:szCs w:val="21"/>
          <w:lang w:eastAsia="hu-HU"/>
          <w14:ligatures w14:val="none"/>
        </w:rPr>
        <w:t>"</w:t>
      </w:r>
      <w:proofErr w:type="spellStart"/>
      <w:r w:rsidRPr="006C6B91">
        <w:rPr>
          <w:rFonts w:ascii="Consolas" w:eastAsia="Times New Roman" w:hAnsi="Consolas" w:cs="Times New Roman"/>
          <w:color w:val="CE9178"/>
          <w:kern w:val="0"/>
          <w:sz w:val="21"/>
          <w:szCs w:val="21"/>
          <w:lang w:eastAsia="hu-HU"/>
          <w14:ligatures w14:val="none"/>
        </w:rPr>
        <w:t>number</w:t>
      </w:r>
      <w:proofErr w:type="spellEnd"/>
      <w:r w:rsidRPr="006C6B91">
        <w:rPr>
          <w:rFonts w:ascii="Consolas" w:eastAsia="Times New Roman" w:hAnsi="Consolas" w:cs="Times New Roman"/>
          <w:color w:val="E8C9BB"/>
          <w:kern w:val="0"/>
          <w:sz w:val="21"/>
          <w:szCs w:val="21"/>
          <w:lang w:eastAsia="hu-HU"/>
          <w14:ligatures w14:val="none"/>
        </w:rPr>
        <w:t>"</w:t>
      </w:r>
    </w:p>
    <w:p w14:paraId="7C3C45D4" w14:textId="77777777" w:rsidR="006C6B91" w:rsidRPr="006C6B91" w:rsidRDefault="006C6B91" w:rsidP="006C6B91">
      <w:pPr>
        <w:shd w:val="clear" w:color="auto" w:fill="1E1E1E"/>
        <w:suppressAutoHyphens w:val="0"/>
        <w:spacing w:after="0" w:line="285" w:lineRule="atLeast"/>
        <w:rPr>
          <w:rFonts w:ascii="Consolas" w:eastAsia="Times New Roman" w:hAnsi="Consolas" w:cs="Times New Roman"/>
          <w:color w:val="DADADA"/>
          <w:kern w:val="0"/>
          <w:sz w:val="21"/>
          <w:szCs w:val="21"/>
          <w:lang w:eastAsia="hu-HU"/>
          <w14:ligatures w14:val="none"/>
        </w:rPr>
      </w:pPr>
      <w:r w:rsidRPr="006C6B91">
        <w:rPr>
          <w:rFonts w:ascii="Consolas" w:eastAsia="Times New Roman" w:hAnsi="Consolas" w:cs="Times New Roman"/>
          <w:color w:val="DADADA"/>
          <w:kern w:val="0"/>
          <w:sz w:val="21"/>
          <w:szCs w:val="21"/>
          <w:lang w:eastAsia="hu-HU"/>
          <w14:ligatures w14:val="none"/>
        </w:rPr>
        <w:t xml:space="preserve">                                </w:t>
      </w:r>
      <w:r w:rsidRPr="006C6B91">
        <w:rPr>
          <w:rFonts w:ascii="Consolas" w:eastAsia="Times New Roman" w:hAnsi="Consolas" w:cs="Times New Roman"/>
          <w:color w:val="B4B4B4"/>
          <w:kern w:val="0"/>
          <w:sz w:val="21"/>
          <w:szCs w:val="21"/>
          <w:lang w:eastAsia="hu-HU"/>
          <w14:ligatures w14:val="none"/>
        </w:rPr>
        <w:t>},</w:t>
      </w:r>
    </w:p>
    <w:p w14:paraId="2F4FDFCF" w14:textId="77777777" w:rsidR="006C6B91" w:rsidRPr="006C6B91" w:rsidRDefault="006C6B91" w:rsidP="006C6B91">
      <w:pPr>
        <w:shd w:val="clear" w:color="auto" w:fill="1E1E1E"/>
        <w:suppressAutoHyphens w:val="0"/>
        <w:spacing w:after="0" w:line="285" w:lineRule="atLeast"/>
        <w:rPr>
          <w:rFonts w:ascii="Consolas" w:eastAsia="Times New Roman" w:hAnsi="Consolas" w:cs="Times New Roman"/>
          <w:color w:val="DADADA"/>
          <w:kern w:val="0"/>
          <w:sz w:val="21"/>
          <w:szCs w:val="21"/>
          <w:lang w:eastAsia="hu-HU"/>
          <w14:ligatures w14:val="none"/>
        </w:rPr>
      </w:pPr>
      <w:r w:rsidRPr="006C6B91">
        <w:rPr>
          <w:rFonts w:ascii="Consolas" w:eastAsia="Times New Roman" w:hAnsi="Consolas" w:cs="Times New Roman"/>
          <w:color w:val="DADADA"/>
          <w:kern w:val="0"/>
          <w:sz w:val="21"/>
          <w:szCs w:val="21"/>
          <w:lang w:eastAsia="hu-HU"/>
          <w14:ligatures w14:val="none"/>
        </w:rPr>
        <w:t xml:space="preserve">                                </w:t>
      </w:r>
      <w:r w:rsidRPr="006C6B91">
        <w:rPr>
          <w:rFonts w:ascii="Consolas" w:eastAsia="Times New Roman" w:hAnsi="Consolas" w:cs="Times New Roman"/>
          <w:color w:val="9CDCFE"/>
          <w:kern w:val="0"/>
          <w:sz w:val="21"/>
          <w:szCs w:val="21"/>
          <w:lang w:eastAsia="hu-HU"/>
          <w14:ligatures w14:val="none"/>
        </w:rPr>
        <w:t>"</w:t>
      </w:r>
      <w:proofErr w:type="spellStart"/>
      <w:r w:rsidRPr="006C6B91">
        <w:rPr>
          <w:rFonts w:ascii="Consolas" w:eastAsia="Times New Roman" w:hAnsi="Consolas" w:cs="Times New Roman"/>
          <w:color w:val="9CDCFE"/>
          <w:kern w:val="0"/>
          <w:sz w:val="21"/>
          <w:szCs w:val="21"/>
          <w:lang w:eastAsia="hu-HU"/>
          <w14:ligatures w14:val="none"/>
        </w:rPr>
        <w:t>minItems</w:t>
      </w:r>
      <w:proofErr w:type="spellEnd"/>
      <w:r w:rsidRPr="006C6B91">
        <w:rPr>
          <w:rFonts w:ascii="Consolas" w:eastAsia="Times New Roman" w:hAnsi="Consolas" w:cs="Times New Roman"/>
          <w:color w:val="9CDCFE"/>
          <w:kern w:val="0"/>
          <w:sz w:val="21"/>
          <w:szCs w:val="21"/>
          <w:lang w:eastAsia="hu-HU"/>
          <w14:ligatures w14:val="none"/>
        </w:rPr>
        <w:t>"</w:t>
      </w:r>
      <w:r w:rsidRPr="006C6B91">
        <w:rPr>
          <w:rFonts w:ascii="Consolas" w:eastAsia="Times New Roman" w:hAnsi="Consolas" w:cs="Times New Roman"/>
          <w:color w:val="B4B4B4"/>
          <w:kern w:val="0"/>
          <w:sz w:val="21"/>
          <w:szCs w:val="21"/>
          <w:lang w:eastAsia="hu-HU"/>
          <w14:ligatures w14:val="none"/>
        </w:rPr>
        <w:t>:</w:t>
      </w:r>
      <w:r w:rsidRPr="006C6B91">
        <w:rPr>
          <w:rFonts w:ascii="Consolas" w:eastAsia="Times New Roman" w:hAnsi="Consolas" w:cs="Times New Roman"/>
          <w:color w:val="DADADA"/>
          <w:kern w:val="0"/>
          <w:sz w:val="21"/>
          <w:szCs w:val="21"/>
          <w:lang w:eastAsia="hu-HU"/>
          <w14:ligatures w14:val="none"/>
        </w:rPr>
        <w:t xml:space="preserve"> </w:t>
      </w:r>
      <w:r w:rsidRPr="006C6B91">
        <w:rPr>
          <w:rFonts w:ascii="Consolas" w:eastAsia="Times New Roman" w:hAnsi="Consolas" w:cs="Times New Roman"/>
          <w:color w:val="B5CEA8"/>
          <w:kern w:val="0"/>
          <w:sz w:val="21"/>
          <w:szCs w:val="21"/>
          <w:lang w:eastAsia="hu-HU"/>
          <w14:ligatures w14:val="none"/>
        </w:rPr>
        <w:t>1</w:t>
      </w:r>
    </w:p>
    <w:p w14:paraId="2649E38A" w14:textId="77777777" w:rsidR="006C6B91" w:rsidRPr="006C6B91" w:rsidRDefault="006C6B91" w:rsidP="006C6B91">
      <w:pPr>
        <w:shd w:val="clear" w:color="auto" w:fill="1E1E1E"/>
        <w:suppressAutoHyphens w:val="0"/>
        <w:spacing w:after="0" w:line="285" w:lineRule="atLeast"/>
        <w:rPr>
          <w:rFonts w:ascii="Consolas" w:eastAsia="Times New Roman" w:hAnsi="Consolas" w:cs="Times New Roman"/>
          <w:color w:val="DADADA"/>
          <w:kern w:val="0"/>
          <w:sz w:val="21"/>
          <w:szCs w:val="21"/>
          <w:lang w:eastAsia="hu-HU"/>
          <w14:ligatures w14:val="none"/>
        </w:rPr>
      </w:pPr>
      <w:r w:rsidRPr="006C6B91">
        <w:rPr>
          <w:rFonts w:ascii="Consolas" w:eastAsia="Times New Roman" w:hAnsi="Consolas" w:cs="Times New Roman"/>
          <w:color w:val="DADADA"/>
          <w:kern w:val="0"/>
          <w:sz w:val="21"/>
          <w:szCs w:val="21"/>
          <w:lang w:eastAsia="hu-HU"/>
          <w14:ligatures w14:val="none"/>
        </w:rPr>
        <w:t xml:space="preserve">                            </w:t>
      </w:r>
      <w:r w:rsidRPr="006C6B91">
        <w:rPr>
          <w:rFonts w:ascii="Consolas" w:eastAsia="Times New Roman" w:hAnsi="Consolas" w:cs="Times New Roman"/>
          <w:color w:val="B4B4B4"/>
          <w:kern w:val="0"/>
          <w:sz w:val="21"/>
          <w:szCs w:val="21"/>
          <w:lang w:eastAsia="hu-HU"/>
          <w14:ligatures w14:val="none"/>
        </w:rPr>
        <w:t>}</w:t>
      </w:r>
    </w:p>
    <w:p w14:paraId="7BAAE8B7" w14:textId="77777777" w:rsidR="006C6B91" w:rsidRPr="006C6B91" w:rsidRDefault="006C6B91" w:rsidP="006C6B91">
      <w:pPr>
        <w:shd w:val="clear" w:color="auto" w:fill="1E1E1E"/>
        <w:suppressAutoHyphens w:val="0"/>
        <w:spacing w:after="0" w:line="285" w:lineRule="atLeast"/>
        <w:rPr>
          <w:rFonts w:ascii="Consolas" w:eastAsia="Times New Roman" w:hAnsi="Consolas" w:cs="Times New Roman"/>
          <w:color w:val="DADADA"/>
          <w:kern w:val="0"/>
          <w:sz w:val="21"/>
          <w:szCs w:val="21"/>
          <w:lang w:eastAsia="hu-HU"/>
          <w14:ligatures w14:val="none"/>
        </w:rPr>
      </w:pPr>
      <w:r w:rsidRPr="006C6B91">
        <w:rPr>
          <w:rFonts w:ascii="Consolas" w:eastAsia="Times New Roman" w:hAnsi="Consolas" w:cs="Times New Roman"/>
          <w:color w:val="DADADA"/>
          <w:kern w:val="0"/>
          <w:sz w:val="21"/>
          <w:szCs w:val="21"/>
          <w:lang w:eastAsia="hu-HU"/>
          <w14:ligatures w14:val="none"/>
        </w:rPr>
        <w:t xml:space="preserve">                                </w:t>
      </w:r>
    </w:p>
    <w:p w14:paraId="66AEAE89" w14:textId="77777777" w:rsidR="006C6B91" w:rsidRPr="006C6B91" w:rsidRDefault="006C6B91" w:rsidP="006C6B91">
      <w:pPr>
        <w:shd w:val="clear" w:color="auto" w:fill="1E1E1E"/>
        <w:suppressAutoHyphens w:val="0"/>
        <w:spacing w:after="0" w:line="285" w:lineRule="atLeast"/>
        <w:rPr>
          <w:rFonts w:ascii="Consolas" w:eastAsia="Times New Roman" w:hAnsi="Consolas" w:cs="Times New Roman"/>
          <w:color w:val="DADADA"/>
          <w:kern w:val="0"/>
          <w:sz w:val="21"/>
          <w:szCs w:val="21"/>
          <w:lang w:eastAsia="hu-HU"/>
          <w14:ligatures w14:val="none"/>
        </w:rPr>
      </w:pPr>
      <w:r w:rsidRPr="006C6B91">
        <w:rPr>
          <w:rFonts w:ascii="Consolas" w:eastAsia="Times New Roman" w:hAnsi="Consolas" w:cs="Times New Roman"/>
          <w:color w:val="DADADA"/>
          <w:kern w:val="0"/>
          <w:sz w:val="21"/>
          <w:szCs w:val="21"/>
          <w:lang w:eastAsia="hu-HU"/>
          <w14:ligatures w14:val="none"/>
        </w:rPr>
        <w:t xml:space="preserve">                        </w:t>
      </w:r>
      <w:r w:rsidRPr="006C6B91">
        <w:rPr>
          <w:rFonts w:ascii="Consolas" w:eastAsia="Times New Roman" w:hAnsi="Consolas" w:cs="Times New Roman"/>
          <w:color w:val="B4B4B4"/>
          <w:kern w:val="0"/>
          <w:sz w:val="21"/>
          <w:szCs w:val="21"/>
          <w:lang w:eastAsia="hu-HU"/>
          <w14:ligatures w14:val="none"/>
        </w:rPr>
        <w:t>]</w:t>
      </w:r>
    </w:p>
    <w:p w14:paraId="566AB9ED" w14:textId="77777777" w:rsidR="006C6B91" w:rsidRPr="006C6B91" w:rsidRDefault="006C6B91" w:rsidP="006C6B91">
      <w:pPr>
        <w:shd w:val="clear" w:color="auto" w:fill="1E1E1E"/>
        <w:suppressAutoHyphens w:val="0"/>
        <w:spacing w:after="0" w:line="285" w:lineRule="atLeast"/>
        <w:rPr>
          <w:rFonts w:ascii="Consolas" w:eastAsia="Times New Roman" w:hAnsi="Consolas" w:cs="Times New Roman"/>
          <w:color w:val="DADADA"/>
          <w:kern w:val="0"/>
          <w:sz w:val="21"/>
          <w:szCs w:val="21"/>
          <w:lang w:eastAsia="hu-HU"/>
          <w14:ligatures w14:val="none"/>
        </w:rPr>
      </w:pPr>
      <w:r w:rsidRPr="006C6B91">
        <w:rPr>
          <w:rFonts w:ascii="Consolas" w:eastAsia="Times New Roman" w:hAnsi="Consolas" w:cs="Times New Roman"/>
          <w:color w:val="DADADA"/>
          <w:kern w:val="0"/>
          <w:sz w:val="21"/>
          <w:szCs w:val="21"/>
          <w:lang w:eastAsia="hu-HU"/>
          <w14:ligatures w14:val="none"/>
        </w:rPr>
        <w:t xml:space="preserve">                    </w:t>
      </w:r>
      <w:r w:rsidRPr="006C6B91">
        <w:rPr>
          <w:rFonts w:ascii="Consolas" w:eastAsia="Times New Roman" w:hAnsi="Consolas" w:cs="Times New Roman"/>
          <w:color w:val="B4B4B4"/>
          <w:kern w:val="0"/>
          <w:sz w:val="21"/>
          <w:szCs w:val="21"/>
          <w:lang w:eastAsia="hu-HU"/>
          <w14:ligatures w14:val="none"/>
        </w:rPr>
        <w:t>},</w:t>
      </w:r>
    </w:p>
    <w:p w14:paraId="576B921D" w14:textId="77777777" w:rsidR="006C6B91" w:rsidRPr="006C6B91" w:rsidRDefault="006C6B91" w:rsidP="006C6B91">
      <w:pPr>
        <w:shd w:val="clear" w:color="auto" w:fill="1E1E1E"/>
        <w:suppressAutoHyphens w:val="0"/>
        <w:spacing w:after="0" w:line="285" w:lineRule="atLeast"/>
        <w:rPr>
          <w:rFonts w:ascii="Consolas" w:eastAsia="Times New Roman" w:hAnsi="Consolas" w:cs="Times New Roman"/>
          <w:color w:val="DADADA"/>
          <w:kern w:val="0"/>
          <w:sz w:val="21"/>
          <w:szCs w:val="21"/>
          <w:lang w:eastAsia="hu-HU"/>
          <w14:ligatures w14:val="none"/>
        </w:rPr>
      </w:pPr>
      <w:r w:rsidRPr="006C6B91">
        <w:rPr>
          <w:rFonts w:ascii="Consolas" w:eastAsia="Times New Roman" w:hAnsi="Consolas" w:cs="Times New Roman"/>
          <w:color w:val="DADADA"/>
          <w:kern w:val="0"/>
          <w:sz w:val="21"/>
          <w:szCs w:val="21"/>
          <w:lang w:eastAsia="hu-HU"/>
          <w14:ligatures w14:val="none"/>
        </w:rPr>
        <w:t xml:space="preserve">                    </w:t>
      </w:r>
      <w:r w:rsidRPr="006C6B91">
        <w:rPr>
          <w:rFonts w:ascii="Consolas" w:eastAsia="Times New Roman" w:hAnsi="Consolas" w:cs="Times New Roman"/>
          <w:color w:val="9CDCFE"/>
          <w:kern w:val="0"/>
          <w:sz w:val="21"/>
          <w:szCs w:val="21"/>
          <w:lang w:eastAsia="hu-HU"/>
          <w14:ligatures w14:val="none"/>
        </w:rPr>
        <w:t>"</w:t>
      </w:r>
      <w:proofErr w:type="spellStart"/>
      <w:r w:rsidRPr="006C6B91">
        <w:rPr>
          <w:rFonts w:ascii="Consolas" w:eastAsia="Times New Roman" w:hAnsi="Consolas" w:cs="Times New Roman"/>
          <w:color w:val="9CDCFE"/>
          <w:kern w:val="0"/>
          <w:sz w:val="21"/>
          <w:szCs w:val="21"/>
          <w:lang w:eastAsia="hu-HU"/>
          <w14:ligatures w14:val="none"/>
        </w:rPr>
        <w:t>detector_type</w:t>
      </w:r>
      <w:proofErr w:type="spellEnd"/>
      <w:r w:rsidRPr="006C6B91">
        <w:rPr>
          <w:rFonts w:ascii="Consolas" w:eastAsia="Times New Roman" w:hAnsi="Consolas" w:cs="Times New Roman"/>
          <w:color w:val="9CDCFE"/>
          <w:kern w:val="0"/>
          <w:sz w:val="21"/>
          <w:szCs w:val="21"/>
          <w:lang w:eastAsia="hu-HU"/>
          <w14:ligatures w14:val="none"/>
        </w:rPr>
        <w:t>"</w:t>
      </w:r>
      <w:r w:rsidRPr="006C6B91">
        <w:rPr>
          <w:rFonts w:ascii="Consolas" w:eastAsia="Times New Roman" w:hAnsi="Consolas" w:cs="Times New Roman"/>
          <w:color w:val="B4B4B4"/>
          <w:kern w:val="0"/>
          <w:sz w:val="21"/>
          <w:szCs w:val="21"/>
          <w:lang w:eastAsia="hu-HU"/>
          <w14:ligatures w14:val="none"/>
        </w:rPr>
        <w:t>:</w:t>
      </w:r>
      <w:r w:rsidRPr="006C6B91">
        <w:rPr>
          <w:rFonts w:ascii="Consolas" w:eastAsia="Times New Roman" w:hAnsi="Consolas" w:cs="Times New Roman"/>
          <w:color w:val="DADADA"/>
          <w:kern w:val="0"/>
          <w:sz w:val="21"/>
          <w:szCs w:val="21"/>
          <w:lang w:eastAsia="hu-HU"/>
          <w14:ligatures w14:val="none"/>
        </w:rPr>
        <w:t xml:space="preserve"> </w:t>
      </w:r>
      <w:r w:rsidRPr="006C6B91">
        <w:rPr>
          <w:rFonts w:ascii="Consolas" w:eastAsia="Times New Roman" w:hAnsi="Consolas" w:cs="Times New Roman"/>
          <w:color w:val="B4B4B4"/>
          <w:kern w:val="0"/>
          <w:sz w:val="21"/>
          <w:szCs w:val="21"/>
          <w:lang w:eastAsia="hu-HU"/>
          <w14:ligatures w14:val="none"/>
        </w:rPr>
        <w:t>{</w:t>
      </w:r>
    </w:p>
    <w:p w14:paraId="54D13448" w14:textId="77777777" w:rsidR="006C6B91" w:rsidRPr="006C6B91" w:rsidRDefault="006C6B91" w:rsidP="006C6B91">
      <w:pPr>
        <w:shd w:val="clear" w:color="auto" w:fill="1E1E1E"/>
        <w:suppressAutoHyphens w:val="0"/>
        <w:spacing w:after="0" w:line="285" w:lineRule="atLeast"/>
        <w:rPr>
          <w:rFonts w:ascii="Consolas" w:eastAsia="Times New Roman" w:hAnsi="Consolas" w:cs="Times New Roman"/>
          <w:color w:val="DADADA"/>
          <w:kern w:val="0"/>
          <w:sz w:val="21"/>
          <w:szCs w:val="21"/>
          <w:lang w:eastAsia="hu-HU"/>
          <w14:ligatures w14:val="none"/>
        </w:rPr>
      </w:pPr>
      <w:r w:rsidRPr="006C6B91">
        <w:rPr>
          <w:rFonts w:ascii="Consolas" w:eastAsia="Times New Roman" w:hAnsi="Consolas" w:cs="Times New Roman"/>
          <w:color w:val="DADADA"/>
          <w:kern w:val="0"/>
          <w:sz w:val="21"/>
          <w:szCs w:val="21"/>
          <w:lang w:eastAsia="hu-HU"/>
          <w14:ligatures w14:val="none"/>
        </w:rPr>
        <w:t xml:space="preserve">                        </w:t>
      </w:r>
      <w:r w:rsidRPr="006C6B91">
        <w:rPr>
          <w:rFonts w:ascii="Consolas" w:eastAsia="Times New Roman" w:hAnsi="Consolas" w:cs="Times New Roman"/>
          <w:color w:val="9CDCFE"/>
          <w:kern w:val="0"/>
          <w:sz w:val="21"/>
          <w:szCs w:val="21"/>
          <w:lang w:eastAsia="hu-HU"/>
          <w14:ligatures w14:val="none"/>
        </w:rPr>
        <w:t>"</w:t>
      </w:r>
      <w:proofErr w:type="spellStart"/>
      <w:r w:rsidRPr="006C6B91">
        <w:rPr>
          <w:rFonts w:ascii="Consolas" w:eastAsia="Times New Roman" w:hAnsi="Consolas" w:cs="Times New Roman"/>
          <w:color w:val="9CDCFE"/>
          <w:kern w:val="0"/>
          <w:sz w:val="21"/>
          <w:szCs w:val="21"/>
          <w:lang w:eastAsia="hu-HU"/>
          <w14:ligatures w14:val="none"/>
        </w:rPr>
        <w:t>description</w:t>
      </w:r>
      <w:proofErr w:type="spellEnd"/>
      <w:r w:rsidRPr="006C6B91">
        <w:rPr>
          <w:rFonts w:ascii="Consolas" w:eastAsia="Times New Roman" w:hAnsi="Consolas" w:cs="Times New Roman"/>
          <w:color w:val="9CDCFE"/>
          <w:kern w:val="0"/>
          <w:sz w:val="21"/>
          <w:szCs w:val="21"/>
          <w:lang w:eastAsia="hu-HU"/>
          <w14:ligatures w14:val="none"/>
        </w:rPr>
        <w:t>"</w:t>
      </w:r>
      <w:r w:rsidRPr="006C6B91">
        <w:rPr>
          <w:rFonts w:ascii="Consolas" w:eastAsia="Times New Roman" w:hAnsi="Consolas" w:cs="Times New Roman"/>
          <w:color w:val="B4B4B4"/>
          <w:kern w:val="0"/>
          <w:sz w:val="21"/>
          <w:szCs w:val="21"/>
          <w:lang w:eastAsia="hu-HU"/>
          <w14:ligatures w14:val="none"/>
        </w:rPr>
        <w:t>:</w:t>
      </w:r>
      <w:r w:rsidRPr="006C6B91">
        <w:rPr>
          <w:rFonts w:ascii="Consolas" w:eastAsia="Times New Roman" w:hAnsi="Consolas" w:cs="Times New Roman"/>
          <w:color w:val="DADADA"/>
          <w:kern w:val="0"/>
          <w:sz w:val="21"/>
          <w:szCs w:val="21"/>
          <w:lang w:eastAsia="hu-HU"/>
          <w14:ligatures w14:val="none"/>
        </w:rPr>
        <w:t xml:space="preserve"> </w:t>
      </w:r>
      <w:r w:rsidRPr="006C6B91">
        <w:rPr>
          <w:rFonts w:ascii="Consolas" w:eastAsia="Times New Roman" w:hAnsi="Consolas" w:cs="Times New Roman"/>
          <w:color w:val="E8C9BB"/>
          <w:kern w:val="0"/>
          <w:sz w:val="21"/>
          <w:szCs w:val="21"/>
          <w:lang w:eastAsia="hu-HU"/>
          <w14:ligatures w14:val="none"/>
        </w:rPr>
        <w:t>"</w:t>
      </w:r>
      <w:proofErr w:type="spellStart"/>
      <w:r w:rsidRPr="006C6B91">
        <w:rPr>
          <w:rFonts w:ascii="Consolas" w:eastAsia="Times New Roman" w:hAnsi="Consolas" w:cs="Times New Roman"/>
          <w:color w:val="CE9178"/>
          <w:kern w:val="0"/>
          <w:sz w:val="21"/>
          <w:szCs w:val="21"/>
          <w:lang w:eastAsia="hu-HU"/>
          <w14:ligatures w14:val="none"/>
        </w:rPr>
        <w:t>Detector</w:t>
      </w:r>
      <w:proofErr w:type="spellEnd"/>
      <w:r w:rsidRPr="006C6B91">
        <w:rPr>
          <w:rFonts w:ascii="Consolas" w:eastAsia="Times New Roman" w:hAnsi="Consolas" w:cs="Times New Roman"/>
          <w:color w:val="CE9178"/>
          <w:kern w:val="0"/>
          <w:sz w:val="21"/>
          <w:szCs w:val="21"/>
          <w:lang w:eastAsia="hu-HU"/>
          <w14:ligatures w14:val="none"/>
        </w:rPr>
        <w:t xml:space="preserve"> </w:t>
      </w:r>
      <w:proofErr w:type="spellStart"/>
      <w:r w:rsidRPr="006C6B91">
        <w:rPr>
          <w:rFonts w:ascii="Consolas" w:eastAsia="Times New Roman" w:hAnsi="Consolas" w:cs="Times New Roman"/>
          <w:color w:val="CE9178"/>
          <w:kern w:val="0"/>
          <w:sz w:val="21"/>
          <w:szCs w:val="21"/>
          <w:lang w:eastAsia="hu-HU"/>
          <w14:ligatures w14:val="none"/>
        </w:rPr>
        <w:t>type</w:t>
      </w:r>
      <w:proofErr w:type="spellEnd"/>
      <w:r w:rsidRPr="006C6B91">
        <w:rPr>
          <w:rFonts w:ascii="Consolas" w:eastAsia="Times New Roman" w:hAnsi="Consolas" w:cs="Times New Roman"/>
          <w:color w:val="E8C9BB"/>
          <w:kern w:val="0"/>
          <w:sz w:val="21"/>
          <w:szCs w:val="21"/>
          <w:lang w:eastAsia="hu-HU"/>
          <w14:ligatures w14:val="none"/>
        </w:rPr>
        <w:t>"</w:t>
      </w:r>
      <w:r w:rsidRPr="006C6B91">
        <w:rPr>
          <w:rFonts w:ascii="Consolas" w:eastAsia="Times New Roman" w:hAnsi="Consolas" w:cs="Times New Roman"/>
          <w:color w:val="B4B4B4"/>
          <w:kern w:val="0"/>
          <w:sz w:val="21"/>
          <w:szCs w:val="21"/>
          <w:lang w:eastAsia="hu-HU"/>
          <w14:ligatures w14:val="none"/>
        </w:rPr>
        <w:t>,</w:t>
      </w:r>
    </w:p>
    <w:p w14:paraId="78CF8E83" w14:textId="77777777" w:rsidR="006C6B91" w:rsidRPr="006C6B91" w:rsidRDefault="006C6B91" w:rsidP="006C6B91">
      <w:pPr>
        <w:shd w:val="clear" w:color="auto" w:fill="1E1E1E"/>
        <w:suppressAutoHyphens w:val="0"/>
        <w:spacing w:after="0" w:line="285" w:lineRule="atLeast"/>
        <w:rPr>
          <w:rFonts w:ascii="Consolas" w:eastAsia="Times New Roman" w:hAnsi="Consolas" w:cs="Times New Roman"/>
          <w:color w:val="DADADA"/>
          <w:kern w:val="0"/>
          <w:sz w:val="21"/>
          <w:szCs w:val="21"/>
          <w:lang w:eastAsia="hu-HU"/>
          <w14:ligatures w14:val="none"/>
        </w:rPr>
      </w:pPr>
      <w:r w:rsidRPr="006C6B91">
        <w:rPr>
          <w:rFonts w:ascii="Consolas" w:eastAsia="Times New Roman" w:hAnsi="Consolas" w:cs="Times New Roman"/>
          <w:color w:val="DADADA"/>
          <w:kern w:val="0"/>
          <w:sz w:val="21"/>
          <w:szCs w:val="21"/>
          <w:lang w:eastAsia="hu-HU"/>
          <w14:ligatures w14:val="none"/>
        </w:rPr>
        <w:t xml:space="preserve">                        </w:t>
      </w:r>
      <w:r w:rsidRPr="006C6B91">
        <w:rPr>
          <w:rFonts w:ascii="Consolas" w:eastAsia="Times New Roman" w:hAnsi="Consolas" w:cs="Times New Roman"/>
          <w:color w:val="9CDCFE"/>
          <w:kern w:val="0"/>
          <w:sz w:val="21"/>
          <w:szCs w:val="21"/>
          <w:lang w:eastAsia="hu-HU"/>
          <w14:ligatures w14:val="none"/>
        </w:rPr>
        <w:t>"</w:t>
      </w:r>
      <w:proofErr w:type="spellStart"/>
      <w:r w:rsidRPr="006C6B91">
        <w:rPr>
          <w:rFonts w:ascii="Consolas" w:eastAsia="Times New Roman" w:hAnsi="Consolas" w:cs="Times New Roman"/>
          <w:color w:val="9CDCFE"/>
          <w:kern w:val="0"/>
          <w:sz w:val="21"/>
          <w:szCs w:val="21"/>
          <w:lang w:eastAsia="hu-HU"/>
          <w14:ligatures w14:val="none"/>
        </w:rPr>
        <w:t>type</w:t>
      </w:r>
      <w:proofErr w:type="spellEnd"/>
      <w:r w:rsidRPr="006C6B91">
        <w:rPr>
          <w:rFonts w:ascii="Consolas" w:eastAsia="Times New Roman" w:hAnsi="Consolas" w:cs="Times New Roman"/>
          <w:color w:val="9CDCFE"/>
          <w:kern w:val="0"/>
          <w:sz w:val="21"/>
          <w:szCs w:val="21"/>
          <w:lang w:eastAsia="hu-HU"/>
          <w14:ligatures w14:val="none"/>
        </w:rPr>
        <w:t>"</w:t>
      </w:r>
      <w:r w:rsidRPr="006C6B91">
        <w:rPr>
          <w:rFonts w:ascii="Consolas" w:eastAsia="Times New Roman" w:hAnsi="Consolas" w:cs="Times New Roman"/>
          <w:color w:val="B4B4B4"/>
          <w:kern w:val="0"/>
          <w:sz w:val="21"/>
          <w:szCs w:val="21"/>
          <w:lang w:eastAsia="hu-HU"/>
          <w14:ligatures w14:val="none"/>
        </w:rPr>
        <w:t>:</w:t>
      </w:r>
      <w:r w:rsidRPr="006C6B91">
        <w:rPr>
          <w:rFonts w:ascii="Consolas" w:eastAsia="Times New Roman" w:hAnsi="Consolas" w:cs="Times New Roman"/>
          <w:color w:val="DADADA"/>
          <w:kern w:val="0"/>
          <w:sz w:val="21"/>
          <w:szCs w:val="21"/>
          <w:lang w:eastAsia="hu-HU"/>
          <w14:ligatures w14:val="none"/>
        </w:rPr>
        <w:t xml:space="preserve"> </w:t>
      </w:r>
      <w:r w:rsidRPr="006C6B91">
        <w:rPr>
          <w:rFonts w:ascii="Consolas" w:eastAsia="Times New Roman" w:hAnsi="Consolas" w:cs="Times New Roman"/>
          <w:color w:val="E8C9BB"/>
          <w:kern w:val="0"/>
          <w:sz w:val="21"/>
          <w:szCs w:val="21"/>
          <w:lang w:eastAsia="hu-HU"/>
          <w14:ligatures w14:val="none"/>
        </w:rPr>
        <w:t>"</w:t>
      </w:r>
      <w:proofErr w:type="spellStart"/>
      <w:r w:rsidRPr="006C6B91">
        <w:rPr>
          <w:rFonts w:ascii="Consolas" w:eastAsia="Times New Roman" w:hAnsi="Consolas" w:cs="Times New Roman"/>
          <w:color w:val="CE9178"/>
          <w:kern w:val="0"/>
          <w:sz w:val="21"/>
          <w:szCs w:val="21"/>
          <w:lang w:eastAsia="hu-HU"/>
          <w14:ligatures w14:val="none"/>
        </w:rPr>
        <w:t>string</w:t>
      </w:r>
      <w:proofErr w:type="spellEnd"/>
      <w:r w:rsidRPr="006C6B91">
        <w:rPr>
          <w:rFonts w:ascii="Consolas" w:eastAsia="Times New Roman" w:hAnsi="Consolas" w:cs="Times New Roman"/>
          <w:color w:val="E8C9BB"/>
          <w:kern w:val="0"/>
          <w:sz w:val="21"/>
          <w:szCs w:val="21"/>
          <w:lang w:eastAsia="hu-HU"/>
          <w14:ligatures w14:val="none"/>
        </w:rPr>
        <w:t>"</w:t>
      </w:r>
    </w:p>
    <w:p w14:paraId="4D9B280F" w14:textId="77777777" w:rsidR="006C6B91" w:rsidRPr="006C6B91" w:rsidRDefault="006C6B91" w:rsidP="006C6B91">
      <w:pPr>
        <w:shd w:val="clear" w:color="auto" w:fill="1E1E1E"/>
        <w:suppressAutoHyphens w:val="0"/>
        <w:spacing w:after="0" w:line="285" w:lineRule="atLeast"/>
        <w:rPr>
          <w:rFonts w:ascii="Consolas" w:eastAsia="Times New Roman" w:hAnsi="Consolas" w:cs="Times New Roman"/>
          <w:color w:val="DADADA"/>
          <w:kern w:val="0"/>
          <w:sz w:val="21"/>
          <w:szCs w:val="21"/>
          <w:lang w:eastAsia="hu-HU"/>
          <w14:ligatures w14:val="none"/>
        </w:rPr>
      </w:pPr>
      <w:r w:rsidRPr="006C6B91">
        <w:rPr>
          <w:rFonts w:ascii="Consolas" w:eastAsia="Times New Roman" w:hAnsi="Consolas" w:cs="Times New Roman"/>
          <w:color w:val="DADADA"/>
          <w:kern w:val="0"/>
          <w:sz w:val="21"/>
          <w:szCs w:val="21"/>
          <w:lang w:eastAsia="hu-HU"/>
          <w14:ligatures w14:val="none"/>
        </w:rPr>
        <w:t xml:space="preserve">                    </w:t>
      </w:r>
      <w:r w:rsidRPr="006C6B91">
        <w:rPr>
          <w:rFonts w:ascii="Consolas" w:eastAsia="Times New Roman" w:hAnsi="Consolas" w:cs="Times New Roman"/>
          <w:color w:val="B4B4B4"/>
          <w:kern w:val="0"/>
          <w:sz w:val="21"/>
          <w:szCs w:val="21"/>
          <w:lang w:eastAsia="hu-HU"/>
          <w14:ligatures w14:val="none"/>
        </w:rPr>
        <w:t>},</w:t>
      </w:r>
    </w:p>
    <w:p w14:paraId="545C93A6" w14:textId="77777777" w:rsidR="006C6B91" w:rsidRPr="006C6B91" w:rsidRDefault="006C6B91" w:rsidP="006C6B91">
      <w:pPr>
        <w:shd w:val="clear" w:color="auto" w:fill="1E1E1E"/>
        <w:suppressAutoHyphens w:val="0"/>
        <w:spacing w:after="0" w:line="285" w:lineRule="atLeast"/>
        <w:rPr>
          <w:rFonts w:ascii="Consolas" w:eastAsia="Times New Roman" w:hAnsi="Consolas" w:cs="Times New Roman"/>
          <w:color w:val="DADADA"/>
          <w:kern w:val="0"/>
          <w:sz w:val="21"/>
          <w:szCs w:val="21"/>
          <w:lang w:eastAsia="hu-HU"/>
          <w14:ligatures w14:val="none"/>
        </w:rPr>
      </w:pPr>
      <w:r w:rsidRPr="006C6B91">
        <w:rPr>
          <w:rFonts w:ascii="Consolas" w:eastAsia="Times New Roman" w:hAnsi="Consolas" w:cs="Times New Roman"/>
          <w:color w:val="DADADA"/>
          <w:kern w:val="0"/>
          <w:sz w:val="21"/>
          <w:szCs w:val="21"/>
          <w:lang w:eastAsia="hu-HU"/>
          <w14:ligatures w14:val="none"/>
        </w:rPr>
        <w:t xml:space="preserve">                    </w:t>
      </w:r>
      <w:r w:rsidRPr="006C6B91">
        <w:rPr>
          <w:rFonts w:ascii="Consolas" w:eastAsia="Times New Roman" w:hAnsi="Consolas" w:cs="Times New Roman"/>
          <w:color w:val="9CDCFE"/>
          <w:kern w:val="0"/>
          <w:sz w:val="21"/>
          <w:szCs w:val="21"/>
          <w:lang w:eastAsia="hu-HU"/>
          <w14:ligatures w14:val="none"/>
        </w:rPr>
        <w:t>"</w:t>
      </w:r>
      <w:proofErr w:type="spellStart"/>
      <w:r w:rsidRPr="006C6B91">
        <w:rPr>
          <w:rFonts w:ascii="Consolas" w:eastAsia="Times New Roman" w:hAnsi="Consolas" w:cs="Times New Roman"/>
          <w:color w:val="9CDCFE"/>
          <w:kern w:val="0"/>
          <w:sz w:val="21"/>
          <w:szCs w:val="21"/>
          <w:lang w:eastAsia="hu-HU"/>
          <w14:ligatures w14:val="none"/>
        </w:rPr>
        <w:t>energy_bin</w:t>
      </w:r>
      <w:proofErr w:type="spellEnd"/>
      <w:r w:rsidRPr="006C6B91">
        <w:rPr>
          <w:rFonts w:ascii="Consolas" w:eastAsia="Times New Roman" w:hAnsi="Consolas" w:cs="Times New Roman"/>
          <w:color w:val="9CDCFE"/>
          <w:kern w:val="0"/>
          <w:sz w:val="21"/>
          <w:szCs w:val="21"/>
          <w:lang w:eastAsia="hu-HU"/>
          <w14:ligatures w14:val="none"/>
        </w:rPr>
        <w:t>"</w:t>
      </w:r>
      <w:r w:rsidRPr="006C6B91">
        <w:rPr>
          <w:rFonts w:ascii="Consolas" w:eastAsia="Times New Roman" w:hAnsi="Consolas" w:cs="Times New Roman"/>
          <w:color w:val="B4B4B4"/>
          <w:kern w:val="0"/>
          <w:sz w:val="21"/>
          <w:szCs w:val="21"/>
          <w:lang w:eastAsia="hu-HU"/>
          <w14:ligatures w14:val="none"/>
        </w:rPr>
        <w:t>:</w:t>
      </w:r>
      <w:r w:rsidRPr="006C6B91">
        <w:rPr>
          <w:rFonts w:ascii="Consolas" w:eastAsia="Times New Roman" w:hAnsi="Consolas" w:cs="Times New Roman"/>
          <w:color w:val="DADADA"/>
          <w:kern w:val="0"/>
          <w:sz w:val="21"/>
          <w:szCs w:val="21"/>
          <w:lang w:eastAsia="hu-HU"/>
          <w14:ligatures w14:val="none"/>
        </w:rPr>
        <w:t xml:space="preserve"> </w:t>
      </w:r>
      <w:r w:rsidRPr="006C6B91">
        <w:rPr>
          <w:rFonts w:ascii="Consolas" w:eastAsia="Times New Roman" w:hAnsi="Consolas" w:cs="Times New Roman"/>
          <w:color w:val="B4B4B4"/>
          <w:kern w:val="0"/>
          <w:sz w:val="21"/>
          <w:szCs w:val="21"/>
          <w:lang w:eastAsia="hu-HU"/>
          <w14:ligatures w14:val="none"/>
        </w:rPr>
        <w:t>{</w:t>
      </w:r>
    </w:p>
    <w:p w14:paraId="7E993D17" w14:textId="77777777" w:rsidR="006C6B91" w:rsidRPr="006C6B91" w:rsidRDefault="006C6B91" w:rsidP="006C6B91">
      <w:pPr>
        <w:shd w:val="clear" w:color="auto" w:fill="1E1E1E"/>
        <w:suppressAutoHyphens w:val="0"/>
        <w:spacing w:after="0" w:line="285" w:lineRule="atLeast"/>
        <w:rPr>
          <w:rFonts w:ascii="Consolas" w:eastAsia="Times New Roman" w:hAnsi="Consolas" w:cs="Times New Roman"/>
          <w:color w:val="DADADA"/>
          <w:kern w:val="0"/>
          <w:sz w:val="21"/>
          <w:szCs w:val="21"/>
          <w:lang w:eastAsia="hu-HU"/>
          <w14:ligatures w14:val="none"/>
        </w:rPr>
      </w:pPr>
      <w:r w:rsidRPr="006C6B91">
        <w:rPr>
          <w:rFonts w:ascii="Consolas" w:eastAsia="Times New Roman" w:hAnsi="Consolas" w:cs="Times New Roman"/>
          <w:color w:val="DADADA"/>
          <w:kern w:val="0"/>
          <w:sz w:val="21"/>
          <w:szCs w:val="21"/>
          <w:lang w:eastAsia="hu-HU"/>
          <w14:ligatures w14:val="none"/>
        </w:rPr>
        <w:t xml:space="preserve">                        </w:t>
      </w:r>
      <w:r w:rsidRPr="006C6B91">
        <w:rPr>
          <w:rFonts w:ascii="Consolas" w:eastAsia="Times New Roman" w:hAnsi="Consolas" w:cs="Times New Roman"/>
          <w:color w:val="9CDCFE"/>
          <w:kern w:val="0"/>
          <w:sz w:val="21"/>
          <w:szCs w:val="21"/>
          <w:lang w:eastAsia="hu-HU"/>
          <w14:ligatures w14:val="none"/>
        </w:rPr>
        <w:t>"</w:t>
      </w:r>
      <w:proofErr w:type="spellStart"/>
      <w:r w:rsidRPr="006C6B91">
        <w:rPr>
          <w:rFonts w:ascii="Consolas" w:eastAsia="Times New Roman" w:hAnsi="Consolas" w:cs="Times New Roman"/>
          <w:color w:val="9CDCFE"/>
          <w:kern w:val="0"/>
          <w:sz w:val="21"/>
          <w:szCs w:val="21"/>
          <w:lang w:eastAsia="hu-HU"/>
          <w14:ligatures w14:val="none"/>
        </w:rPr>
        <w:t>description</w:t>
      </w:r>
      <w:proofErr w:type="spellEnd"/>
      <w:r w:rsidRPr="006C6B91">
        <w:rPr>
          <w:rFonts w:ascii="Consolas" w:eastAsia="Times New Roman" w:hAnsi="Consolas" w:cs="Times New Roman"/>
          <w:color w:val="9CDCFE"/>
          <w:kern w:val="0"/>
          <w:sz w:val="21"/>
          <w:szCs w:val="21"/>
          <w:lang w:eastAsia="hu-HU"/>
          <w14:ligatures w14:val="none"/>
        </w:rPr>
        <w:t>"</w:t>
      </w:r>
      <w:r w:rsidRPr="006C6B91">
        <w:rPr>
          <w:rFonts w:ascii="Consolas" w:eastAsia="Times New Roman" w:hAnsi="Consolas" w:cs="Times New Roman"/>
          <w:color w:val="B4B4B4"/>
          <w:kern w:val="0"/>
          <w:sz w:val="21"/>
          <w:szCs w:val="21"/>
          <w:lang w:eastAsia="hu-HU"/>
          <w14:ligatures w14:val="none"/>
        </w:rPr>
        <w:t>:</w:t>
      </w:r>
      <w:r w:rsidRPr="006C6B91">
        <w:rPr>
          <w:rFonts w:ascii="Consolas" w:eastAsia="Times New Roman" w:hAnsi="Consolas" w:cs="Times New Roman"/>
          <w:color w:val="DADADA"/>
          <w:kern w:val="0"/>
          <w:sz w:val="21"/>
          <w:szCs w:val="21"/>
          <w:lang w:eastAsia="hu-HU"/>
          <w14:ligatures w14:val="none"/>
        </w:rPr>
        <w:t xml:space="preserve"> </w:t>
      </w:r>
      <w:r w:rsidRPr="006C6B91">
        <w:rPr>
          <w:rFonts w:ascii="Consolas" w:eastAsia="Times New Roman" w:hAnsi="Consolas" w:cs="Times New Roman"/>
          <w:color w:val="E8C9BB"/>
          <w:kern w:val="0"/>
          <w:sz w:val="21"/>
          <w:szCs w:val="21"/>
          <w:lang w:eastAsia="hu-HU"/>
          <w14:ligatures w14:val="none"/>
        </w:rPr>
        <w:t>"</w:t>
      </w:r>
      <w:proofErr w:type="spellStart"/>
      <w:r w:rsidRPr="006C6B91">
        <w:rPr>
          <w:rFonts w:ascii="Consolas" w:eastAsia="Times New Roman" w:hAnsi="Consolas" w:cs="Times New Roman"/>
          <w:color w:val="CE9178"/>
          <w:kern w:val="0"/>
          <w:sz w:val="21"/>
          <w:szCs w:val="21"/>
          <w:lang w:eastAsia="hu-HU"/>
          <w14:ligatures w14:val="none"/>
        </w:rPr>
        <w:t>Width</w:t>
      </w:r>
      <w:proofErr w:type="spellEnd"/>
      <w:r w:rsidRPr="006C6B91">
        <w:rPr>
          <w:rFonts w:ascii="Consolas" w:eastAsia="Times New Roman" w:hAnsi="Consolas" w:cs="Times New Roman"/>
          <w:color w:val="CE9178"/>
          <w:kern w:val="0"/>
          <w:sz w:val="21"/>
          <w:szCs w:val="21"/>
          <w:lang w:eastAsia="hu-HU"/>
          <w14:ligatures w14:val="none"/>
        </w:rPr>
        <w:t xml:space="preserve"> of </w:t>
      </w:r>
      <w:proofErr w:type="spellStart"/>
      <w:r w:rsidRPr="006C6B91">
        <w:rPr>
          <w:rFonts w:ascii="Consolas" w:eastAsia="Times New Roman" w:hAnsi="Consolas" w:cs="Times New Roman"/>
          <w:color w:val="CE9178"/>
          <w:kern w:val="0"/>
          <w:sz w:val="21"/>
          <w:szCs w:val="21"/>
          <w:lang w:eastAsia="hu-HU"/>
          <w14:ligatures w14:val="none"/>
        </w:rPr>
        <w:t>sampling</w:t>
      </w:r>
      <w:proofErr w:type="spellEnd"/>
      <w:r w:rsidRPr="006C6B91">
        <w:rPr>
          <w:rFonts w:ascii="Consolas" w:eastAsia="Times New Roman" w:hAnsi="Consolas" w:cs="Times New Roman"/>
          <w:color w:val="CE9178"/>
          <w:kern w:val="0"/>
          <w:sz w:val="21"/>
          <w:szCs w:val="21"/>
          <w:lang w:eastAsia="hu-HU"/>
          <w14:ligatures w14:val="none"/>
        </w:rPr>
        <w:t xml:space="preserve"> </w:t>
      </w:r>
      <w:proofErr w:type="spellStart"/>
      <w:r w:rsidRPr="006C6B91">
        <w:rPr>
          <w:rFonts w:ascii="Consolas" w:eastAsia="Times New Roman" w:hAnsi="Consolas" w:cs="Times New Roman"/>
          <w:color w:val="CE9178"/>
          <w:kern w:val="0"/>
          <w:sz w:val="21"/>
          <w:szCs w:val="21"/>
          <w:lang w:eastAsia="hu-HU"/>
          <w14:ligatures w14:val="none"/>
        </w:rPr>
        <w:t>bin</w:t>
      </w:r>
      <w:proofErr w:type="spellEnd"/>
      <w:r w:rsidRPr="006C6B91">
        <w:rPr>
          <w:rFonts w:ascii="Consolas" w:eastAsia="Times New Roman" w:hAnsi="Consolas" w:cs="Times New Roman"/>
          <w:color w:val="CE9178"/>
          <w:kern w:val="0"/>
          <w:sz w:val="21"/>
          <w:szCs w:val="21"/>
          <w:lang w:eastAsia="hu-HU"/>
          <w14:ligatures w14:val="none"/>
        </w:rPr>
        <w:t xml:space="preserve"> </w:t>
      </w:r>
      <w:proofErr w:type="spellStart"/>
      <w:r w:rsidRPr="006C6B91">
        <w:rPr>
          <w:rFonts w:ascii="Consolas" w:eastAsia="Times New Roman" w:hAnsi="Consolas" w:cs="Times New Roman"/>
          <w:color w:val="CE9178"/>
          <w:kern w:val="0"/>
          <w:sz w:val="21"/>
          <w:szCs w:val="21"/>
          <w:lang w:eastAsia="hu-HU"/>
          <w14:ligatures w14:val="none"/>
        </w:rPr>
        <w:t>for</w:t>
      </w:r>
      <w:proofErr w:type="spellEnd"/>
      <w:r w:rsidRPr="006C6B91">
        <w:rPr>
          <w:rFonts w:ascii="Consolas" w:eastAsia="Times New Roman" w:hAnsi="Consolas" w:cs="Times New Roman"/>
          <w:color w:val="CE9178"/>
          <w:kern w:val="0"/>
          <w:sz w:val="21"/>
          <w:szCs w:val="21"/>
          <w:lang w:eastAsia="hu-HU"/>
          <w14:ligatures w14:val="none"/>
        </w:rPr>
        <w:t xml:space="preserve"> </w:t>
      </w:r>
      <w:proofErr w:type="spellStart"/>
      <w:r w:rsidRPr="006C6B91">
        <w:rPr>
          <w:rFonts w:ascii="Consolas" w:eastAsia="Times New Roman" w:hAnsi="Consolas" w:cs="Times New Roman"/>
          <w:color w:val="CE9178"/>
          <w:kern w:val="0"/>
          <w:sz w:val="21"/>
          <w:szCs w:val="21"/>
          <w:lang w:eastAsia="hu-HU"/>
          <w14:ligatures w14:val="none"/>
        </w:rPr>
        <w:t>spectrum</w:t>
      </w:r>
      <w:proofErr w:type="spellEnd"/>
      <w:r w:rsidRPr="006C6B91">
        <w:rPr>
          <w:rFonts w:ascii="Consolas" w:eastAsia="Times New Roman" w:hAnsi="Consolas" w:cs="Times New Roman"/>
          <w:color w:val="CE9178"/>
          <w:kern w:val="0"/>
          <w:sz w:val="21"/>
          <w:szCs w:val="21"/>
          <w:lang w:eastAsia="hu-HU"/>
          <w14:ligatures w14:val="none"/>
        </w:rPr>
        <w:t xml:space="preserve"> </w:t>
      </w:r>
      <w:proofErr w:type="spellStart"/>
      <w:r w:rsidRPr="006C6B91">
        <w:rPr>
          <w:rFonts w:ascii="Consolas" w:eastAsia="Times New Roman" w:hAnsi="Consolas" w:cs="Times New Roman"/>
          <w:color w:val="CE9178"/>
          <w:kern w:val="0"/>
          <w:sz w:val="21"/>
          <w:szCs w:val="21"/>
          <w:lang w:eastAsia="hu-HU"/>
          <w14:ligatures w14:val="none"/>
        </w:rPr>
        <w:t>measured</w:t>
      </w:r>
      <w:proofErr w:type="spellEnd"/>
      <w:r w:rsidRPr="006C6B91">
        <w:rPr>
          <w:rFonts w:ascii="Consolas" w:eastAsia="Times New Roman" w:hAnsi="Consolas" w:cs="Times New Roman"/>
          <w:color w:val="CE9178"/>
          <w:kern w:val="0"/>
          <w:sz w:val="21"/>
          <w:szCs w:val="21"/>
          <w:lang w:eastAsia="hu-HU"/>
          <w14:ligatures w14:val="none"/>
        </w:rPr>
        <w:t xml:space="preserve"> in </w:t>
      </w:r>
      <w:proofErr w:type="spellStart"/>
      <w:r w:rsidRPr="006C6B91">
        <w:rPr>
          <w:rFonts w:ascii="Consolas" w:eastAsia="Times New Roman" w:hAnsi="Consolas" w:cs="Times New Roman"/>
          <w:color w:val="CE9178"/>
          <w:kern w:val="0"/>
          <w:sz w:val="21"/>
          <w:szCs w:val="21"/>
          <w:lang w:eastAsia="hu-HU"/>
          <w14:ligatures w14:val="none"/>
        </w:rPr>
        <w:t>keV</w:t>
      </w:r>
      <w:proofErr w:type="spellEnd"/>
      <w:r w:rsidRPr="006C6B91">
        <w:rPr>
          <w:rFonts w:ascii="Consolas" w:eastAsia="Times New Roman" w:hAnsi="Consolas" w:cs="Times New Roman"/>
          <w:color w:val="E8C9BB"/>
          <w:kern w:val="0"/>
          <w:sz w:val="21"/>
          <w:szCs w:val="21"/>
          <w:lang w:eastAsia="hu-HU"/>
          <w14:ligatures w14:val="none"/>
        </w:rPr>
        <w:t>"</w:t>
      </w:r>
      <w:r w:rsidRPr="006C6B91">
        <w:rPr>
          <w:rFonts w:ascii="Consolas" w:eastAsia="Times New Roman" w:hAnsi="Consolas" w:cs="Times New Roman"/>
          <w:color w:val="B4B4B4"/>
          <w:kern w:val="0"/>
          <w:sz w:val="21"/>
          <w:szCs w:val="21"/>
          <w:lang w:eastAsia="hu-HU"/>
          <w14:ligatures w14:val="none"/>
        </w:rPr>
        <w:t>,</w:t>
      </w:r>
    </w:p>
    <w:p w14:paraId="57C989E0" w14:textId="77777777" w:rsidR="006C6B91" w:rsidRPr="006C6B91" w:rsidRDefault="006C6B91" w:rsidP="006C6B91">
      <w:pPr>
        <w:shd w:val="clear" w:color="auto" w:fill="1E1E1E"/>
        <w:suppressAutoHyphens w:val="0"/>
        <w:spacing w:after="0" w:line="285" w:lineRule="atLeast"/>
        <w:rPr>
          <w:rFonts w:ascii="Consolas" w:eastAsia="Times New Roman" w:hAnsi="Consolas" w:cs="Times New Roman"/>
          <w:color w:val="DADADA"/>
          <w:kern w:val="0"/>
          <w:sz w:val="21"/>
          <w:szCs w:val="21"/>
          <w:lang w:eastAsia="hu-HU"/>
          <w14:ligatures w14:val="none"/>
        </w:rPr>
      </w:pPr>
      <w:r w:rsidRPr="006C6B91">
        <w:rPr>
          <w:rFonts w:ascii="Consolas" w:eastAsia="Times New Roman" w:hAnsi="Consolas" w:cs="Times New Roman"/>
          <w:color w:val="DADADA"/>
          <w:kern w:val="0"/>
          <w:sz w:val="21"/>
          <w:szCs w:val="21"/>
          <w:lang w:eastAsia="hu-HU"/>
          <w14:ligatures w14:val="none"/>
        </w:rPr>
        <w:t xml:space="preserve">                        </w:t>
      </w:r>
      <w:r w:rsidRPr="006C6B91">
        <w:rPr>
          <w:rFonts w:ascii="Consolas" w:eastAsia="Times New Roman" w:hAnsi="Consolas" w:cs="Times New Roman"/>
          <w:color w:val="9CDCFE"/>
          <w:kern w:val="0"/>
          <w:sz w:val="21"/>
          <w:szCs w:val="21"/>
          <w:lang w:eastAsia="hu-HU"/>
          <w14:ligatures w14:val="none"/>
        </w:rPr>
        <w:t>"</w:t>
      </w:r>
      <w:proofErr w:type="spellStart"/>
      <w:r w:rsidRPr="006C6B91">
        <w:rPr>
          <w:rFonts w:ascii="Consolas" w:eastAsia="Times New Roman" w:hAnsi="Consolas" w:cs="Times New Roman"/>
          <w:color w:val="9CDCFE"/>
          <w:kern w:val="0"/>
          <w:sz w:val="21"/>
          <w:szCs w:val="21"/>
          <w:lang w:eastAsia="hu-HU"/>
          <w14:ligatures w14:val="none"/>
        </w:rPr>
        <w:t>type</w:t>
      </w:r>
      <w:proofErr w:type="spellEnd"/>
      <w:r w:rsidRPr="006C6B91">
        <w:rPr>
          <w:rFonts w:ascii="Consolas" w:eastAsia="Times New Roman" w:hAnsi="Consolas" w:cs="Times New Roman"/>
          <w:color w:val="9CDCFE"/>
          <w:kern w:val="0"/>
          <w:sz w:val="21"/>
          <w:szCs w:val="21"/>
          <w:lang w:eastAsia="hu-HU"/>
          <w14:ligatures w14:val="none"/>
        </w:rPr>
        <w:t>"</w:t>
      </w:r>
      <w:r w:rsidRPr="006C6B91">
        <w:rPr>
          <w:rFonts w:ascii="Consolas" w:eastAsia="Times New Roman" w:hAnsi="Consolas" w:cs="Times New Roman"/>
          <w:color w:val="B4B4B4"/>
          <w:kern w:val="0"/>
          <w:sz w:val="21"/>
          <w:szCs w:val="21"/>
          <w:lang w:eastAsia="hu-HU"/>
          <w14:ligatures w14:val="none"/>
        </w:rPr>
        <w:t>:</w:t>
      </w:r>
      <w:r w:rsidRPr="006C6B91">
        <w:rPr>
          <w:rFonts w:ascii="Consolas" w:eastAsia="Times New Roman" w:hAnsi="Consolas" w:cs="Times New Roman"/>
          <w:color w:val="DADADA"/>
          <w:kern w:val="0"/>
          <w:sz w:val="21"/>
          <w:szCs w:val="21"/>
          <w:lang w:eastAsia="hu-HU"/>
          <w14:ligatures w14:val="none"/>
        </w:rPr>
        <w:t xml:space="preserve"> </w:t>
      </w:r>
      <w:r w:rsidRPr="006C6B91">
        <w:rPr>
          <w:rFonts w:ascii="Consolas" w:eastAsia="Times New Roman" w:hAnsi="Consolas" w:cs="Times New Roman"/>
          <w:color w:val="E8C9BB"/>
          <w:kern w:val="0"/>
          <w:sz w:val="21"/>
          <w:szCs w:val="21"/>
          <w:lang w:eastAsia="hu-HU"/>
          <w14:ligatures w14:val="none"/>
        </w:rPr>
        <w:t>"</w:t>
      </w:r>
      <w:proofErr w:type="spellStart"/>
      <w:r w:rsidRPr="006C6B91">
        <w:rPr>
          <w:rFonts w:ascii="Consolas" w:eastAsia="Times New Roman" w:hAnsi="Consolas" w:cs="Times New Roman"/>
          <w:color w:val="CE9178"/>
          <w:kern w:val="0"/>
          <w:sz w:val="21"/>
          <w:szCs w:val="21"/>
          <w:lang w:eastAsia="hu-HU"/>
          <w14:ligatures w14:val="none"/>
        </w:rPr>
        <w:t>number</w:t>
      </w:r>
      <w:proofErr w:type="spellEnd"/>
      <w:r w:rsidRPr="006C6B91">
        <w:rPr>
          <w:rFonts w:ascii="Consolas" w:eastAsia="Times New Roman" w:hAnsi="Consolas" w:cs="Times New Roman"/>
          <w:color w:val="E8C9BB"/>
          <w:kern w:val="0"/>
          <w:sz w:val="21"/>
          <w:szCs w:val="21"/>
          <w:lang w:eastAsia="hu-HU"/>
          <w14:ligatures w14:val="none"/>
        </w:rPr>
        <w:t>"</w:t>
      </w:r>
    </w:p>
    <w:p w14:paraId="69BB2D37" w14:textId="77777777" w:rsidR="006C6B91" w:rsidRPr="006C6B91" w:rsidRDefault="006C6B91" w:rsidP="006C6B91">
      <w:pPr>
        <w:shd w:val="clear" w:color="auto" w:fill="1E1E1E"/>
        <w:suppressAutoHyphens w:val="0"/>
        <w:spacing w:after="0" w:line="285" w:lineRule="atLeast"/>
        <w:rPr>
          <w:rFonts w:ascii="Consolas" w:eastAsia="Times New Roman" w:hAnsi="Consolas" w:cs="Times New Roman"/>
          <w:color w:val="DADADA"/>
          <w:kern w:val="0"/>
          <w:sz w:val="21"/>
          <w:szCs w:val="21"/>
          <w:lang w:eastAsia="hu-HU"/>
          <w14:ligatures w14:val="none"/>
        </w:rPr>
      </w:pPr>
      <w:r w:rsidRPr="006C6B91">
        <w:rPr>
          <w:rFonts w:ascii="Consolas" w:eastAsia="Times New Roman" w:hAnsi="Consolas" w:cs="Times New Roman"/>
          <w:color w:val="DADADA"/>
          <w:kern w:val="0"/>
          <w:sz w:val="21"/>
          <w:szCs w:val="21"/>
          <w:lang w:eastAsia="hu-HU"/>
          <w14:ligatures w14:val="none"/>
        </w:rPr>
        <w:t xml:space="preserve">                    </w:t>
      </w:r>
      <w:r w:rsidRPr="006C6B91">
        <w:rPr>
          <w:rFonts w:ascii="Consolas" w:eastAsia="Times New Roman" w:hAnsi="Consolas" w:cs="Times New Roman"/>
          <w:color w:val="B4B4B4"/>
          <w:kern w:val="0"/>
          <w:sz w:val="21"/>
          <w:szCs w:val="21"/>
          <w:lang w:eastAsia="hu-HU"/>
          <w14:ligatures w14:val="none"/>
        </w:rPr>
        <w:t>},</w:t>
      </w:r>
    </w:p>
    <w:p w14:paraId="4CC284D3" w14:textId="77777777" w:rsidR="006C6B91" w:rsidRPr="006C6B91" w:rsidRDefault="006C6B91" w:rsidP="006C6B91">
      <w:pPr>
        <w:shd w:val="clear" w:color="auto" w:fill="1E1E1E"/>
        <w:suppressAutoHyphens w:val="0"/>
        <w:spacing w:after="0" w:line="285" w:lineRule="atLeast"/>
        <w:rPr>
          <w:rFonts w:ascii="Consolas" w:eastAsia="Times New Roman" w:hAnsi="Consolas" w:cs="Times New Roman"/>
          <w:color w:val="DADADA"/>
          <w:kern w:val="0"/>
          <w:sz w:val="21"/>
          <w:szCs w:val="21"/>
          <w:lang w:eastAsia="hu-HU"/>
          <w14:ligatures w14:val="none"/>
        </w:rPr>
      </w:pPr>
      <w:r w:rsidRPr="006C6B91">
        <w:rPr>
          <w:rFonts w:ascii="Consolas" w:eastAsia="Times New Roman" w:hAnsi="Consolas" w:cs="Times New Roman"/>
          <w:color w:val="DADADA"/>
          <w:kern w:val="0"/>
          <w:sz w:val="21"/>
          <w:szCs w:val="21"/>
          <w:lang w:eastAsia="hu-HU"/>
          <w14:ligatures w14:val="none"/>
        </w:rPr>
        <w:t xml:space="preserve">                    </w:t>
      </w:r>
      <w:r w:rsidRPr="006C6B91">
        <w:rPr>
          <w:rFonts w:ascii="Consolas" w:eastAsia="Times New Roman" w:hAnsi="Consolas" w:cs="Times New Roman"/>
          <w:color w:val="9CDCFE"/>
          <w:kern w:val="0"/>
          <w:sz w:val="21"/>
          <w:szCs w:val="21"/>
          <w:lang w:eastAsia="hu-HU"/>
          <w14:ligatures w14:val="none"/>
        </w:rPr>
        <w:t>"</w:t>
      </w:r>
      <w:proofErr w:type="spellStart"/>
      <w:r w:rsidRPr="006C6B91">
        <w:rPr>
          <w:rFonts w:ascii="Consolas" w:eastAsia="Times New Roman" w:hAnsi="Consolas" w:cs="Times New Roman"/>
          <w:color w:val="9CDCFE"/>
          <w:kern w:val="0"/>
          <w:sz w:val="21"/>
          <w:szCs w:val="21"/>
          <w:lang w:eastAsia="hu-HU"/>
          <w14:ligatures w14:val="none"/>
        </w:rPr>
        <w:t>coefficients</w:t>
      </w:r>
      <w:proofErr w:type="spellEnd"/>
      <w:r w:rsidRPr="006C6B91">
        <w:rPr>
          <w:rFonts w:ascii="Consolas" w:eastAsia="Times New Roman" w:hAnsi="Consolas" w:cs="Times New Roman"/>
          <w:color w:val="9CDCFE"/>
          <w:kern w:val="0"/>
          <w:sz w:val="21"/>
          <w:szCs w:val="21"/>
          <w:lang w:eastAsia="hu-HU"/>
          <w14:ligatures w14:val="none"/>
        </w:rPr>
        <w:t>"</w:t>
      </w:r>
      <w:r w:rsidRPr="006C6B91">
        <w:rPr>
          <w:rFonts w:ascii="Consolas" w:eastAsia="Times New Roman" w:hAnsi="Consolas" w:cs="Times New Roman"/>
          <w:color w:val="B4B4B4"/>
          <w:kern w:val="0"/>
          <w:sz w:val="21"/>
          <w:szCs w:val="21"/>
          <w:lang w:eastAsia="hu-HU"/>
          <w14:ligatures w14:val="none"/>
        </w:rPr>
        <w:t>:</w:t>
      </w:r>
      <w:r w:rsidRPr="006C6B91">
        <w:rPr>
          <w:rFonts w:ascii="Consolas" w:eastAsia="Times New Roman" w:hAnsi="Consolas" w:cs="Times New Roman"/>
          <w:color w:val="DADADA"/>
          <w:kern w:val="0"/>
          <w:sz w:val="21"/>
          <w:szCs w:val="21"/>
          <w:lang w:eastAsia="hu-HU"/>
          <w14:ligatures w14:val="none"/>
        </w:rPr>
        <w:t xml:space="preserve"> </w:t>
      </w:r>
      <w:r w:rsidRPr="006C6B91">
        <w:rPr>
          <w:rFonts w:ascii="Consolas" w:eastAsia="Times New Roman" w:hAnsi="Consolas" w:cs="Times New Roman"/>
          <w:color w:val="B4B4B4"/>
          <w:kern w:val="0"/>
          <w:sz w:val="21"/>
          <w:szCs w:val="21"/>
          <w:lang w:eastAsia="hu-HU"/>
          <w14:ligatures w14:val="none"/>
        </w:rPr>
        <w:t>{</w:t>
      </w:r>
    </w:p>
    <w:p w14:paraId="5D6E776E" w14:textId="77777777" w:rsidR="006C6B91" w:rsidRPr="006C6B91" w:rsidRDefault="006C6B91" w:rsidP="006C6B91">
      <w:pPr>
        <w:shd w:val="clear" w:color="auto" w:fill="1E1E1E"/>
        <w:suppressAutoHyphens w:val="0"/>
        <w:spacing w:after="0" w:line="285" w:lineRule="atLeast"/>
        <w:rPr>
          <w:rFonts w:ascii="Consolas" w:eastAsia="Times New Roman" w:hAnsi="Consolas" w:cs="Times New Roman"/>
          <w:color w:val="DADADA"/>
          <w:kern w:val="0"/>
          <w:sz w:val="21"/>
          <w:szCs w:val="21"/>
          <w:lang w:eastAsia="hu-HU"/>
          <w14:ligatures w14:val="none"/>
        </w:rPr>
      </w:pPr>
      <w:r w:rsidRPr="006C6B91">
        <w:rPr>
          <w:rFonts w:ascii="Consolas" w:eastAsia="Times New Roman" w:hAnsi="Consolas" w:cs="Times New Roman"/>
          <w:color w:val="DADADA"/>
          <w:kern w:val="0"/>
          <w:sz w:val="21"/>
          <w:szCs w:val="21"/>
          <w:lang w:eastAsia="hu-HU"/>
          <w14:ligatures w14:val="none"/>
        </w:rPr>
        <w:t xml:space="preserve">                        </w:t>
      </w:r>
      <w:r w:rsidRPr="006C6B91">
        <w:rPr>
          <w:rFonts w:ascii="Consolas" w:eastAsia="Times New Roman" w:hAnsi="Consolas" w:cs="Times New Roman"/>
          <w:color w:val="9CDCFE"/>
          <w:kern w:val="0"/>
          <w:sz w:val="21"/>
          <w:szCs w:val="21"/>
          <w:lang w:eastAsia="hu-HU"/>
          <w14:ligatures w14:val="none"/>
        </w:rPr>
        <w:t>"</w:t>
      </w:r>
      <w:proofErr w:type="spellStart"/>
      <w:r w:rsidRPr="006C6B91">
        <w:rPr>
          <w:rFonts w:ascii="Consolas" w:eastAsia="Times New Roman" w:hAnsi="Consolas" w:cs="Times New Roman"/>
          <w:color w:val="9CDCFE"/>
          <w:kern w:val="0"/>
          <w:sz w:val="21"/>
          <w:szCs w:val="21"/>
          <w:lang w:eastAsia="hu-HU"/>
          <w14:ligatures w14:val="none"/>
        </w:rPr>
        <w:t>description</w:t>
      </w:r>
      <w:proofErr w:type="spellEnd"/>
      <w:r w:rsidRPr="006C6B91">
        <w:rPr>
          <w:rFonts w:ascii="Consolas" w:eastAsia="Times New Roman" w:hAnsi="Consolas" w:cs="Times New Roman"/>
          <w:color w:val="9CDCFE"/>
          <w:kern w:val="0"/>
          <w:sz w:val="21"/>
          <w:szCs w:val="21"/>
          <w:lang w:eastAsia="hu-HU"/>
          <w14:ligatures w14:val="none"/>
        </w:rPr>
        <w:t>"</w:t>
      </w:r>
      <w:r w:rsidRPr="006C6B91">
        <w:rPr>
          <w:rFonts w:ascii="Consolas" w:eastAsia="Times New Roman" w:hAnsi="Consolas" w:cs="Times New Roman"/>
          <w:color w:val="B4B4B4"/>
          <w:kern w:val="0"/>
          <w:sz w:val="21"/>
          <w:szCs w:val="21"/>
          <w:lang w:eastAsia="hu-HU"/>
          <w14:ligatures w14:val="none"/>
        </w:rPr>
        <w:t>:</w:t>
      </w:r>
      <w:r w:rsidRPr="006C6B91">
        <w:rPr>
          <w:rFonts w:ascii="Consolas" w:eastAsia="Times New Roman" w:hAnsi="Consolas" w:cs="Times New Roman"/>
          <w:color w:val="DADADA"/>
          <w:kern w:val="0"/>
          <w:sz w:val="21"/>
          <w:szCs w:val="21"/>
          <w:lang w:eastAsia="hu-HU"/>
          <w14:ligatures w14:val="none"/>
        </w:rPr>
        <w:t xml:space="preserve"> </w:t>
      </w:r>
      <w:r w:rsidRPr="006C6B91">
        <w:rPr>
          <w:rFonts w:ascii="Consolas" w:eastAsia="Times New Roman" w:hAnsi="Consolas" w:cs="Times New Roman"/>
          <w:color w:val="E8C9BB"/>
          <w:kern w:val="0"/>
          <w:sz w:val="21"/>
          <w:szCs w:val="21"/>
          <w:lang w:eastAsia="hu-HU"/>
          <w14:ligatures w14:val="none"/>
        </w:rPr>
        <w:t>"</w:t>
      </w:r>
      <w:r w:rsidRPr="006C6B91">
        <w:rPr>
          <w:rFonts w:ascii="Consolas" w:eastAsia="Times New Roman" w:hAnsi="Consolas" w:cs="Times New Roman"/>
          <w:color w:val="CE9178"/>
          <w:kern w:val="0"/>
          <w:sz w:val="21"/>
          <w:szCs w:val="21"/>
          <w:lang w:eastAsia="hu-HU"/>
          <w14:ligatures w14:val="none"/>
        </w:rPr>
        <w:t xml:space="preserve">List of </w:t>
      </w:r>
      <w:proofErr w:type="spellStart"/>
      <w:r w:rsidRPr="006C6B91">
        <w:rPr>
          <w:rFonts w:ascii="Consolas" w:eastAsia="Times New Roman" w:hAnsi="Consolas" w:cs="Times New Roman"/>
          <w:color w:val="CE9178"/>
          <w:kern w:val="0"/>
          <w:sz w:val="21"/>
          <w:szCs w:val="21"/>
          <w:lang w:eastAsia="hu-HU"/>
          <w14:ligatures w14:val="none"/>
        </w:rPr>
        <w:t>coefficients</w:t>
      </w:r>
      <w:proofErr w:type="spellEnd"/>
      <w:r w:rsidRPr="006C6B91">
        <w:rPr>
          <w:rFonts w:ascii="Consolas" w:eastAsia="Times New Roman" w:hAnsi="Consolas" w:cs="Times New Roman"/>
          <w:color w:val="CE9178"/>
          <w:kern w:val="0"/>
          <w:sz w:val="21"/>
          <w:szCs w:val="21"/>
          <w:lang w:eastAsia="hu-HU"/>
          <w14:ligatures w14:val="none"/>
        </w:rPr>
        <w:t xml:space="preserve"> </w:t>
      </w:r>
      <w:proofErr w:type="spellStart"/>
      <w:r w:rsidRPr="006C6B91">
        <w:rPr>
          <w:rFonts w:ascii="Consolas" w:eastAsia="Times New Roman" w:hAnsi="Consolas" w:cs="Times New Roman"/>
          <w:color w:val="CE9178"/>
          <w:kern w:val="0"/>
          <w:sz w:val="21"/>
          <w:szCs w:val="21"/>
          <w:lang w:eastAsia="hu-HU"/>
          <w14:ligatures w14:val="none"/>
        </w:rPr>
        <w:t>used</w:t>
      </w:r>
      <w:proofErr w:type="spellEnd"/>
      <w:r w:rsidRPr="006C6B91">
        <w:rPr>
          <w:rFonts w:ascii="Consolas" w:eastAsia="Times New Roman" w:hAnsi="Consolas" w:cs="Times New Roman"/>
          <w:color w:val="CE9178"/>
          <w:kern w:val="0"/>
          <w:sz w:val="21"/>
          <w:szCs w:val="21"/>
          <w:lang w:eastAsia="hu-HU"/>
          <w14:ligatures w14:val="none"/>
        </w:rPr>
        <w:t xml:space="preserve"> in </w:t>
      </w:r>
      <w:proofErr w:type="spellStart"/>
      <w:r w:rsidRPr="006C6B91">
        <w:rPr>
          <w:rFonts w:ascii="Consolas" w:eastAsia="Times New Roman" w:hAnsi="Consolas" w:cs="Times New Roman"/>
          <w:color w:val="CE9178"/>
          <w:kern w:val="0"/>
          <w:sz w:val="21"/>
          <w:szCs w:val="21"/>
          <w:lang w:eastAsia="hu-HU"/>
          <w14:ligatures w14:val="none"/>
        </w:rPr>
        <w:t>the</w:t>
      </w:r>
      <w:proofErr w:type="spellEnd"/>
      <w:r w:rsidRPr="006C6B91">
        <w:rPr>
          <w:rFonts w:ascii="Consolas" w:eastAsia="Times New Roman" w:hAnsi="Consolas" w:cs="Times New Roman"/>
          <w:color w:val="CE9178"/>
          <w:kern w:val="0"/>
          <w:sz w:val="21"/>
          <w:szCs w:val="21"/>
          <w:lang w:eastAsia="hu-HU"/>
          <w14:ligatures w14:val="none"/>
        </w:rPr>
        <w:t xml:space="preserve"> </w:t>
      </w:r>
      <w:proofErr w:type="spellStart"/>
      <w:r w:rsidRPr="006C6B91">
        <w:rPr>
          <w:rFonts w:ascii="Consolas" w:eastAsia="Times New Roman" w:hAnsi="Consolas" w:cs="Times New Roman"/>
          <w:color w:val="CE9178"/>
          <w:kern w:val="0"/>
          <w:sz w:val="21"/>
          <w:szCs w:val="21"/>
          <w:lang w:eastAsia="hu-HU"/>
          <w14:ligatures w14:val="none"/>
        </w:rPr>
        <w:t>interpretation</w:t>
      </w:r>
      <w:proofErr w:type="spellEnd"/>
      <w:r w:rsidRPr="006C6B91">
        <w:rPr>
          <w:rFonts w:ascii="Consolas" w:eastAsia="Times New Roman" w:hAnsi="Consolas" w:cs="Times New Roman"/>
          <w:color w:val="CE9178"/>
          <w:kern w:val="0"/>
          <w:sz w:val="21"/>
          <w:szCs w:val="21"/>
          <w:lang w:eastAsia="hu-HU"/>
          <w14:ligatures w14:val="none"/>
        </w:rPr>
        <w:t xml:space="preserve"> of </w:t>
      </w:r>
      <w:proofErr w:type="spellStart"/>
      <w:r w:rsidRPr="006C6B91">
        <w:rPr>
          <w:rFonts w:ascii="Consolas" w:eastAsia="Times New Roman" w:hAnsi="Consolas" w:cs="Times New Roman"/>
          <w:color w:val="CE9178"/>
          <w:kern w:val="0"/>
          <w:sz w:val="21"/>
          <w:szCs w:val="21"/>
          <w:lang w:eastAsia="hu-HU"/>
          <w14:ligatures w14:val="none"/>
        </w:rPr>
        <w:t>channel</w:t>
      </w:r>
      <w:proofErr w:type="spellEnd"/>
      <w:r w:rsidRPr="006C6B91">
        <w:rPr>
          <w:rFonts w:ascii="Consolas" w:eastAsia="Times New Roman" w:hAnsi="Consolas" w:cs="Times New Roman"/>
          <w:color w:val="CE9178"/>
          <w:kern w:val="0"/>
          <w:sz w:val="21"/>
          <w:szCs w:val="21"/>
          <w:lang w:eastAsia="hu-HU"/>
          <w14:ligatures w14:val="none"/>
        </w:rPr>
        <w:t xml:space="preserve"> </w:t>
      </w:r>
      <w:proofErr w:type="spellStart"/>
      <w:r w:rsidRPr="006C6B91">
        <w:rPr>
          <w:rFonts w:ascii="Consolas" w:eastAsia="Times New Roman" w:hAnsi="Consolas" w:cs="Times New Roman"/>
          <w:color w:val="CE9178"/>
          <w:kern w:val="0"/>
          <w:sz w:val="21"/>
          <w:szCs w:val="21"/>
          <w:lang w:eastAsia="hu-HU"/>
          <w14:ligatures w14:val="none"/>
        </w:rPr>
        <w:t>data</w:t>
      </w:r>
      <w:proofErr w:type="spellEnd"/>
      <w:r w:rsidRPr="006C6B91">
        <w:rPr>
          <w:rFonts w:ascii="Consolas" w:eastAsia="Times New Roman" w:hAnsi="Consolas" w:cs="Times New Roman"/>
          <w:color w:val="E8C9BB"/>
          <w:kern w:val="0"/>
          <w:sz w:val="21"/>
          <w:szCs w:val="21"/>
          <w:lang w:eastAsia="hu-HU"/>
          <w14:ligatures w14:val="none"/>
        </w:rPr>
        <w:t>"</w:t>
      </w:r>
      <w:r w:rsidRPr="006C6B91">
        <w:rPr>
          <w:rFonts w:ascii="Consolas" w:eastAsia="Times New Roman" w:hAnsi="Consolas" w:cs="Times New Roman"/>
          <w:color w:val="B4B4B4"/>
          <w:kern w:val="0"/>
          <w:sz w:val="21"/>
          <w:szCs w:val="21"/>
          <w:lang w:eastAsia="hu-HU"/>
          <w14:ligatures w14:val="none"/>
        </w:rPr>
        <w:t>,</w:t>
      </w:r>
    </w:p>
    <w:p w14:paraId="71E89C90" w14:textId="77777777" w:rsidR="006C6B91" w:rsidRPr="006C6B91" w:rsidRDefault="006C6B91" w:rsidP="006C6B91">
      <w:pPr>
        <w:shd w:val="clear" w:color="auto" w:fill="1E1E1E"/>
        <w:suppressAutoHyphens w:val="0"/>
        <w:spacing w:after="0" w:line="285" w:lineRule="atLeast"/>
        <w:rPr>
          <w:rFonts w:ascii="Consolas" w:eastAsia="Times New Roman" w:hAnsi="Consolas" w:cs="Times New Roman"/>
          <w:color w:val="DADADA"/>
          <w:kern w:val="0"/>
          <w:sz w:val="21"/>
          <w:szCs w:val="21"/>
          <w:lang w:eastAsia="hu-HU"/>
          <w14:ligatures w14:val="none"/>
        </w:rPr>
      </w:pPr>
      <w:r w:rsidRPr="006C6B91">
        <w:rPr>
          <w:rFonts w:ascii="Consolas" w:eastAsia="Times New Roman" w:hAnsi="Consolas" w:cs="Times New Roman"/>
          <w:color w:val="DADADA"/>
          <w:kern w:val="0"/>
          <w:sz w:val="21"/>
          <w:szCs w:val="21"/>
          <w:lang w:eastAsia="hu-HU"/>
          <w14:ligatures w14:val="none"/>
        </w:rPr>
        <w:t xml:space="preserve">                        </w:t>
      </w:r>
      <w:r w:rsidRPr="006C6B91">
        <w:rPr>
          <w:rFonts w:ascii="Consolas" w:eastAsia="Times New Roman" w:hAnsi="Consolas" w:cs="Times New Roman"/>
          <w:color w:val="9CDCFE"/>
          <w:kern w:val="0"/>
          <w:sz w:val="21"/>
          <w:szCs w:val="21"/>
          <w:lang w:eastAsia="hu-HU"/>
          <w14:ligatures w14:val="none"/>
        </w:rPr>
        <w:t>"</w:t>
      </w:r>
      <w:proofErr w:type="spellStart"/>
      <w:r w:rsidRPr="006C6B91">
        <w:rPr>
          <w:rFonts w:ascii="Consolas" w:eastAsia="Times New Roman" w:hAnsi="Consolas" w:cs="Times New Roman"/>
          <w:color w:val="9CDCFE"/>
          <w:kern w:val="0"/>
          <w:sz w:val="21"/>
          <w:szCs w:val="21"/>
          <w:lang w:eastAsia="hu-HU"/>
          <w14:ligatures w14:val="none"/>
        </w:rPr>
        <w:t>type</w:t>
      </w:r>
      <w:proofErr w:type="spellEnd"/>
      <w:r w:rsidRPr="006C6B91">
        <w:rPr>
          <w:rFonts w:ascii="Consolas" w:eastAsia="Times New Roman" w:hAnsi="Consolas" w:cs="Times New Roman"/>
          <w:color w:val="9CDCFE"/>
          <w:kern w:val="0"/>
          <w:sz w:val="21"/>
          <w:szCs w:val="21"/>
          <w:lang w:eastAsia="hu-HU"/>
          <w14:ligatures w14:val="none"/>
        </w:rPr>
        <w:t>"</w:t>
      </w:r>
      <w:r w:rsidRPr="006C6B91">
        <w:rPr>
          <w:rFonts w:ascii="Consolas" w:eastAsia="Times New Roman" w:hAnsi="Consolas" w:cs="Times New Roman"/>
          <w:color w:val="B4B4B4"/>
          <w:kern w:val="0"/>
          <w:sz w:val="21"/>
          <w:szCs w:val="21"/>
          <w:lang w:eastAsia="hu-HU"/>
          <w14:ligatures w14:val="none"/>
        </w:rPr>
        <w:t>:</w:t>
      </w:r>
      <w:r w:rsidRPr="006C6B91">
        <w:rPr>
          <w:rFonts w:ascii="Consolas" w:eastAsia="Times New Roman" w:hAnsi="Consolas" w:cs="Times New Roman"/>
          <w:color w:val="DADADA"/>
          <w:kern w:val="0"/>
          <w:sz w:val="21"/>
          <w:szCs w:val="21"/>
          <w:lang w:eastAsia="hu-HU"/>
          <w14:ligatures w14:val="none"/>
        </w:rPr>
        <w:t xml:space="preserve"> </w:t>
      </w:r>
      <w:r w:rsidRPr="006C6B91">
        <w:rPr>
          <w:rFonts w:ascii="Consolas" w:eastAsia="Times New Roman" w:hAnsi="Consolas" w:cs="Times New Roman"/>
          <w:color w:val="E8C9BB"/>
          <w:kern w:val="0"/>
          <w:sz w:val="21"/>
          <w:szCs w:val="21"/>
          <w:lang w:eastAsia="hu-HU"/>
          <w14:ligatures w14:val="none"/>
        </w:rPr>
        <w:t>"</w:t>
      </w:r>
      <w:proofErr w:type="spellStart"/>
      <w:r w:rsidRPr="006C6B91">
        <w:rPr>
          <w:rFonts w:ascii="Consolas" w:eastAsia="Times New Roman" w:hAnsi="Consolas" w:cs="Times New Roman"/>
          <w:color w:val="CE9178"/>
          <w:kern w:val="0"/>
          <w:sz w:val="21"/>
          <w:szCs w:val="21"/>
          <w:lang w:eastAsia="hu-HU"/>
          <w14:ligatures w14:val="none"/>
        </w:rPr>
        <w:t>array</w:t>
      </w:r>
      <w:proofErr w:type="spellEnd"/>
      <w:r w:rsidRPr="006C6B91">
        <w:rPr>
          <w:rFonts w:ascii="Consolas" w:eastAsia="Times New Roman" w:hAnsi="Consolas" w:cs="Times New Roman"/>
          <w:color w:val="E8C9BB"/>
          <w:kern w:val="0"/>
          <w:sz w:val="21"/>
          <w:szCs w:val="21"/>
          <w:lang w:eastAsia="hu-HU"/>
          <w14:ligatures w14:val="none"/>
        </w:rPr>
        <w:t>"</w:t>
      </w:r>
      <w:r w:rsidRPr="006C6B91">
        <w:rPr>
          <w:rFonts w:ascii="Consolas" w:eastAsia="Times New Roman" w:hAnsi="Consolas" w:cs="Times New Roman"/>
          <w:color w:val="B4B4B4"/>
          <w:kern w:val="0"/>
          <w:sz w:val="21"/>
          <w:szCs w:val="21"/>
          <w:lang w:eastAsia="hu-HU"/>
          <w14:ligatures w14:val="none"/>
        </w:rPr>
        <w:t>,</w:t>
      </w:r>
    </w:p>
    <w:p w14:paraId="03CB25D8" w14:textId="77777777" w:rsidR="006C6B91" w:rsidRPr="006C6B91" w:rsidRDefault="006C6B91" w:rsidP="006C6B91">
      <w:pPr>
        <w:shd w:val="clear" w:color="auto" w:fill="1E1E1E"/>
        <w:suppressAutoHyphens w:val="0"/>
        <w:spacing w:after="0" w:line="285" w:lineRule="atLeast"/>
        <w:rPr>
          <w:rFonts w:ascii="Consolas" w:eastAsia="Times New Roman" w:hAnsi="Consolas" w:cs="Times New Roman"/>
          <w:color w:val="DADADA"/>
          <w:kern w:val="0"/>
          <w:sz w:val="21"/>
          <w:szCs w:val="21"/>
          <w:lang w:eastAsia="hu-HU"/>
          <w14:ligatures w14:val="none"/>
        </w:rPr>
      </w:pPr>
      <w:r w:rsidRPr="006C6B91">
        <w:rPr>
          <w:rFonts w:ascii="Consolas" w:eastAsia="Times New Roman" w:hAnsi="Consolas" w:cs="Times New Roman"/>
          <w:color w:val="DADADA"/>
          <w:kern w:val="0"/>
          <w:sz w:val="21"/>
          <w:szCs w:val="21"/>
          <w:lang w:eastAsia="hu-HU"/>
          <w14:ligatures w14:val="none"/>
        </w:rPr>
        <w:t xml:space="preserve">                        </w:t>
      </w:r>
      <w:r w:rsidRPr="006C6B91">
        <w:rPr>
          <w:rFonts w:ascii="Consolas" w:eastAsia="Times New Roman" w:hAnsi="Consolas" w:cs="Times New Roman"/>
          <w:color w:val="9CDCFE"/>
          <w:kern w:val="0"/>
          <w:sz w:val="21"/>
          <w:szCs w:val="21"/>
          <w:lang w:eastAsia="hu-HU"/>
          <w14:ligatures w14:val="none"/>
        </w:rPr>
        <w:t>"</w:t>
      </w:r>
      <w:proofErr w:type="spellStart"/>
      <w:r w:rsidRPr="006C6B91">
        <w:rPr>
          <w:rFonts w:ascii="Consolas" w:eastAsia="Times New Roman" w:hAnsi="Consolas" w:cs="Times New Roman"/>
          <w:color w:val="9CDCFE"/>
          <w:kern w:val="0"/>
          <w:sz w:val="21"/>
          <w:szCs w:val="21"/>
          <w:lang w:eastAsia="hu-HU"/>
          <w14:ligatures w14:val="none"/>
        </w:rPr>
        <w:t>items</w:t>
      </w:r>
      <w:proofErr w:type="spellEnd"/>
      <w:r w:rsidRPr="006C6B91">
        <w:rPr>
          <w:rFonts w:ascii="Consolas" w:eastAsia="Times New Roman" w:hAnsi="Consolas" w:cs="Times New Roman"/>
          <w:color w:val="9CDCFE"/>
          <w:kern w:val="0"/>
          <w:sz w:val="21"/>
          <w:szCs w:val="21"/>
          <w:lang w:eastAsia="hu-HU"/>
          <w14:ligatures w14:val="none"/>
        </w:rPr>
        <w:t>"</w:t>
      </w:r>
      <w:r w:rsidRPr="006C6B91">
        <w:rPr>
          <w:rFonts w:ascii="Consolas" w:eastAsia="Times New Roman" w:hAnsi="Consolas" w:cs="Times New Roman"/>
          <w:color w:val="B4B4B4"/>
          <w:kern w:val="0"/>
          <w:sz w:val="21"/>
          <w:szCs w:val="21"/>
          <w:lang w:eastAsia="hu-HU"/>
          <w14:ligatures w14:val="none"/>
        </w:rPr>
        <w:t>:</w:t>
      </w:r>
      <w:r w:rsidRPr="006C6B91">
        <w:rPr>
          <w:rFonts w:ascii="Consolas" w:eastAsia="Times New Roman" w:hAnsi="Consolas" w:cs="Times New Roman"/>
          <w:color w:val="DADADA"/>
          <w:kern w:val="0"/>
          <w:sz w:val="21"/>
          <w:szCs w:val="21"/>
          <w:lang w:eastAsia="hu-HU"/>
          <w14:ligatures w14:val="none"/>
        </w:rPr>
        <w:t xml:space="preserve"> </w:t>
      </w:r>
      <w:r w:rsidRPr="006C6B91">
        <w:rPr>
          <w:rFonts w:ascii="Consolas" w:eastAsia="Times New Roman" w:hAnsi="Consolas" w:cs="Times New Roman"/>
          <w:color w:val="B4B4B4"/>
          <w:kern w:val="0"/>
          <w:sz w:val="21"/>
          <w:szCs w:val="21"/>
          <w:lang w:eastAsia="hu-HU"/>
          <w14:ligatures w14:val="none"/>
        </w:rPr>
        <w:t>{</w:t>
      </w:r>
    </w:p>
    <w:p w14:paraId="237787BE" w14:textId="77777777" w:rsidR="006C6B91" w:rsidRPr="006C6B91" w:rsidRDefault="006C6B91" w:rsidP="006C6B91">
      <w:pPr>
        <w:shd w:val="clear" w:color="auto" w:fill="1E1E1E"/>
        <w:suppressAutoHyphens w:val="0"/>
        <w:spacing w:after="0" w:line="285" w:lineRule="atLeast"/>
        <w:rPr>
          <w:rFonts w:ascii="Consolas" w:eastAsia="Times New Roman" w:hAnsi="Consolas" w:cs="Times New Roman"/>
          <w:color w:val="DADADA"/>
          <w:kern w:val="0"/>
          <w:sz w:val="21"/>
          <w:szCs w:val="21"/>
          <w:lang w:eastAsia="hu-HU"/>
          <w14:ligatures w14:val="none"/>
        </w:rPr>
      </w:pPr>
      <w:r w:rsidRPr="006C6B91">
        <w:rPr>
          <w:rFonts w:ascii="Consolas" w:eastAsia="Times New Roman" w:hAnsi="Consolas" w:cs="Times New Roman"/>
          <w:color w:val="DADADA"/>
          <w:kern w:val="0"/>
          <w:sz w:val="21"/>
          <w:szCs w:val="21"/>
          <w:lang w:eastAsia="hu-HU"/>
          <w14:ligatures w14:val="none"/>
        </w:rPr>
        <w:t xml:space="preserve">                            </w:t>
      </w:r>
      <w:r w:rsidRPr="006C6B91">
        <w:rPr>
          <w:rFonts w:ascii="Consolas" w:eastAsia="Times New Roman" w:hAnsi="Consolas" w:cs="Times New Roman"/>
          <w:color w:val="9CDCFE"/>
          <w:kern w:val="0"/>
          <w:sz w:val="21"/>
          <w:szCs w:val="21"/>
          <w:lang w:eastAsia="hu-HU"/>
          <w14:ligatures w14:val="none"/>
        </w:rPr>
        <w:t>"</w:t>
      </w:r>
      <w:proofErr w:type="spellStart"/>
      <w:r w:rsidRPr="006C6B91">
        <w:rPr>
          <w:rFonts w:ascii="Consolas" w:eastAsia="Times New Roman" w:hAnsi="Consolas" w:cs="Times New Roman"/>
          <w:color w:val="9CDCFE"/>
          <w:kern w:val="0"/>
          <w:sz w:val="21"/>
          <w:szCs w:val="21"/>
          <w:lang w:eastAsia="hu-HU"/>
          <w14:ligatures w14:val="none"/>
        </w:rPr>
        <w:t>description</w:t>
      </w:r>
      <w:proofErr w:type="spellEnd"/>
      <w:r w:rsidRPr="006C6B91">
        <w:rPr>
          <w:rFonts w:ascii="Consolas" w:eastAsia="Times New Roman" w:hAnsi="Consolas" w:cs="Times New Roman"/>
          <w:color w:val="9CDCFE"/>
          <w:kern w:val="0"/>
          <w:sz w:val="21"/>
          <w:szCs w:val="21"/>
          <w:lang w:eastAsia="hu-HU"/>
          <w14:ligatures w14:val="none"/>
        </w:rPr>
        <w:t>"</w:t>
      </w:r>
      <w:r w:rsidRPr="006C6B91">
        <w:rPr>
          <w:rFonts w:ascii="Consolas" w:eastAsia="Times New Roman" w:hAnsi="Consolas" w:cs="Times New Roman"/>
          <w:color w:val="B4B4B4"/>
          <w:kern w:val="0"/>
          <w:sz w:val="21"/>
          <w:szCs w:val="21"/>
          <w:lang w:eastAsia="hu-HU"/>
          <w14:ligatures w14:val="none"/>
        </w:rPr>
        <w:t>:</w:t>
      </w:r>
      <w:r w:rsidRPr="006C6B91">
        <w:rPr>
          <w:rFonts w:ascii="Consolas" w:eastAsia="Times New Roman" w:hAnsi="Consolas" w:cs="Times New Roman"/>
          <w:color w:val="DADADA"/>
          <w:kern w:val="0"/>
          <w:sz w:val="21"/>
          <w:szCs w:val="21"/>
          <w:lang w:eastAsia="hu-HU"/>
          <w14:ligatures w14:val="none"/>
        </w:rPr>
        <w:t xml:space="preserve"> </w:t>
      </w:r>
      <w:r w:rsidRPr="006C6B91">
        <w:rPr>
          <w:rFonts w:ascii="Consolas" w:eastAsia="Times New Roman" w:hAnsi="Consolas" w:cs="Times New Roman"/>
          <w:color w:val="E8C9BB"/>
          <w:kern w:val="0"/>
          <w:sz w:val="21"/>
          <w:szCs w:val="21"/>
          <w:lang w:eastAsia="hu-HU"/>
          <w14:ligatures w14:val="none"/>
        </w:rPr>
        <w:t>"</w:t>
      </w:r>
      <w:proofErr w:type="spellStart"/>
      <w:r w:rsidRPr="006C6B91">
        <w:rPr>
          <w:rFonts w:ascii="Consolas" w:eastAsia="Times New Roman" w:hAnsi="Consolas" w:cs="Times New Roman"/>
          <w:color w:val="CE9178"/>
          <w:kern w:val="0"/>
          <w:sz w:val="21"/>
          <w:szCs w:val="21"/>
          <w:lang w:eastAsia="hu-HU"/>
          <w14:ligatures w14:val="none"/>
        </w:rPr>
        <w:t>Coefficient</w:t>
      </w:r>
      <w:proofErr w:type="spellEnd"/>
      <w:r w:rsidRPr="006C6B91">
        <w:rPr>
          <w:rFonts w:ascii="Consolas" w:eastAsia="Times New Roman" w:hAnsi="Consolas" w:cs="Times New Roman"/>
          <w:color w:val="E8C9BB"/>
          <w:kern w:val="0"/>
          <w:sz w:val="21"/>
          <w:szCs w:val="21"/>
          <w:lang w:eastAsia="hu-HU"/>
          <w14:ligatures w14:val="none"/>
        </w:rPr>
        <w:t>"</w:t>
      </w:r>
      <w:r w:rsidRPr="006C6B91">
        <w:rPr>
          <w:rFonts w:ascii="Consolas" w:eastAsia="Times New Roman" w:hAnsi="Consolas" w:cs="Times New Roman"/>
          <w:color w:val="B4B4B4"/>
          <w:kern w:val="0"/>
          <w:sz w:val="21"/>
          <w:szCs w:val="21"/>
          <w:lang w:eastAsia="hu-HU"/>
          <w14:ligatures w14:val="none"/>
        </w:rPr>
        <w:t>,</w:t>
      </w:r>
    </w:p>
    <w:p w14:paraId="3B9F474F" w14:textId="77777777" w:rsidR="006C6B91" w:rsidRPr="006C6B91" w:rsidRDefault="006C6B91" w:rsidP="006C6B91">
      <w:pPr>
        <w:shd w:val="clear" w:color="auto" w:fill="1E1E1E"/>
        <w:suppressAutoHyphens w:val="0"/>
        <w:spacing w:after="0" w:line="285" w:lineRule="atLeast"/>
        <w:rPr>
          <w:rFonts w:ascii="Consolas" w:eastAsia="Times New Roman" w:hAnsi="Consolas" w:cs="Times New Roman"/>
          <w:color w:val="DADADA"/>
          <w:kern w:val="0"/>
          <w:sz w:val="21"/>
          <w:szCs w:val="21"/>
          <w:lang w:eastAsia="hu-HU"/>
          <w14:ligatures w14:val="none"/>
        </w:rPr>
      </w:pPr>
      <w:r w:rsidRPr="006C6B91">
        <w:rPr>
          <w:rFonts w:ascii="Consolas" w:eastAsia="Times New Roman" w:hAnsi="Consolas" w:cs="Times New Roman"/>
          <w:color w:val="DADADA"/>
          <w:kern w:val="0"/>
          <w:sz w:val="21"/>
          <w:szCs w:val="21"/>
          <w:lang w:eastAsia="hu-HU"/>
          <w14:ligatures w14:val="none"/>
        </w:rPr>
        <w:t xml:space="preserve">                            </w:t>
      </w:r>
      <w:r w:rsidRPr="006C6B91">
        <w:rPr>
          <w:rFonts w:ascii="Consolas" w:eastAsia="Times New Roman" w:hAnsi="Consolas" w:cs="Times New Roman"/>
          <w:color w:val="9CDCFE"/>
          <w:kern w:val="0"/>
          <w:sz w:val="21"/>
          <w:szCs w:val="21"/>
          <w:lang w:eastAsia="hu-HU"/>
          <w14:ligatures w14:val="none"/>
        </w:rPr>
        <w:t>"</w:t>
      </w:r>
      <w:proofErr w:type="spellStart"/>
      <w:r w:rsidRPr="006C6B91">
        <w:rPr>
          <w:rFonts w:ascii="Consolas" w:eastAsia="Times New Roman" w:hAnsi="Consolas" w:cs="Times New Roman"/>
          <w:color w:val="9CDCFE"/>
          <w:kern w:val="0"/>
          <w:sz w:val="21"/>
          <w:szCs w:val="21"/>
          <w:lang w:eastAsia="hu-HU"/>
          <w14:ligatures w14:val="none"/>
        </w:rPr>
        <w:t>type</w:t>
      </w:r>
      <w:proofErr w:type="spellEnd"/>
      <w:r w:rsidRPr="006C6B91">
        <w:rPr>
          <w:rFonts w:ascii="Consolas" w:eastAsia="Times New Roman" w:hAnsi="Consolas" w:cs="Times New Roman"/>
          <w:color w:val="9CDCFE"/>
          <w:kern w:val="0"/>
          <w:sz w:val="21"/>
          <w:szCs w:val="21"/>
          <w:lang w:eastAsia="hu-HU"/>
          <w14:ligatures w14:val="none"/>
        </w:rPr>
        <w:t>"</w:t>
      </w:r>
      <w:r w:rsidRPr="006C6B91">
        <w:rPr>
          <w:rFonts w:ascii="Consolas" w:eastAsia="Times New Roman" w:hAnsi="Consolas" w:cs="Times New Roman"/>
          <w:color w:val="B4B4B4"/>
          <w:kern w:val="0"/>
          <w:sz w:val="21"/>
          <w:szCs w:val="21"/>
          <w:lang w:eastAsia="hu-HU"/>
          <w14:ligatures w14:val="none"/>
        </w:rPr>
        <w:t>:</w:t>
      </w:r>
      <w:r w:rsidRPr="006C6B91">
        <w:rPr>
          <w:rFonts w:ascii="Consolas" w:eastAsia="Times New Roman" w:hAnsi="Consolas" w:cs="Times New Roman"/>
          <w:color w:val="DADADA"/>
          <w:kern w:val="0"/>
          <w:sz w:val="21"/>
          <w:szCs w:val="21"/>
          <w:lang w:eastAsia="hu-HU"/>
          <w14:ligatures w14:val="none"/>
        </w:rPr>
        <w:t xml:space="preserve"> </w:t>
      </w:r>
      <w:r w:rsidRPr="006C6B91">
        <w:rPr>
          <w:rFonts w:ascii="Consolas" w:eastAsia="Times New Roman" w:hAnsi="Consolas" w:cs="Times New Roman"/>
          <w:color w:val="E8C9BB"/>
          <w:kern w:val="0"/>
          <w:sz w:val="21"/>
          <w:szCs w:val="21"/>
          <w:lang w:eastAsia="hu-HU"/>
          <w14:ligatures w14:val="none"/>
        </w:rPr>
        <w:t>"</w:t>
      </w:r>
      <w:proofErr w:type="spellStart"/>
      <w:r w:rsidRPr="006C6B91">
        <w:rPr>
          <w:rFonts w:ascii="Consolas" w:eastAsia="Times New Roman" w:hAnsi="Consolas" w:cs="Times New Roman"/>
          <w:color w:val="CE9178"/>
          <w:kern w:val="0"/>
          <w:sz w:val="21"/>
          <w:szCs w:val="21"/>
          <w:lang w:eastAsia="hu-HU"/>
          <w14:ligatures w14:val="none"/>
        </w:rPr>
        <w:t>number</w:t>
      </w:r>
      <w:proofErr w:type="spellEnd"/>
      <w:r w:rsidRPr="006C6B91">
        <w:rPr>
          <w:rFonts w:ascii="Consolas" w:eastAsia="Times New Roman" w:hAnsi="Consolas" w:cs="Times New Roman"/>
          <w:color w:val="E8C9BB"/>
          <w:kern w:val="0"/>
          <w:sz w:val="21"/>
          <w:szCs w:val="21"/>
          <w:lang w:eastAsia="hu-HU"/>
          <w14:ligatures w14:val="none"/>
        </w:rPr>
        <w:t>"</w:t>
      </w:r>
    </w:p>
    <w:p w14:paraId="687F7FE2" w14:textId="77777777" w:rsidR="006C6B91" w:rsidRPr="006C6B91" w:rsidRDefault="006C6B91" w:rsidP="006C6B91">
      <w:pPr>
        <w:shd w:val="clear" w:color="auto" w:fill="1E1E1E"/>
        <w:suppressAutoHyphens w:val="0"/>
        <w:spacing w:after="0" w:line="285" w:lineRule="atLeast"/>
        <w:rPr>
          <w:rFonts w:ascii="Consolas" w:eastAsia="Times New Roman" w:hAnsi="Consolas" w:cs="Times New Roman"/>
          <w:color w:val="DADADA"/>
          <w:kern w:val="0"/>
          <w:sz w:val="21"/>
          <w:szCs w:val="21"/>
          <w:lang w:eastAsia="hu-HU"/>
          <w14:ligatures w14:val="none"/>
        </w:rPr>
      </w:pPr>
      <w:r w:rsidRPr="006C6B91">
        <w:rPr>
          <w:rFonts w:ascii="Consolas" w:eastAsia="Times New Roman" w:hAnsi="Consolas" w:cs="Times New Roman"/>
          <w:color w:val="DADADA"/>
          <w:kern w:val="0"/>
          <w:sz w:val="21"/>
          <w:szCs w:val="21"/>
          <w:lang w:eastAsia="hu-HU"/>
          <w14:ligatures w14:val="none"/>
        </w:rPr>
        <w:t xml:space="preserve">                        </w:t>
      </w:r>
      <w:r w:rsidRPr="006C6B91">
        <w:rPr>
          <w:rFonts w:ascii="Consolas" w:eastAsia="Times New Roman" w:hAnsi="Consolas" w:cs="Times New Roman"/>
          <w:color w:val="B4B4B4"/>
          <w:kern w:val="0"/>
          <w:sz w:val="21"/>
          <w:szCs w:val="21"/>
          <w:lang w:eastAsia="hu-HU"/>
          <w14:ligatures w14:val="none"/>
        </w:rPr>
        <w:t>},</w:t>
      </w:r>
    </w:p>
    <w:p w14:paraId="7E59E74D" w14:textId="77777777" w:rsidR="006C6B91" w:rsidRPr="006C6B91" w:rsidRDefault="006C6B91" w:rsidP="006C6B91">
      <w:pPr>
        <w:shd w:val="clear" w:color="auto" w:fill="1E1E1E"/>
        <w:suppressAutoHyphens w:val="0"/>
        <w:spacing w:after="0" w:line="285" w:lineRule="atLeast"/>
        <w:rPr>
          <w:rFonts w:ascii="Consolas" w:eastAsia="Times New Roman" w:hAnsi="Consolas" w:cs="Times New Roman"/>
          <w:color w:val="DADADA"/>
          <w:kern w:val="0"/>
          <w:sz w:val="21"/>
          <w:szCs w:val="21"/>
          <w:lang w:eastAsia="hu-HU"/>
          <w14:ligatures w14:val="none"/>
        </w:rPr>
      </w:pPr>
      <w:r w:rsidRPr="006C6B91">
        <w:rPr>
          <w:rFonts w:ascii="Consolas" w:eastAsia="Times New Roman" w:hAnsi="Consolas" w:cs="Times New Roman"/>
          <w:color w:val="DADADA"/>
          <w:kern w:val="0"/>
          <w:sz w:val="21"/>
          <w:szCs w:val="21"/>
          <w:lang w:eastAsia="hu-HU"/>
          <w14:ligatures w14:val="none"/>
        </w:rPr>
        <w:t xml:space="preserve">                        </w:t>
      </w:r>
      <w:r w:rsidRPr="006C6B91">
        <w:rPr>
          <w:rFonts w:ascii="Consolas" w:eastAsia="Times New Roman" w:hAnsi="Consolas" w:cs="Times New Roman"/>
          <w:color w:val="9CDCFE"/>
          <w:kern w:val="0"/>
          <w:sz w:val="21"/>
          <w:szCs w:val="21"/>
          <w:lang w:eastAsia="hu-HU"/>
          <w14:ligatures w14:val="none"/>
        </w:rPr>
        <w:t>"</w:t>
      </w:r>
      <w:proofErr w:type="spellStart"/>
      <w:r w:rsidRPr="006C6B91">
        <w:rPr>
          <w:rFonts w:ascii="Consolas" w:eastAsia="Times New Roman" w:hAnsi="Consolas" w:cs="Times New Roman"/>
          <w:color w:val="9CDCFE"/>
          <w:kern w:val="0"/>
          <w:sz w:val="21"/>
          <w:szCs w:val="21"/>
          <w:lang w:eastAsia="hu-HU"/>
          <w14:ligatures w14:val="none"/>
        </w:rPr>
        <w:t>minItems</w:t>
      </w:r>
      <w:proofErr w:type="spellEnd"/>
      <w:r w:rsidRPr="006C6B91">
        <w:rPr>
          <w:rFonts w:ascii="Consolas" w:eastAsia="Times New Roman" w:hAnsi="Consolas" w:cs="Times New Roman"/>
          <w:color w:val="9CDCFE"/>
          <w:kern w:val="0"/>
          <w:sz w:val="21"/>
          <w:szCs w:val="21"/>
          <w:lang w:eastAsia="hu-HU"/>
          <w14:ligatures w14:val="none"/>
        </w:rPr>
        <w:t>"</w:t>
      </w:r>
      <w:r w:rsidRPr="006C6B91">
        <w:rPr>
          <w:rFonts w:ascii="Consolas" w:eastAsia="Times New Roman" w:hAnsi="Consolas" w:cs="Times New Roman"/>
          <w:color w:val="B4B4B4"/>
          <w:kern w:val="0"/>
          <w:sz w:val="21"/>
          <w:szCs w:val="21"/>
          <w:lang w:eastAsia="hu-HU"/>
          <w14:ligatures w14:val="none"/>
        </w:rPr>
        <w:t>:</w:t>
      </w:r>
      <w:r w:rsidRPr="006C6B91">
        <w:rPr>
          <w:rFonts w:ascii="Consolas" w:eastAsia="Times New Roman" w:hAnsi="Consolas" w:cs="Times New Roman"/>
          <w:color w:val="DADADA"/>
          <w:kern w:val="0"/>
          <w:sz w:val="21"/>
          <w:szCs w:val="21"/>
          <w:lang w:eastAsia="hu-HU"/>
          <w14:ligatures w14:val="none"/>
        </w:rPr>
        <w:t xml:space="preserve"> </w:t>
      </w:r>
      <w:r w:rsidRPr="006C6B91">
        <w:rPr>
          <w:rFonts w:ascii="Consolas" w:eastAsia="Times New Roman" w:hAnsi="Consolas" w:cs="Times New Roman"/>
          <w:color w:val="B5CEA8"/>
          <w:kern w:val="0"/>
          <w:sz w:val="21"/>
          <w:szCs w:val="21"/>
          <w:lang w:eastAsia="hu-HU"/>
          <w14:ligatures w14:val="none"/>
        </w:rPr>
        <w:t>1</w:t>
      </w:r>
    </w:p>
    <w:p w14:paraId="5A0B6BE2" w14:textId="77777777" w:rsidR="006C6B91" w:rsidRPr="006C6B91" w:rsidRDefault="006C6B91" w:rsidP="006C6B91">
      <w:pPr>
        <w:shd w:val="clear" w:color="auto" w:fill="1E1E1E"/>
        <w:suppressAutoHyphens w:val="0"/>
        <w:spacing w:after="0" w:line="285" w:lineRule="atLeast"/>
        <w:rPr>
          <w:rFonts w:ascii="Consolas" w:eastAsia="Times New Roman" w:hAnsi="Consolas" w:cs="Times New Roman"/>
          <w:color w:val="DADADA"/>
          <w:kern w:val="0"/>
          <w:sz w:val="21"/>
          <w:szCs w:val="21"/>
          <w:lang w:eastAsia="hu-HU"/>
          <w14:ligatures w14:val="none"/>
        </w:rPr>
      </w:pPr>
      <w:r w:rsidRPr="006C6B91">
        <w:rPr>
          <w:rFonts w:ascii="Consolas" w:eastAsia="Times New Roman" w:hAnsi="Consolas" w:cs="Times New Roman"/>
          <w:color w:val="DADADA"/>
          <w:kern w:val="0"/>
          <w:sz w:val="21"/>
          <w:szCs w:val="21"/>
          <w:lang w:eastAsia="hu-HU"/>
          <w14:ligatures w14:val="none"/>
        </w:rPr>
        <w:t xml:space="preserve">                    </w:t>
      </w:r>
      <w:r w:rsidRPr="006C6B91">
        <w:rPr>
          <w:rFonts w:ascii="Consolas" w:eastAsia="Times New Roman" w:hAnsi="Consolas" w:cs="Times New Roman"/>
          <w:color w:val="B4B4B4"/>
          <w:kern w:val="0"/>
          <w:sz w:val="21"/>
          <w:szCs w:val="21"/>
          <w:lang w:eastAsia="hu-HU"/>
          <w14:ligatures w14:val="none"/>
        </w:rPr>
        <w:t>},</w:t>
      </w:r>
    </w:p>
    <w:p w14:paraId="0336A123" w14:textId="77777777" w:rsidR="006C6B91" w:rsidRPr="006C6B91" w:rsidRDefault="006C6B91" w:rsidP="006C6B91">
      <w:pPr>
        <w:shd w:val="clear" w:color="auto" w:fill="1E1E1E"/>
        <w:suppressAutoHyphens w:val="0"/>
        <w:spacing w:after="0" w:line="285" w:lineRule="atLeast"/>
        <w:rPr>
          <w:rFonts w:ascii="Consolas" w:eastAsia="Times New Roman" w:hAnsi="Consolas" w:cs="Times New Roman"/>
          <w:color w:val="DADADA"/>
          <w:kern w:val="0"/>
          <w:sz w:val="21"/>
          <w:szCs w:val="21"/>
          <w:lang w:eastAsia="hu-HU"/>
          <w14:ligatures w14:val="none"/>
        </w:rPr>
      </w:pPr>
      <w:r w:rsidRPr="006C6B91">
        <w:rPr>
          <w:rFonts w:ascii="Consolas" w:eastAsia="Times New Roman" w:hAnsi="Consolas" w:cs="Times New Roman"/>
          <w:color w:val="DADADA"/>
          <w:kern w:val="0"/>
          <w:sz w:val="21"/>
          <w:szCs w:val="21"/>
          <w:lang w:eastAsia="hu-HU"/>
          <w14:ligatures w14:val="none"/>
        </w:rPr>
        <w:t xml:space="preserve">                    </w:t>
      </w:r>
      <w:r w:rsidRPr="006C6B91">
        <w:rPr>
          <w:rFonts w:ascii="Consolas" w:eastAsia="Times New Roman" w:hAnsi="Consolas" w:cs="Times New Roman"/>
          <w:color w:val="9CDCFE"/>
          <w:kern w:val="0"/>
          <w:sz w:val="21"/>
          <w:szCs w:val="21"/>
          <w:lang w:eastAsia="hu-HU"/>
          <w14:ligatures w14:val="none"/>
        </w:rPr>
        <w:t>"</w:t>
      </w:r>
      <w:proofErr w:type="spellStart"/>
      <w:r w:rsidRPr="006C6B91">
        <w:rPr>
          <w:rFonts w:ascii="Consolas" w:eastAsia="Times New Roman" w:hAnsi="Consolas" w:cs="Times New Roman"/>
          <w:color w:val="9CDCFE"/>
          <w:kern w:val="0"/>
          <w:sz w:val="21"/>
          <w:szCs w:val="21"/>
          <w:lang w:eastAsia="hu-HU"/>
          <w14:ligatures w14:val="none"/>
        </w:rPr>
        <w:t>live_time</w:t>
      </w:r>
      <w:proofErr w:type="spellEnd"/>
      <w:r w:rsidRPr="006C6B91">
        <w:rPr>
          <w:rFonts w:ascii="Consolas" w:eastAsia="Times New Roman" w:hAnsi="Consolas" w:cs="Times New Roman"/>
          <w:color w:val="9CDCFE"/>
          <w:kern w:val="0"/>
          <w:sz w:val="21"/>
          <w:szCs w:val="21"/>
          <w:lang w:eastAsia="hu-HU"/>
          <w14:ligatures w14:val="none"/>
        </w:rPr>
        <w:t>"</w:t>
      </w:r>
      <w:r w:rsidRPr="006C6B91">
        <w:rPr>
          <w:rFonts w:ascii="Consolas" w:eastAsia="Times New Roman" w:hAnsi="Consolas" w:cs="Times New Roman"/>
          <w:color w:val="B4B4B4"/>
          <w:kern w:val="0"/>
          <w:sz w:val="21"/>
          <w:szCs w:val="21"/>
          <w:lang w:eastAsia="hu-HU"/>
          <w14:ligatures w14:val="none"/>
        </w:rPr>
        <w:t>:</w:t>
      </w:r>
      <w:r w:rsidRPr="006C6B91">
        <w:rPr>
          <w:rFonts w:ascii="Consolas" w:eastAsia="Times New Roman" w:hAnsi="Consolas" w:cs="Times New Roman"/>
          <w:color w:val="DADADA"/>
          <w:kern w:val="0"/>
          <w:sz w:val="21"/>
          <w:szCs w:val="21"/>
          <w:lang w:eastAsia="hu-HU"/>
          <w14:ligatures w14:val="none"/>
        </w:rPr>
        <w:t xml:space="preserve"> </w:t>
      </w:r>
      <w:r w:rsidRPr="006C6B91">
        <w:rPr>
          <w:rFonts w:ascii="Consolas" w:eastAsia="Times New Roman" w:hAnsi="Consolas" w:cs="Times New Roman"/>
          <w:color w:val="B4B4B4"/>
          <w:kern w:val="0"/>
          <w:sz w:val="21"/>
          <w:szCs w:val="21"/>
          <w:lang w:eastAsia="hu-HU"/>
          <w14:ligatures w14:val="none"/>
        </w:rPr>
        <w:t>{</w:t>
      </w:r>
    </w:p>
    <w:p w14:paraId="61D05BA2" w14:textId="77777777" w:rsidR="006C6B91" w:rsidRPr="006C6B91" w:rsidRDefault="006C6B91" w:rsidP="006C6B91">
      <w:pPr>
        <w:shd w:val="clear" w:color="auto" w:fill="1E1E1E"/>
        <w:suppressAutoHyphens w:val="0"/>
        <w:spacing w:after="0" w:line="285" w:lineRule="atLeast"/>
        <w:rPr>
          <w:rFonts w:ascii="Consolas" w:eastAsia="Times New Roman" w:hAnsi="Consolas" w:cs="Times New Roman"/>
          <w:color w:val="DADADA"/>
          <w:kern w:val="0"/>
          <w:sz w:val="21"/>
          <w:szCs w:val="21"/>
          <w:lang w:eastAsia="hu-HU"/>
          <w14:ligatures w14:val="none"/>
        </w:rPr>
      </w:pPr>
      <w:r w:rsidRPr="006C6B91">
        <w:rPr>
          <w:rFonts w:ascii="Consolas" w:eastAsia="Times New Roman" w:hAnsi="Consolas" w:cs="Times New Roman"/>
          <w:color w:val="DADADA"/>
          <w:kern w:val="0"/>
          <w:sz w:val="21"/>
          <w:szCs w:val="21"/>
          <w:lang w:eastAsia="hu-HU"/>
          <w14:ligatures w14:val="none"/>
        </w:rPr>
        <w:lastRenderedPageBreak/>
        <w:t xml:space="preserve">                        </w:t>
      </w:r>
      <w:r w:rsidRPr="006C6B91">
        <w:rPr>
          <w:rFonts w:ascii="Consolas" w:eastAsia="Times New Roman" w:hAnsi="Consolas" w:cs="Times New Roman"/>
          <w:color w:val="9CDCFE"/>
          <w:kern w:val="0"/>
          <w:sz w:val="21"/>
          <w:szCs w:val="21"/>
          <w:lang w:eastAsia="hu-HU"/>
          <w14:ligatures w14:val="none"/>
        </w:rPr>
        <w:t>"</w:t>
      </w:r>
      <w:proofErr w:type="spellStart"/>
      <w:r w:rsidRPr="006C6B91">
        <w:rPr>
          <w:rFonts w:ascii="Consolas" w:eastAsia="Times New Roman" w:hAnsi="Consolas" w:cs="Times New Roman"/>
          <w:color w:val="9CDCFE"/>
          <w:kern w:val="0"/>
          <w:sz w:val="21"/>
          <w:szCs w:val="21"/>
          <w:lang w:eastAsia="hu-HU"/>
          <w14:ligatures w14:val="none"/>
        </w:rPr>
        <w:t>description</w:t>
      </w:r>
      <w:proofErr w:type="spellEnd"/>
      <w:r w:rsidRPr="006C6B91">
        <w:rPr>
          <w:rFonts w:ascii="Consolas" w:eastAsia="Times New Roman" w:hAnsi="Consolas" w:cs="Times New Roman"/>
          <w:color w:val="9CDCFE"/>
          <w:kern w:val="0"/>
          <w:sz w:val="21"/>
          <w:szCs w:val="21"/>
          <w:lang w:eastAsia="hu-HU"/>
          <w14:ligatures w14:val="none"/>
        </w:rPr>
        <w:t>"</w:t>
      </w:r>
      <w:r w:rsidRPr="006C6B91">
        <w:rPr>
          <w:rFonts w:ascii="Consolas" w:eastAsia="Times New Roman" w:hAnsi="Consolas" w:cs="Times New Roman"/>
          <w:color w:val="B4B4B4"/>
          <w:kern w:val="0"/>
          <w:sz w:val="21"/>
          <w:szCs w:val="21"/>
          <w:lang w:eastAsia="hu-HU"/>
          <w14:ligatures w14:val="none"/>
        </w:rPr>
        <w:t>:</w:t>
      </w:r>
      <w:r w:rsidRPr="006C6B91">
        <w:rPr>
          <w:rFonts w:ascii="Consolas" w:eastAsia="Times New Roman" w:hAnsi="Consolas" w:cs="Times New Roman"/>
          <w:color w:val="DADADA"/>
          <w:kern w:val="0"/>
          <w:sz w:val="21"/>
          <w:szCs w:val="21"/>
          <w:lang w:eastAsia="hu-HU"/>
          <w14:ligatures w14:val="none"/>
        </w:rPr>
        <w:t xml:space="preserve"> </w:t>
      </w:r>
      <w:r w:rsidRPr="006C6B91">
        <w:rPr>
          <w:rFonts w:ascii="Consolas" w:eastAsia="Times New Roman" w:hAnsi="Consolas" w:cs="Times New Roman"/>
          <w:color w:val="E8C9BB"/>
          <w:kern w:val="0"/>
          <w:sz w:val="21"/>
          <w:szCs w:val="21"/>
          <w:lang w:eastAsia="hu-HU"/>
          <w14:ligatures w14:val="none"/>
        </w:rPr>
        <w:t>"</w:t>
      </w:r>
      <w:r w:rsidRPr="006C6B91">
        <w:rPr>
          <w:rFonts w:ascii="Consolas" w:eastAsia="Times New Roman" w:hAnsi="Consolas" w:cs="Times New Roman"/>
          <w:color w:val="CE9178"/>
          <w:kern w:val="0"/>
          <w:sz w:val="21"/>
          <w:szCs w:val="21"/>
          <w:lang w:eastAsia="hu-HU"/>
          <w14:ligatures w14:val="none"/>
        </w:rPr>
        <w:t xml:space="preserve">Time </w:t>
      </w:r>
      <w:proofErr w:type="spellStart"/>
      <w:r w:rsidRPr="006C6B91">
        <w:rPr>
          <w:rFonts w:ascii="Consolas" w:eastAsia="Times New Roman" w:hAnsi="Consolas" w:cs="Times New Roman"/>
          <w:color w:val="CE9178"/>
          <w:kern w:val="0"/>
          <w:sz w:val="21"/>
          <w:szCs w:val="21"/>
          <w:lang w:eastAsia="hu-HU"/>
          <w14:ligatures w14:val="none"/>
        </w:rPr>
        <w:t>duration</w:t>
      </w:r>
      <w:proofErr w:type="spellEnd"/>
      <w:r w:rsidRPr="006C6B91">
        <w:rPr>
          <w:rFonts w:ascii="Consolas" w:eastAsia="Times New Roman" w:hAnsi="Consolas" w:cs="Times New Roman"/>
          <w:color w:val="CE9178"/>
          <w:kern w:val="0"/>
          <w:sz w:val="21"/>
          <w:szCs w:val="21"/>
          <w:lang w:eastAsia="hu-HU"/>
          <w14:ligatures w14:val="none"/>
        </w:rPr>
        <w:t xml:space="preserve"> </w:t>
      </w:r>
      <w:proofErr w:type="spellStart"/>
      <w:r w:rsidRPr="006C6B91">
        <w:rPr>
          <w:rFonts w:ascii="Consolas" w:eastAsia="Times New Roman" w:hAnsi="Consolas" w:cs="Times New Roman"/>
          <w:color w:val="CE9178"/>
          <w:kern w:val="0"/>
          <w:sz w:val="21"/>
          <w:szCs w:val="21"/>
          <w:lang w:eastAsia="hu-HU"/>
          <w14:ligatures w14:val="none"/>
        </w:rPr>
        <w:t>during</w:t>
      </w:r>
      <w:proofErr w:type="spellEnd"/>
      <w:r w:rsidRPr="006C6B91">
        <w:rPr>
          <w:rFonts w:ascii="Consolas" w:eastAsia="Times New Roman" w:hAnsi="Consolas" w:cs="Times New Roman"/>
          <w:color w:val="CE9178"/>
          <w:kern w:val="0"/>
          <w:sz w:val="21"/>
          <w:szCs w:val="21"/>
          <w:lang w:eastAsia="hu-HU"/>
          <w14:ligatures w14:val="none"/>
        </w:rPr>
        <w:t xml:space="preserve"> </w:t>
      </w:r>
      <w:proofErr w:type="spellStart"/>
      <w:r w:rsidRPr="006C6B91">
        <w:rPr>
          <w:rFonts w:ascii="Consolas" w:eastAsia="Times New Roman" w:hAnsi="Consolas" w:cs="Times New Roman"/>
          <w:color w:val="CE9178"/>
          <w:kern w:val="0"/>
          <w:sz w:val="21"/>
          <w:szCs w:val="21"/>
          <w:lang w:eastAsia="hu-HU"/>
          <w14:ligatures w14:val="none"/>
        </w:rPr>
        <w:t>which</w:t>
      </w:r>
      <w:proofErr w:type="spellEnd"/>
      <w:r w:rsidRPr="006C6B91">
        <w:rPr>
          <w:rFonts w:ascii="Consolas" w:eastAsia="Times New Roman" w:hAnsi="Consolas" w:cs="Times New Roman"/>
          <w:color w:val="CE9178"/>
          <w:kern w:val="0"/>
          <w:sz w:val="21"/>
          <w:szCs w:val="21"/>
          <w:lang w:eastAsia="hu-HU"/>
          <w14:ligatures w14:val="none"/>
        </w:rPr>
        <w:t xml:space="preserve"> </w:t>
      </w:r>
      <w:proofErr w:type="spellStart"/>
      <w:r w:rsidRPr="006C6B91">
        <w:rPr>
          <w:rFonts w:ascii="Consolas" w:eastAsia="Times New Roman" w:hAnsi="Consolas" w:cs="Times New Roman"/>
          <w:color w:val="CE9178"/>
          <w:kern w:val="0"/>
          <w:sz w:val="21"/>
          <w:szCs w:val="21"/>
          <w:lang w:eastAsia="hu-HU"/>
          <w14:ligatures w14:val="none"/>
        </w:rPr>
        <w:t>the</w:t>
      </w:r>
      <w:proofErr w:type="spellEnd"/>
      <w:r w:rsidRPr="006C6B91">
        <w:rPr>
          <w:rFonts w:ascii="Consolas" w:eastAsia="Times New Roman" w:hAnsi="Consolas" w:cs="Times New Roman"/>
          <w:color w:val="CE9178"/>
          <w:kern w:val="0"/>
          <w:sz w:val="21"/>
          <w:szCs w:val="21"/>
          <w:lang w:eastAsia="hu-HU"/>
          <w14:ligatures w14:val="none"/>
        </w:rPr>
        <w:t xml:space="preserve"> </w:t>
      </w:r>
      <w:proofErr w:type="spellStart"/>
      <w:r w:rsidRPr="006C6B91">
        <w:rPr>
          <w:rFonts w:ascii="Consolas" w:eastAsia="Times New Roman" w:hAnsi="Consolas" w:cs="Times New Roman"/>
          <w:color w:val="CE9178"/>
          <w:kern w:val="0"/>
          <w:sz w:val="21"/>
          <w:szCs w:val="21"/>
          <w:lang w:eastAsia="hu-HU"/>
          <w14:ligatures w14:val="none"/>
        </w:rPr>
        <w:t>device</w:t>
      </w:r>
      <w:proofErr w:type="spellEnd"/>
      <w:r w:rsidRPr="006C6B91">
        <w:rPr>
          <w:rFonts w:ascii="Consolas" w:eastAsia="Times New Roman" w:hAnsi="Consolas" w:cs="Times New Roman"/>
          <w:color w:val="CE9178"/>
          <w:kern w:val="0"/>
          <w:sz w:val="21"/>
          <w:szCs w:val="21"/>
          <w:lang w:eastAsia="hu-HU"/>
          <w14:ligatures w14:val="none"/>
        </w:rPr>
        <w:t xml:space="preserve"> is </w:t>
      </w:r>
      <w:proofErr w:type="spellStart"/>
      <w:r w:rsidRPr="006C6B91">
        <w:rPr>
          <w:rFonts w:ascii="Consolas" w:eastAsia="Times New Roman" w:hAnsi="Consolas" w:cs="Times New Roman"/>
          <w:color w:val="CE9178"/>
          <w:kern w:val="0"/>
          <w:sz w:val="21"/>
          <w:szCs w:val="21"/>
          <w:lang w:eastAsia="hu-HU"/>
          <w14:ligatures w14:val="none"/>
        </w:rPr>
        <w:t>actually</w:t>
      </w:r>
      <w:proofErr w:type="spellEnd"/>
      <w:r w:rsidRPr="006C6B91">
        <w:rPr>
          <w:rFonts w:ascii="Consolas" w:eastAsia="Times New Roman" w:hAnsi="Consolas" w:cs="Times New Roman"/>
          <w:color w:val="CE9178"/>
          <w:kern w:val="0"/>
          <w:sz w:val="21"/>
          <w:szCs w:val="21"/>
          <w:lang w:eastAsia="hu-HU"/>
          <w14:ligatures w14:val="none"/>
        </w:rPr>
        <w:t xml:space="preserve"> </w:t>
      </w:r>
      <w:proofErr w:type="spellStart"/>
      <w:r w:rsidRPr="006C6B91">
        <w:rPr>
          <w:rFonts w:ascii="Consolas" w:eastAsia="Times New Roman" w:hAnsi="Consolas" w:cs="Times New Roman"/>
          <w:color w:val="CE9178"/>
          <w:kern w:val="0"/>
          <w:sz w:val="21"/>
          <w:szCs w:val="21"/>
          <w:lang w:eastAsia="hu-HU"/>
          <w14:ligatures w14:val="none"/>
        </w:rPr>
        <w:t>measuring</w:t>
      </w:r>
      <w:proofErr w:type="spellEnd"/>
      <w:r w:rsidRPr="006C6B91">
        <w:rPr>
          <w:rFonts w:ascii="Consolas" w:eastAsia="Times New Roman" w:hAnsi="Consolas" w:cs="Times New Roman"/>
          <w:color w:val="CE9178"/>
          <w:kern w:val="0"/>
          <w:sz w:val="21"/>
          <w:szCs w:val="21"/>
          <w:lang w:eastAsia="hu-HU"/>
          <w14:ligatures w14:val="none"/>
        </w:rPr>
        <w:t xml:space="preserve"> </w:t>
      </w:r>
      <w:proofErr w:type="spellStart"/>
      <w:r w:rsidRPr="006C6B91">
        <w:rPr>
          <w:rFonts w:ascii="Consolas" w:eastAsia="Times New Roman" w:hAnsi="Consolas" w:cs="Times New Roman"/>
          <w:color w:val="CE9178"/>
          <w:kern w:val="0"/>
          <w:sz w:val="21"/>
          <w:szCs w:val="21"/>
          <w:lang w:eastAsia="hu-HU"/>
          <w14:ligatures w14:val="none"/>
        </w:rPr>
        <w:t>data</w:t>
      </w:r>
      <w:proofErr w:type="spellEnd"/>
      <w:r w:rsidRPr="006C6B91">
        <w:rPr>
          <w:rFonts w:ascii="Consolas" w:eastAsia="Times New Roman" w:hAnsi="Consolas" w:cs="Times New Roman"/>
          <w:color w:val="CE9178"/>
          <w:kern w:val="0"/>
          <w:sz w:val="21"/>
          <w:szCs w:val="21"/>
          <w:lang w:eastAsia="hu-HU"/>
          <w14:ligatures w14:val="none"/>
        </w:rPr>
        <w:t xml:space="preserve"> </w:t>
      </w:r>
      <w:proofErr w:type="spellStart"/>
      <w:r w:rsidRPr="006C6B91">
        <w:rPr>
          <w:rFonts w:ascii="Consolas" w:eastAsia="Times New Roman" w:hAnsi="Consolas" w:cs="Times New Roman"/>
          <w:color w:val="CE9178"/>
          <w:kern w:val="0"/>
          <w:sz w:val="21"/>
          <w:szCs w:val="21"/>
          <w:lang w:eastAsia="hu-HU"/>
          <w14:ligatures w14:val="none"/>
        </w:rPr>
        <w:t>measured</w:t>
      </w:r>
      <w:proofErr w:type="spellEnd"/>
      <w:r w:rsidRPr="006C6B91">
        <w:rPr>
          <w:rFonts w:ascii="Consolas" w:eastAsia="Times New Roman" w:hAnsi="Consolas" w:cs="Times New Roman"/>
          <w:color w:val="CE9178"/>
          <w:kern w:val="0"/>
          <w:sz w:val="21"/>
          <w:szCs w:val="21"/>
          <w:lang w:eastAsia="hu-HU"/>
          <w14:ligatures w14:val="none"/>
        </w:rPr>
        <w:t xml:space="preserve"> in </w:t>
      </w:r>
      <w:proofErr w:type="spellStart"/>
      <w:r w:rsidRPr="006C6B91">
        <w:rPr>
          <w:rFonts w:ascii="Consolas" w:eastAsia="Times New Roman" w:hAnsi="Consolas" w:cs="Times New Roman"/>
          <w:color w:val="CE9178"/>
          <w:kern w:val="0"/>
          <w:sz w:val="21"/>
          <w:szCs w:val="21"/>
          <w:lang w:eastAsia="hu-HU"/>
          <w14:ligatures w14:val="none"/>
        </w:rPr>
        <w:t>milliseconds</w:t>
      </w:r>
      <w:proofErr w:type="spellEnd"/>
      <w:r w:rsidRPr="006C6B91">
        <w:rPr>
          <w:rFonts w:ascii="Consolas" w:eastAsia="Times New Roman" w:hAnsi="Consolas" w:cs="Times New Roman"/>
          <w:color w:val="E8C9BB"/>
          <w:kern w:val="0"/>
          <w:sz w:val="21"/>
          <w:szCs w:val="21"/>
          <w:lang w:eastAsia="hu-HU"/>
          <w14:ligatures w14:val="none"/>
        </w:rPr>
        <w:t>"</w:t>
      </w:r>
      <w:r w:rsidRPr="006C6B91">
        <w:rPr>
          <w:rFonts w:ascii="Consolas" w:eastAsia="Times New Roman" w:hAnsi="Consolas" w:cs="Times New Roman"/>
          <w:color w:val="B4B4B4"/>
          <w:kern w:val="0"/>
          <w:sz w:val="21"/>
          <w:szCs w:val="21"/>
          <w:lang w:eastAsia="hu-HU"/>
          <w14:ligatures w14:val="none"/>
        </w:rPr>
        <w:t>,</w:t>
      </w:r>
    </w:p>
    <w:p w14:paraId="11583E3B" w14:textId="77777777" w:rsidR="006C6B91" w:rsidRPr="006C6B91" w:rsidRDefault="006C6B91" w:rsidP="006C6B91">
      <w:pPr>
        <w:shd w:val="clear" w:color="auto" w:fill="1E1E1E"/>
        <w:suppressAutoHyphens w:val="0"/>
        <w:spacing w:after="0" w:line="285" w:lineRule="atLeast"/>
        <w:rPr>
          <w:rFonts w:ascii="Consolas" w:eastAsia="Times New Roman" w:hAnsi="Consolas" w:cs="Times New Roman"/>
          <w:color w:val="DADADA"/>
          <w:kern w:val="0"/>
          <w:sz w:val="21"/>
          <w:szCs w:val="21"/>
          <w:lang w:eastAsia="hu-HU"/>
          <w14:ligatures w14:val="none"/>
        </w:rPr>
      </w:pPr>
      <w:r w:rsidRPr="006C6B91">
        <w:rPr>
          <w:rFonts w:ascii="Consolas" w:eastAsia="Times New Roman" w:hAnsi="Consolas" w:cs="Times New Roman"/>
          <w:color w:val="DADADA"/>
          <w:kern w:val="0"/>
          <w:sz w:val="21"/>
          <w:szCs w:val="21"/>
          <w:lang w:eastAsia="hu-HU"/>
          <w14:ligatures w14:val="none"/>
        </w:rPr>
        <w:t xml:space="preserve">                        </w:t>
      </w:r>
      <w:r w:rsidRPr="006C6B91">
        <w:rPr>
          <w:rFonts w:ascii="Consolas" w:eastAsia="Times New Roman" w:hAnsi="Consolas" w:cs="Times New Roman"/>
          <w:color w:val="9CDCFE"/>
          <w:kern w:val="0"/>
          <w:sz w:val="21"/>
          <w:szCs w:val="21"/>
          <w:lang w:eastAsia="hu-HU"/>
          <w14:ligatures w14:val="none"/>
        </w:rPr>
        <w:t>"</w:t>
      </w:r>
      <w:proofErr w:type="spellStart"/>
      <w:r w:rsidRPr="006C6B91">
        <w:rPr>
          <w:rFonts w:ascii="Consolas" w:eastAsia="Times New Roman" w:hAnsi="Consolas" w:cs="Times New Roman"/>
          <w:color w:val="9CDCFE"/>
          <w:kern w:val="0"/>
          <w:sz w:val="21"/>
          <w:szCs w:val="21"/>
          <w:lang w:eastAsia="hu-HU"/>
          <w14:ligatures w14:val="none"/>
        </w:rPr>
        <w:t>type</w:t>
      </w:r>
      <w:proofErr w:type="spellEnd"/>
      <w:r w:rsidRPr="006C6B91">
        <w:rPr>
          <w:rFonts w:ascii="Consolas" w:eastAsia="Times New Roman" w:hAnsi="Consolas" w:cs="Times New Roman"/>
          <w:color w:val="9CDCFE"/>
          <w:kern w:val="0"/>
          <w:sz w:val="21"/>
          <w:szCs w:val="21"/>
          <w:lang w:eastAsia="hu-HU"/>
          <w14:ligatures w14:val="none"/>
        </w:rPr>
        <w:t>"</w:t>
      </w:r>
      <w:r w:rsidRPr="006C6B91">
        <w:rPr>
          <w:rFonts w:ascii="Consolas" w:eastAsia="Times New Roman" w:hAnsi="Consolas" w:cs="Times New Roman"/>
          <w:color w:val="B4B4B4"/>
          <w:kern w:val="0"/>
          <w:sz w:val="21"/>
          <w:szCs w:val="21"/>
          <w:lang w:eastAsia="hu-HU"/>
          <w14:ligatures w14:val="none"/>
        </w:rPr>
        <w:t>:</w:t>
      </w:r>
      <w:r w:rsidRPr="006C6B91">
        <w:rPr>
          <w:rFonts w:ascii="Consolas" w:eastAsia="Times New Roman" w:hAnsi="Consolas" w:cs="Times New Roman"/>
          <w:color w:val="DADADA"/>
          <w:kern w:val="0"/>
          <w:sz w:val="21"/>
          <w:szCs w:val="21"/>
          <w:lang w:eastAsia="hu-HU"/>
          <w14:ligatures w14:val="none"/>
        </w:rPr>
        <w:t xml:space="preserve"> </w:t>
      </w:r>
      <w:r w:rsidRPr="006C6B91">
        <w:rPr>
          <w:rFonts w:ascii="Consolas" w:eastAsia="Times New Roman" w:hAnsi="Consolas" w:cs="Times New Roman"/>
          <w:color w:val="E8C9BB"/>
          <w:kern w:val="0"/>
          <w:sz w:val="21"/>
          <w:szCs w:val="21"/>
          <w:lang w:eastAsia="hu-HU"/>
          <w14:ligatures w14:val="none"/>
        </w:rPr>
        <w:t>"</w:t>
      </w:r>
      <w:proofErr w:type="spellStart"/>
      <w:r w:rsidRPr="006C6B91">
        <w:rPr>
          <w:rFonts w:ascii="Consolas" w:eastAsia="Times New Roman" w:hAnsi="Consolas" w:cs="Times New Roman"/>
          <w:color w:val="CE9178"/>
          <w:kern w:val="0"/>
          <w:sz w:val="21"/>
          <w:szCs w:val="21"/>
          <w:lang w:eastAsia="hu-HU"/>
          <w14:ligatures w14:val="none"/>
        </w:rPr>
        <w:t>number</w:t>
      </w:r>
      <w:proofErr w:type="spellEnd"/>
      <w:r w:rsidRPr="006C6B91">
        <w:rPr>
          <w:rFonts w:ascii="Consolas" w:eastAsia="Times New Roman" w:hAnsi="Consolas" w:cs="Times New Roman"/>
          <w:color w:val="E8C9BB"/>
          <w:kern w:val="0"/>
          <w:sz w:val="21"/>
          <w:szCs w:val="21"/>
          <w:lang w:eastAsia="hu-HU"/>
          <w14:ligatures w14:val="none"/>
        </w:rPr>
        <w:t>"</w:t>
      </w:r>
    </w:p>
    <w:p w14:paraId="015828E4" w14:textId="77777777" w:rsidR="006C6B91" w:rsidRPr="006C6B91" w:rsidRDefault="006C6B91" w:rsidP="006C6B91">
      <w:pPr>
        <w:shd w:val="clear" w:color="auto" w:fill="1E1E1E"/>
        <w:suppressAutoHyphens w:val="0"/>
        <w:spacing w:after="0" w:line="285" w:lineRule="atLeast"/>
        <w:rPr>
          <w:rFonts w:ascii="Consolas" w:eastAsia="Times New Roman" w:hAnsi="Consolas" w:cs="Times New Roman"/>
          <w:color w:val="DADADA"/>
          <w:kern w:val="0"/>
          <w:sz w:val="21"/>
          <w:szCs w:val="21"/>
          <w:lang w:eastAsia="hu-HU"/>
          <w14:ligatures w14:val="none"/>
        </w:rPr>
      </w:pPr>
      <w:r w:rsidRPr="006C6B91">
        <w:rPr>
          <w:rFonts w:ascii="Consolas" w:eastAsia="Times New Roman" w:hAnsi="Consolas" w:cs="Times New Roman"/>
          <w:color w:val="DADADA"/>
          <w:kern w:val="0"/>
          <w:sz w:val="21"/>
          <w:szCs w:val="21"/>
          <w:lang w:eastAsia="hu-HU"/>
          <w14:ligatures w14:val="none"/>
        </w:rPr>
        <w:t xml:space="preserve">                    </w:t>
      </w:r>
      <w:r w:rsidRPr="006C6B91">
        <w:rPr>
          <w:rFonts w:ascii="Consolas" w:eastAsia="Times New Roman" w:hAnsi="Consolas" w:cs="Times New Roman"/>
          <w:color w:val="B4B4B4"/>
          <w:kern w:val="0"/>
          <w:sz w:val="21"/>
          <w:szCs w:val="21"/>
          <w:lang w:eastAsia="hu-HU"/>
          <w14:ligatures w14:val="none"/>
        </w:rPr>
        <w:t>},</w:t>
      </w:r>
    </w:p>
    <w:p w14:paraId="2E2562EF" w14:textId="77777777" w:rsidR="006C6B91" w:rsidRPr="006C6B91" w:rsidRDefault="006C6B91" w:rsidP="006C6B91">
      <w:pPr>
        <w:shd w:val="clear" w:color="auto" w:fill="1E1E1E"/>
        <w:suppressAutoHyphens w:val="0"/>
        <w:spacing w:after="0" w:line="285" w:lineRule="atLeast"/>
        <w:rPr>
          <w:rFonts w:ascii="Consolas" w:eastAsia="Times New Roman" w:hAnsi="Consolas" w:cs="Times New Roman"/>
          <w:color w:val="DADADA"/>
          <w:kern w:val="0"/>
          <w:sz w:val="21"/>
          <w:szCs w:val="21"/>
          <w:lang w:eastAsia="hu-HU"/>
          <w14:ligatures w14:val="none"/>
        </w:rPr>
      </w:pPr>
      <w:r w:rsidRPr="006C6B91">
        <w:rPr>
          <w:rFonts w:ascii="Consolas" w:eastAsia="Times New Roman" w:hAnsi="Consolas" w:cs="Times New Roman"/>
          <w:color w:val="DADADA"/>
          <w:kern w:val="0"/>
          <w:sz w:val="21"/>
          <w:szCs w:val="21"/>
          <w:lang w:eastAsia="hu-HU"/>
          <w14:ligatures w14:val="none"/>
        </w:rPr>
        <w:t xml:space="preserve">                    </w:t>
      </w:r>
      <w:r w:rsidRPr="006C6B91">
        <w:rPr>
          <w:rFonts w:ascii="Consolas" w:eastAsia="Times New Roman" w:hAnsi="Consolas" w:cs="Times New Roman"/>
          <w:color w:val="9CDCFE"/>
          <w:kern w:val="0"/>
          <w:sz w:val="21"/>
          <w:szCs w:val="21"/>
          <w:lang w:eastAsia="hu-HU"/>
          <w14:ligatures w14:val="none"/>
        </w:rPr>
        <w:t>"</w:t>
      </w:r>
      <w:proofErr w:type="spellStart"/>
      <w:r w:rsidRPr="006C6B91">
        <w:rPr>
          <w:rFonts w:ascii="Consolas" w:eastAsia="Times New Roman" w:hAnsi="Consolas" w:cs="Times New Roman"/>
          <w:color w:val="9CDCFE"/>
          <w:kern w:val="0"/>
          <w:sz w:val="21"/>
          <w:szCs w:val="21"/>
          <w:lang w:eastAsia="hu-HU"/>
          <w14:ligatures w14:val="none"/>
        </w:rPr>
        <w:t>real_time</w:t>
      </w:r>
      <w:proofErr w:type="spellEnd"/>
      <w:r w:rsidRPr="006C6B91">
        <w:rPr>
          <w:rFonts w:ascii="Consolas" w:eastAsia="Times New Roman" w:hAnsi="Consolas" w:cs="Times New Roman"/>
          <w:color w:val="9CDCFE"/>
          <w:kern w:val="0"/>
          <w:sz w:val="21"/>
          <w:szCs w:val="21"/>
          <w:lang w:eastAsia="hu-HU"/>
          <w14:ligatures w14:val="none"/>
        </w:rPr>
        <w:t>"</w:t>
      </w:r>
      <w:r w:rsidRPr="006C6B91">
        <w:rPr>
          <w:rFonts w:ascii="Consolas" w:eastAsia="Times New Roman" w:hAnsi="Consolas" w:cs="Times New Roman"/>
          <w:color w:val="B4B4B4"/>
          <w:kern w:val="0"/>
          <w:sz w:val="21"/>
          <w:szCs w:val="21"/>
          <w:lang w:eastAsia="hu-HU"/>
          <w14:ligatures w14:val="none"/>
        </w:rPr>
        <w:t>:</w:t>
      </w:r>
      <w:r w:rsidRPr="006C6B91">
        <w:rPr>
          <w:rFonts w:ascii="Consolas" w:eastAsia="Times New Roman" w:hAnsi="Consolas" w:cs="Times New Roman"/>
          <w:color w:val="DADADA"/>
          <w:kern w:val="0"/>
          <w:sz w:val="21"/>
          <w:szCs w:val="21"/>
          <w:lang w:eastAsia="hu-HU"/>
          <w14:ligatures w14:val="none"/>
        </w:rPr>
        <w:t xml:space="preserve"> </w:t>
      </w:r>
      <w:r w:rsidRPr="006C6B91">
        <w:rPr>
          <w:rFonts w:ascii="Consolas" w:eastAsia="Times New Roman" w:hAnsi="Consolas" w:cs="Times New Roman"/>
          <w:color w:val="B4B4B4"/>
          <w:kern w:val="0"/>
          <w:sz w:val="21"/>
          <w:szCs w:val="21"/>
          <w:lang w:eastAsia="hu-HU"/>
          <w14:ligatures w14:val="none"/>
        </w:rPr>
        <w:t>{</w:t>
      </w:r>
    </w:p>
    <w:p w14:paraId="6B5135D4" w14:textId="77777777" w:rsidR="006C6B91" w:rsidRPr="006C6B91" w:rsidRDefault="006C6B91" w:rsidP="006C6B91">
      <w:pPr>
        <w:shd w:val="clear" w:color="auto" w:fill="1E1E1E"/>
        <w:suppressAutoHyphens w:val="0"/>
        <w:spacing w:after="0" w:line="285" w:lineRule="atLeast"/>
        <w:rPr>
          <w:rFonts w:ascii="Consolas" w:eastAsia="Times New Roman" w:hAnsi="Consolas" w:cs="Times New Roman"/>
          <w:color w:val="DADADA"/>
          <w:kern w:val="0"/>
          <w:sz w:val="21"/>
          <w:szCs w:val="21"/>
          <w:lang w:eastAsia="hu-HU"/>
          <w14:ligatures w14:val="none"/>
        </w:rPr>
      </w:pPr>
      <w:r w:rsidRPr="006C6B91">
        <w:rPr>
          <w:rFonts w:ascii="Consolas" w:eastAsia="Times New Roman" w:hAnsi="Consolas" w:cs="Times New Roman"/>
          <w:color w:val="DADADA"/>
          <w:kern w:val="0"/>
          <w:sz w:val="21"/>
          <w:szCs w:val="21"/>
          <w:lang w:eastAsia="hu-HU"/>
          <w14:ligatures w14:val="none"/>
        </w:rPr>
        <w:t xml:space="preserve">                        </w:t>
      </w:r>
      <w:r w:rsidRPr="006C6B91">
        <w:rPr>
          <w:rFonts w:ascii="Consolas" w:eastAsia="Times New Roman" w:hAnsi="Consolas" w:cs="Times New Roman"/>
          <w:color w:val="9CDCFE"/>
          <w:kern w:val="0"/>
          <w:sz w:val="21"/>
          <w:szCs w:val="21"/>
          <w:lang w:eastAsia="hu-HU"/>
          <w14:ligatures w14:val="none"/>
        </w:rPr>
        <w:t>"</w:t>
      </w:r>
      <w:proofErr w:type="spellStart"/>
      <w:r w:rsidRPr="006C6B91">
        <w:rPr>
          <w:rFonts w:ascii="Consolas" w:eastAsia="Times New Roman" w:hAnsi="Consolas" w:cs="Times New Roman"/>
          <w:color w:val="9CDCFE"/>
          <w:kern w:val="0"/>
          <w:sz w:val="21"/>
          <w:szCs w:val="21"/>
          <w:lang w:eastAsia="hu-HU"/>
          <w14:ligatures w14:val="none"/>
        </w:rPr>
        <w:t>description</w:t>
      </w:r>
      <w:proofErr w:type="spellEnd"/>
      <w:r w:rsidRPr="006C6B91">
        <w:rPr>
          <w:rFonts w:ascii="Consolas" w:eastAsia="Times New Roman" w:hAnsi="Consolas" w:cs="Times New Roman"/>
          <w:color w:val="9CDCFE"/>
          <w:kern w:val="0"/>
          <w:sz w:val="21"/>
          <w:szCs w:val="21"/>
          <w:lang w:eastAsia="hu-HU"/>
          <w14:ligatures w14:val="none"/>
        </w:rPr>
        <w:t>"</w:t>
      </w:r>
      <w:r w:rsidRPr="006C6B91">
        <w:rPr>
          <w:rFonts w:ascii="Consolas" w:eastAsia="Times New Roman" w:hAnsi="Consolas" w:cs="Times New Roman"/>
          <w:color w:val="B4B4B4"/>
          <w:kern w:val="0"/>
          <w:sz w:val="21"/>
          <w:szCs w:val="21"/>
          <w:lang w:eastAsia="hu-HU"/>
          <w14:ligatures w14:val="none"/>
        </w:rPr>
        <w:t>:</w:t>
      </w:r>
      <w:r w:rsidRPr="006C6B91">
        <w:rPr>
          <w:rFonts w:ascii="Consolas" w:eastAsia="Times New Roman" w:hAnsi="Consolas" w:cs="Times New Roman"/>
          <w:color w:val="DADADA"/>
          <w:kern w:val="0"/>
          <w:sz w:val="21"/>
          <w:szCs w:val="21"/>
          <w:lang w:eastAsia="hu-HU"/>
          <w14:ligatures w14:val="none"/>
        </w:rPr>
        <w:t xml:space="preserve"> </w:t>
      </w:r>
      <w:r w:rsidRPr="006C6B91">
        <w:rPr>
          <w:rFonts w:ascii="Consolas" w:eastAsia="Times New Roman" w:hAnsi="Consolas" w:cs="Times New Roman"/>
          <w:color w:val="E8C9BB"/>
          <w:kern w:val="0"/>
          <w:sz w:val="21"/>
          <w:szCs w:val="21"/>
          <w:lang w:eastAsia="hu-HU"/>
          <w14:ligatures w14:val="none"/>
        </w:rPr>
        <w:t>"</w:t>
      </w:r>
      <w:r w:rsidRPr="006C6B91">
        <w:rPr>
          <w:rFonts w:ascii="Consolas" w:eastAsia="Times New Roman" w:hAnsi="Consolas" w:cs="Times New Roman"/>
          <w:color w:val="CE9178"/>
          <w:kern w:val="0"/>
          <w:sz w:val="21"/>
          <w:szCs w:val="21"/>
          <w:lang w:eastAsia="hu-HU"/>
          <w14:ligatures w14:val="none"/>
        </w:rPr>
        <w:t xml:space="preserve">Total </w:t>
      </w:r>
      <w:proofErr w:type="spellStart"/>
      <w:r w:rsidRPr="006C6B91">
        <w:rPr>
          <w:rFonts w:ascii="Consolas" w:eastAsia="Times New Roman" w:hAnsi="Consolas" w:cs="Times New Roman"/>
          <w:color w:val="CE9178"/>
          <w:kern w:val="0"/>
          <w:sz w:val="21"/>
          <w:szCs w:val="21"/>
          <w:lang w:eastAsia="hu-HU"/>
          <w14:ligatures w14:val="none"/>
        </w:rPr>
        <w:t>time</w:t>
      </w:r>
      <w:proofErr w:type="spellEnd"/>
      <w:r w:rsidRPr="006C6B91">
        <w:rPr>
          <w:rFonts w:ascii="Consolas" w:eastAsia="Times New Roman" w:hAnsi="Consolas" w:cs="Times New Roman"/>
          <w:color w:val="CE9178"/>
          <w:kern w:val="0"/>
          <w:sz w:val="21"/>
          <w:szCs w:val="21"/>
          <w:lang w:eastAsia="hu-HU"/>
          <w14:ligatures w14:val="none"/>
        </w:rPr>
        <w:t xml:space="preserve"> </w:t>
      </w:r>
      <w:proofErr w:type="spellStart"/>
      <w:r w:rsidRPr="006C6B91">
        <w:rPr>
          <w:rFonts w:ascii="Consolas" w:eastAsia="Times New Roman" w:hAnsi="Consolas" w:cs="Times New Roman"/>
          <w:color w:val="CE9178"/>
          <w:kern w:val="0"/>
          <w:sz w:val="21"/>
          <w:szCs w:val="21"/>
          <w:lang w:eastAsia="hu-HU"/>
          <w14:ligatures w14:val="none"/>
        </w:rPr>
        <w:t>required</w:t>
      </w:r>
      <w:proofErr w:type="spellEnd"/>
      <w:r w:rsidRPr="006C6B91">
        <w:rPr>
          <w:rFonts w:ascii="Consolas" w:eastAsia="Times New Roman" w:hAnsi="Consolas" w:cs="Times New Roman"/>
          <w:color w:val="CE9178"/>
          <w:kern w:val="0"/>
          <w:sz w:val="21"/>
          <w:szCs w:val="21"/>
          <w:lang w:eastAsia="hu-HU"/>
          <w14:ligatures w14:val="none"/>
        </w:rPr>
        <w:t xml:space="preserve"> </w:t>
      </w:r>
      <w:proofErr w:type="spellStart"/>
      <w:r w:rsidRPr="006C6B91">
        <w:rPr>
          <w:rFonts w:ascii="Consolas" w:eastAsia="Times New Roman" w:hAnsi="Consolas" w:cs="Times New Roman"/>
          <w:color w:val="CE9178"/>
          <w:kern w:val="0"/>
          <w:sz w:val="21"/>
          <w:szCs w:val="21"/>
          <w:lang w:eastAsia="hu-HU"/>
          <w14:ligatures w14:val="none"/>
        </w:rPr>
        <w:t>to</w:t>
      </w:r>
      <w:proofErr w:type="spellEnd"/>
      <w:r w:rsidRPr="006C6B91">
        <w:rPr>
          <w:rFonts w:ascii="Consolas" w:eastAsia="Times New Roman" w:hAnsi="Consolas" w:cs="Times New Roman"/>
          <w:color w:val="CE9178"/>
          <w:kern w:val="0"/>
          <w:sz w:val="21"/>
          <w:szCs w:val="21"/>
          <w:lang w:eastAsia="hu-HU"/>
          <w14:ligatures w14:val="none"/>
        </w:rPr>
        <w:t xml:space="preserve"> </w:t>
      </w:r>
      <w:proofErr w:type="spellStart"/>
      <w:r w:rsidRPr="006C6B91">
        <w:rPr>
          <w:rFonts w:ascii="Consolas" w:eastAsia="Times New Roman" w:hAnsi="Consolas" w:cs="Times New Roman"/>
          <w:color w:val="CE9178"/>
          <w:kern w:val="0"/>
          <w:sz w:val="21"/>
          <w:szCs w:val="21"/>
          <w:lang w:eastAsia="hu-HU"/>
          <w14:ligatures w14:val="none"/>
        </w:rPr>
        <w:t>collect</w:t>
      </w:r>
      <w:proofErr w:type="spellEnd"/>
      <w:r w:rsidRPr="006C6B91">
        <w:rPr>
          <w:rFonts w:ascii="Consolas" w:eastAsia="Times New Roman" w:hAnsi="Consolas" w:cs="Times New Roman"/>
          <w:color w:val="CE9178"/>
          <w:kern w:val="0"/>
          <w:sz w:val="21"/>
          <w:szCs w:val="21"/>
          <w:lang w:eastAsia="hu-HU"/>
          <w14:ligatures w14:val="none"/>
        </w:rPr>
        <w:t xml:space="preserve"> </w:t>
      </w:r>
      <w:proofErr w:type="spellStart"/>
      <w:r w:rsidRPr="006C6B91">
        <w:rPr>
          <w:rFonts w:ascii="Consolas" w:eastAsia="Times New Roman" w:hAnsi="Consolas" w:cs="Times New Roman"/>
          <w:color w:val="CE9178"/>
          <w:kern w:val="0"/>
          <w:sz w:val="21"/>
          <w:szCs w:val="21"/>
          <w:lang w:eastAsia="hu-HU"/>
          <w14:ligatures w14:val="none"/>
        </w:rPr>
        <w:t>the</w:t>
      </w:r>
      <w:proofErr w:type="spellEnd"/>
      <w:r w:rsidRPr="006C6B91">
        <w:rPr>
          <w:rFonts w:ascii="Consolas" w:eastAsia="Times New Roman" w:hAnsi="Consolas" w:cs="Times New Roman"/>
          <w:color w:val="CE9178"/>
          <w:kern w:val="0"/>
          <w:sz w:val="21"/>
          <w:szCs w:val="21"/>
          <w:lang w:eastAsia="hu-HU"/>
          <w14:ligatures w14:val="none"/>
        </w:rPr>
        <w:t xml:space="preserve"> </w:t>
      </w:r>
      <w:proofErr w:type="spellStart"/>
      <w:r w:rsidRPr="006C6B91">
        <w:rPr>
          <w:rFonts w:ascii="Consolas" w:eastAsia="Times New Roman" w:hAnsi="Consolas" w:cs="Times New Roman"/>
          <w:color w:val="CE9178"/>
          <w:kern w:val="0"/>
          <w:sz w:val="21"/>
          <w:szCs w:val="21"/>
          <w:lang w:eastAsia="hu-HU"/>
          <w14:ligatures w14:val="none"/>
        </w:rPr>
        <w:t>measurement</w:t>
      </w:r>
      <w:proofErr w:type="spellEnd"/>
      <w:r w:rsidRPr="006C6B91">
        <w:rPr>
          <w:rFonts w:ascii="Consolas" w:eastAsia="Times New Roman" w:hAnsi="Consolas" w:cs="Times New Roman"/>
          <w:color w:val="CE9178"/>
          <w:kern w:val="0"/>
          <w:sz w:val="21"/>
          <w:szCs w:val="21"/>
          <w:lang w:eastAsia="hu-HU"/>
          <w14:ligatures w14:val="none"/>
        </w:rPr>
        <w:t xml:space="preserve"> </w:t>
      </w:r>
      <w:proofErr w:type="spellStart"/>
      <w:r w:rsidRPr="006C6B91">
        <w:rPr>
          <w:rFonts w:ascii="Consolas" w:eastAsia="Times New Roman" w:hAnsi="Consolas" w:cs="Times New Roman"/>
          <w:color w:val="CE9178"/>
          <w:kern w:val="0"/>
          <w:sz w:val="21"/>
          <w:szCs w:val="21"/>
          <w:lang w:eastAsia="hu-HU"/>
          <w14:ligatures w14:val="none"/>
        </w:rPr>
        <w:t>measured</w:t>
      </w:r>
      <w:proofErr w:type="spellEnd"/>
      <w:r w:rsidRPr="006C6B91">
        <w:rPr>
          <w:rFonts w:ascii="Consolas" w:eastAsia="Times New Roman" w:hAnsi="Consolas" w:cs="Times New Roman"/>
          <w:color w:val="CE9178"/>
          <w:kern w:val="0"/>
          <w:sz w:val="21"/>
          <w:szCs w:val="21"/>
          <w:lang w:eastAsia="hu-HU"/>
          <w14:ligatures w14:val="none"/>
        </w:rPr>
        <w:t xml:space="preserve"> in </w:t>
      </w:r>
      <w:proofErr w:type="spellStart"/>
      <w:r w:rsidRPr="006C6B91">
        <w:rPr>
          <w:rFonts w:ascii="Consolas" w:eastAsia="Times New Roman" w:hAnsi="Consolas" w:cs="Times New Roman"/>
          <w:color w:val="CE9178"/>
          <w:kern w:val="0"/>
          <w:sz w:val="21"/>
          <w:szCs w:val="21"/>
          <w:lang w:eastAsia="hu-HU"/>
          <w14:ligatures w14:val="none"/>
        </w:rPr>
        <w:t>milliseconds</w:t>
      </w:r>
      <w:proofErr w:type="spellEnd"/>
      <w:r w:rsidRPr="006C6B91">
        <w:rPr>
          <w:rFonts w:ascii="Consolas" w:eastAsia="Times New Roman" w:hAnsi="Consolas" w:cs="Times New Roman"/>
          <w:color w:val="E8C9BB"/>
          <w:kern w:val="0"/>
          <w:sz w:val="21"/>
          <w:szCs w:val="21"/>
          <w:lang w:eastAsia="hu-HU"/>
          <w14:ligatures w14:val="none"/>
        </w:rPr>
        <w:t>"</w:t>
      </w:r>
      <w:r w:rsidRPr="006C6B91">
        <w:rPr>
          <w:rFonts w:ascii="Consolas" w:eastAsia="Times New Roman" w:hAnsi="Consolas" w:cs="Times New Roman"/>
          <w:color w:val="B4B4B4"/>
          <w:kern w:val="0"/>
          <w:sz w:val="21"/>
          <w:szCs w:val="21"/>
          <w:lang w:eastAsia="hu-HU"/>
          <w14:ligatures w14:val="none"/>
        </w:rPr>
        <w:t>,</w:t>
      </w:r>
    </w:p>
    <w:p w14:paraId="258AE48A" w14:textId="77777777" w:rsidR="006C6B91" w:rsidRPr="006C6B91" w:rsidRDefault="006C6B91" w:rsidP="006C6B91">
      <w:pPr>
        <w:shd w:val="clear" w:color="auto" w:fill="1E1E1E"/>
        <w:suppressAutoHyphens w:val="0"/>
        <w:spacing w:after="0" w:line="285" w:lineRule="atLeast"/>
        <w:rPr>
          <w:rFonts w:ascii="Consolas" w:eastAsia="Times New Roman" w:hAnsi="Consolas" w:cs="Times New Roman"/>
          <w:color w:val="DADADA"/>
          <w:kern w:val="0"/>
          <w:sz w:val="21"/>
          <w:szCs w:val="21"/>
          <w:lang w:eastAsia="hu-HU"/>
          <w14:ligatures w14:val="none"/>
        </w:rPr>
      </w:pPr>
      <w:r w:rsidRPr="006C6B91">
        <w:rPr>
          <w:rFonts w:ascii="Consolas" w:eastAsia="Times New Roman" w:hAnsi="Consolas" w:cs="Times New Roman"/>
          <w:color w:val="DADADA"/>
          <w:kern w:val="0"/>
          <w:sz w:val="21"/>
          <w:szCs w:val="21"/>
          <w:lang w:eastAsia="hu-HU"/>
          <w14:ligatures w14:val="none"/>
        </w:rPr>
        <w:t xml:space="preserve">                        </w:t>
      </w:r>
      <w:r w:rsidRPr="006C6B91">
        <w:rPr>
          <w:rFonts w:ascii="Consolas" w:eastAsia="Times New Roman" w:hAnsi="Consolas" w:cs="Times New Roman"/>
          <w:color w:val="9CDCFE"/>
          <w:kern w:val="0"/>
          <w:sz w:val="21"/>
          <w:szCs w:val="21"/>
          <w:lang w:eastAsia="hu-HU"/>
          <w14:ligatures w14:val="none"/>
        </w:rPr>
        <w:t>"</w:t>
      </w:r>
      <w:proofErr w:type="spellStart"/>
      <w:r w:rsidRPr="006C6B91">
        <w:rPr>
          <w:rFonts w:ascii="Consolas" w:eastAsia="Times New Roman" w:hAnsi="Consolas" w:cs="Times New Roman"/>
          <w:color w:val="9CDCFE"/>
          <w:kern w:val="0"/>
          <w:sz w:val="21"/>
          <w:szCs w:val="21"/>
          <w:lang w:eastAsia="hu-HU"/>
          <w14:ligatures w14:val="none"/>
        </w:rPr>
        <w:t>type</w:t>
      </w:r>
      <w:proofErr w:type="spellEnd"/>
      <w:r w:rsidRPr="006C6B91">
        <w:rPr>
          <w:rFonts w:ascii="Consolas" w:eastAsia="Times New Roman" w:hAnsi="Consolas" w:cs="Times New Roman"/>
          <w:color w:val="9CDCFE"/>
          <w:kern w:val="0"/>
          <w:sz w:val="21"/>
          <w:szCs w:val="21"/>
          <w:lang w:eastAsia="hu-HU"/>
          <w14:ligatures w14:val="none"/>
        </w:rPr>
        <w:t>"</w:t>
      </w:r>
      <w:r w:rsidRPr="006C6B91">
        <w:rPr>
          <w:rFonts w:ascii="Consolas" w:eastAsia="Times New Roman" w:hAnsi="Consolas" w:cs="Times New Roman"/>
          <w:color w:val="B4B4B4"/>
          <w:kern w:val="0"/>
          <w:sz w:val="21"/>
          <w:szCs w:val="21"/>
          <w:lang w:eastAsia="hu-HU"/>
          <w14:ligatures w14:val="none"/>
        </w:rPr>
        <w:t>:</w:t>
      </w:r>
      <w:r w:rsidRPr="006C6B91">
        <w:rPr>
          <w:rFonts w:ascii="Consolas" w:eastAsia="Times New Roman" w:hAnsi="Consolas" w:cs="Times New Roman"/>
          <w:color w:val="DADADA"/>
          <w:kern w:val="0"/>
          <w:sz w:val="21"/>
          <w:szCs w:val="21"/>
          <w:lang w:eastAsia="hu-HU"/>
          <w14:ligatures w14:val="none"/>
        </w:rPr>
        <w:t xml:space="preserve"> </w:t>
      </w:r>
      <w:r w:rsidRPr="006C6B91">
        <w:rPr>
          <w:rFonts w:ascii="Consolas" w:eastAsia="Times New Roman" w:hAnsi="Consolas" w:cs="Times New Roman"/>
          <w:color w:val="E8C9BB"/>
          <w:kern w:val="0"/>
          <w:sz w:val="21"/>
          <w:szCs w:val="21"/>
          <w:lang w:eastAsia="hu-HU"/>
          <w14:ligatures w14:val="none"/>
        </w:rPr>
        <w:t>"</w:t>
      </w:r>
      <w:proofErr w:type="spellStart"/>
      <w:r w:rsidRPr="006C6B91">
        <w:rPr>
          <w:rFonts w:ascii="Consolas" w:eastAsia="Times New Roman" w:hAnsi="Consolas" w:cs="Times New Roman"/>
          <w:color w:val="CE9178"/>
          <w:kern w:val="0"/>
          <w:sz w:val="21"/>
          <w:szCs w:val="21"/>
          <w:lang w:eastAsia="hu-HU"/>
          <w14:ligatures w14:val="none"/>
        </w:rPr>
        <w:t>number</w:t>
      </w:r>
      <w:proofErr w:type="spellEnd"/>
      <w:r w:rsidRPr="006C6B91">
        <w:rPr>
          <w:rFonts w:ascii="Consolas" w:eastAsia="Times New Roman" w:hAnsi="Consolas" w:cs="Times New Roman"/>
          <w:color w:val="E8C9BB"/>
          <w:kern w:val="0"/>
          <w:sz w:val="21"/>
          <w:szCs w:val="21"/>
          <w:lang w:eastAsia="hu-HU"/>
          <w14:ligatures w14:val="none"/>
        </w:rPr>
        <w:t>"</w:t>
      </w:r>
    </w:p>
    <w:p w14:paraId="5C6E4E2F" w14:textId="77777777" w:rsidR="006C6B91" w:rsidRPr="006C6B91" w:rsidRDefault="006C6B91" w:rsidP="006C6B91">
      <w:pPr>
        <w:shd w:val="clear" w:color="auto" w:fill="1E1E1E"/>
        <w:suppressAutoHyphens w:val="0"/>
        <w:spacing w:after="0" w:line="285" w:lineRule="atLeast"/>
        <w:rPr>
          <w:rFonts w:ascii="Consolas" w:eastAsia="Times New Roman" w:hAnsi="Consolas" w:cs="Times New Roman"/>
          <w:color w:val="DADADA"/>
          <w:kern w:val="0"/>
          <w:sz w:val="21"/>
          <w:szCs w:val="21"/>
          <w:lang w:eastAsia="hu-HU"/>
          <w14:ligatures w14:val="none"/>
        </w:rPr>
      </w:pPr>
      <w:r w:rsidRPr="006C6B91">
        <w:rPr>
          <w:rFonts w:ascii="Consolas" w:eastAsia="Times New Roman" w:hAnsi="Consolas" w:cs="Times New Roman"/>
          <w:color w:val="DADADA"/>
          <w:kern w:val="0"/>
          <w:sz w:val="21"/>
          <w:szCs w:val="21"/>
          <w:lang w:eastAsia="hu-HU"/>
          <w14:ligatures w14:val="none"/>
        </w:rPr>
        <w:t xml:space="preserve">                    </w:t>
      </w:r>
      <w:r w:rsidRPr="006C6B91">
        <w:rPr>
          <w:rFonts w:ascii="Consolas" w:eastAsia="Times New Roman" w:hAnsi="Consolas" w:cs="Times New Roman"/>
          <w:color w:val="B4B4B4"/>
          <w:kern w:val="0"/>
          <w:sz w:val="21"/>
          <w:szCs w:val="21"/>
          <w:lang w:eastAsia="hu-HU"/>
          <w14:ligatures w14:val="none"/>
        </w:rPr>
        <w:t>},</w:t>
      </w:r>
    </w:p>
    <w:p w14:paraId="0EBA48EE" w14:textId="77777777" w:rsidR="006C6B91" w:rsidRPr="006C6B91" w:rsidRDefault="006C6B91" w:rsidP="006C6B91">
      <w:pPr>
        <w:shd w:val="clear" w:color="auto" w:fill="1E1E1E"/>
        <w:suppressAutoHyphens w:val="0"/>
        <w:spacing w:after="0" w:line="285" w:lineRule="atLeast"/>
        <w:rPr>
          <w:rFonts w:ascii="Consolas" w:eastAsia="Times New Roman" w:hAnsi="Consolas" w:cs="Times New Roman"/>
          <w:color w:val="DADADA"/>
          <w:kern w:val="0"/>
          <w:sz w:val="21"/>
          <w:szCs w:val="21"/>
          <w:lang w:eastAsia="hu-HU"/>
          <w14:ligatures w14:val="none"/>
        </w:rPr>
      </w:pPr>
      <w:r w:rsidRPr="006C6B91">
        <w:rPr>
          <w:rFonts w:ascii="Consolas" w:eastAsia="Times New Roman" w:hAnsi="Consolas" w:cs="Times New Roman"/>
          <w:color w:val="DADADA"/>
          <w:kern w:val="0"/>
          <w:sz w:val="21"/>
          <w:szCs w:val="21"/>
          <w:lang w:eastAsia="hu-HU"/>
          <w14:ligatures w14:val="none"/>
        </w:rPr>
        <w:t xml:space="preserve">                    </w:t>
      </w:r>
      <w:r w:rsidRPr="006C6B91">
        <w:rPr>
          <w:rFonts w:ascii="Consolas" w:eastAsia="Times New Roman" w:hAnsi="Consolas" w:cs="Times New Roman"/>
          <w:color w:val="9CDCFE"/>
          <w:kern w:val="0"/>
          <w:sz w:val="21"/>
          <w:szCs w:val="21"/>
          <w:lang w:eastAsia="hu-HU"/>
          <w14:ligatures w14:val="none"/>
        </w:rPr>
        <w:t>"</w:t>
      </w:r>
      <w:proofErr w:type="spellStart"/>
      <w:r w:rsidRPr="006C6B91">
        <w:rPr>
          <w:rFonts w:ascii="Consolas" w:eastAsia="Times New Roman" w:hAnsi="Consolas" w:cs="Times New Roman"/>
          <w:color w:val="9CDCFE"/>
          <w:kern w:val="0"/>
          <w:sz w:val="21"/>
          <w:szCs w:val="21"/>
          <w:lang w:eastAsia="hu-HU"/>
          <w14:ligatures w14:val="none"/>
        </w:rPr>
        <w:t>waypoints</w:t>
      </w:r>
      <w:proofErr w:type="spellEnd"/>
      <w:r w:rsidRPr="006C6B91">
        <w:rPr>
          <w:rFonts w:ascii="Consolas" w:eastAsia="Times New Roman" w:hAnsi="Consolas" w:cs="Times New Roman"/>
          <w:color w:val="9CDCFE"/>
          <w:kern w:val="0"/>
          <w:sz w:val="21"/>
          <w:szCs w:val="21"/>
          <w:lang w:eastAsia="hu-HU"/>
          <w14:ligatures w14:val="none"/>
        </w:rPr>
        <w:t>"</w:t>
      </w:r>
      <w:r w:rsidRPr="006C6B91">
        <w:rPr>
          <w:rFonts w:ascii="Consolas" w:eastAsia="Times New Roman" w:hAnsi="Consolas" w:cs="Times New Roman"/>
          <w:color w:val="B4B4B4"/>
          <w:kern w:val="0"/>
          <w:sz w:val="21"/>
          <w:szCs w:val="21"/>
          <w:lang w:eastAsia="hu-HU"/>
          <w14:ligatures w14:val="none"/>
        </w:rPr>
        <w:t>:</w:t>
      </w:r>
      <w:r w:rsidRPr="006C6B91">
        <w:rPr>
          <w:rFonts w:ascii="Consolas" w:eastAsia="Times New Roman" w:hAnsi="Consolas" w:cs="Times New Roman"/>
          <w:color w:val="DADADA"/>
          <w:kern w:val="0"/>
          <w:sz w:val="21"/>
          <w:szCs w:val="21"/>
          <w:lang w:eastAsia="hu-HU"/>
          <w14:ligatures w14:val="none"/>
        </w:rPr>
        <w:t xml:space="preserve"> </w:t>
      </w:r>
      <w:r w:rsidRPr="006C6B91">
        <w:rPr>
          <w:rFonts w:ascii="Consolas" w:eastAsia="Times New Roman" w:hAnsi="Consolas" w:cs="Times New Roman"/>
          <w:color w:val="B4B4B4"/>
          <w:kern w:val="0"/>
          <w:sz w:val="21"/>
          <w:szCs w:val="21"/>
          <w:lang w:eastAsia="hu-HU"/>
          <w14:ligatures w14:val="none"/>
        </w:rPr>
        <w:t>{</w:t>
      </w:r>
    </w:p>
    <w:p w14:paraId="1B8C7C80" w14:textId="77777777" w:rsidR="006C6B91" w:rsidRPr="006C6B91" w:rsidRDefault="006C6B91" w:rsidP="006C6B91">
      <w:pPr>
        <w:shd w:val="clear" w:color="auto" w:fill="1E1E1E"/>
        <w:suppressAutoHyphens w:val="0"/>
        <w:spacing w:after="0" w:line="285" w:lineRule="atLeast"/>
        <w:rPr>
          <w:rFonts w:ascii="Consolas" w:eastAsia="Times New Roman" w:hAnsi="Consolas" w:cs="Times New Roman"/>
          <w:color w:val="DADADA"/>
          <w:kern w:val="0"/>
          <w:sz w:val="21"/>
          <w:szCs w:val="21"/>
          <w:lang w:eastAsia="hu-HU"/>
          <w14:ligatures w14:val="none"/>
        </w:rPr>
      </w:pPr>
      <w:r w:rsidRPr="006C6B91">
        <w:rPr>
          <w:rFonts w:ascii="Consolas" w:eastAsia="Times New Roman" w:hAnsi="Consolas" w:cs="Times New Roman"/>
          <w:color w:val="DADADA"/>
          <w:kern w:val="0"/>
          <w:sz w:val="21"/>
          <w:szCs w:val="21"/>
          <w:lang w:eastAsia="hu-HU"/>
          <w14:ligatures w14:val="none"/>
        </w:rPr>
        <w:t xml:space="preserve">                        </w:t>
      </w:r>
      <w:r w:rsidRPr="006C6B91">
        <w:rPr>
          <w:rFonts w:ascii="Consolas" w:eastAsia="Times New Roman" w:hAnsi="Consolas" w:cs="Times New Roman"/>
          <w:color w:val="9CDCFE"/>
          <w:kern w:val="0"/>
          <w:sz w:val="21"/>
          <w:szCs w:val="21"/>
          <w:lang w:eastAsia="hu-HU"/>
          <w14:ligatures w14:val="none"/>
        </w:rPr>
        <w:t>"</w:t>
      </w:r>
      <w:proofErr w:type="spellStart"/>
      <w:r w:rsidRPr="006C6B91">
        <w:rPr>
          <w:rFonts w:ascii="Consolas" w:eastAsia="Times New Roman" w:hAnsi="Consolas" w:cs="Times New Roman"/>
          <w:color w:val="9CDCFE"/>
          <w:kern w:val="0"/>
          <w:sz w:val="21"/>
          <w:szCs w:val="21"/>
          <w:lang w:eastAsia="hu-HU"/>
          <w14:ligatures w14:val="none"/>
        </w:rPr>
        <w:t>description</w:t>
      </w:r>
      <w:proofErr w:type="spellEnd"/>
      <w:r w:rsidRPr="006C6B91">
        <w:rPr>
          <w:rFonts w:ascii="Consolas" w:eastAsia="Times New Roman" w:hAnsi="Consolas" w:cs="Times New Roman"/>
          <w:color w:val="9CDCFE"/>
          <w:kern w:val="0"/>
          <w:sz w:val="21"/>
          <w:szCs w:val="21"/>
          <w:lang w:eastAsia="hu-HU"/>
          <w14:ligatures w14:val="none"/>
        </w:rPr>
        <w:t>"</w:t>
      </w:r>
      <w:r w:rsidRPr="006C6B91">
        <w:rPr>
          <w:rFonts w:ascii="Consolas" w:eastAsia="Times New Roman" w:hAnsi="Consolas" w:cs="Times New Roman"/>
          <w:color w:val="B4B4B4"/>
          <w:kern w:val="0"/>
          <w:sz w:val="21"/>
          <w:szCs w:val="21"/>
          <w:lang w:eastAsia="hu-HU"/>
          <w14:ligatures w14:val="none"/>
        </w:rPr>
        <w:t>:</w:t>
      </w:r>
      <w:r w:rsidRPr="006C6B91">
        <w:rPr>
          <w:rFonts w:ascii="Consolas" w:eastAsia="Times New Roman" w:hAnsi="Consolas" w:cs="Times New Roman"/>
          <w:color w:val="DADADA"/>
          <w:kern w:val="0"/>
          <w:sz w:val="21"/>
          <w:szCs w:val="21"/>
          <w:lang w:eastAsia="hu-HU"/>
          <w14:ligatures w14:val="none"/>
        </w:rPr>
        <w:t xml:space="preserve"> </w:t>
      </w:r>
      <w:r w:rsidRPr="006C6B91">
        <w:rPr>
          <w:rFonts w:ascii="Consolas" w:eastAsia="Times New Roman" w:hAnsi="Consolas" w:cs="Times New Roman"/>
          <w:color w:val="E8C9BB"/>
          <w:kern w:val="0"/>
          <w:sz w:val="21"/>
          <w:szCs w:val="21"/>
          <w:lang w:eastAsia="hu-HU"/>
          <w14:ligatures w14:val="none"/>
        </w:rPr>
        <w:t>"</w:t>
      </w:r>
      <w:r w:rsidRPr="006C6B91">
        <w:rPr>
          <w:rFonts w:ascii="Consolas" w:eastAsia="Times New Roman" w:hAnsi="Consolas" w:cs="Times New Roman"/>
          <w:color w:val="CE9178"/>
          <w:kern w:val="0"/>
          <w:sz w:val="21"/>
          <w:szCs w:val="21"/>
          <w:lang w:eastAsia="hu-HU"/>
          <w14:ligatures w14:val="none"/>
        </w:rPr>
        <w:t xml:space="preserve">List of </w:t>
      </w:r>
      <w:proofErr w:type="spellStart"/>
      <w:r w:rsidRPr="006C6B91">
        <w:rPr>
          <w:rFonts w:ascii="Consolas" w:eastAsia="Times New Roman" w:hAnsi="Consolas" w:cs="Times New Roman"/>
          <w:color w:val="CE9178"/>
          <w:kern w:val="0"/>
          <w:sz w:val="21"/>
          <w:szCs w:val="21"/>
          <w:lang w:eastAsia="hu-HU"/>
          <w14:ligatures w14:val="none"/>
        </w:rPr>
        <w:t>waypoints</w:t>
      </w:r>
      <w:proofErr w:type="spellEnd"/>
      <w:r w:rsidRPr="006C6B91">
        <w:rPr>
          <w:rFonts w:ascii="Consolas" w:eastAsia="Times New Roman" w:hAnsi="Consolas" w:cs="Times New Roman"/>
          <w:color w:val="E8C9BB"/>
          <w:kern w:val="0"/>
          <w:sz w:val="21"/>
          <w:szCs w:val="21"/>
          <w:lang w:eastAsia="hu-HU"/>
          <w14:ligatures w14:val="none"/>
        </w:rPr>
        <w:t>"</w:t>
      </w:r>
      <w:r w:rsidRPr="006C6B91">
        <w:rPr>
          <w:rFonts w:ascii="Consolas" w:eastAsia="Times New Roman" w:hAnsi="Consolas" w:cs="Times New Roman"/>
          <w:color w:val="B4B4B4"/>
          <w:kern w:val="0"/>
          <w:sz w:val="21"/>
          <w:szCs w:val="21"/>
          <w:lang w:eastAsia="hu-HU"/>
          <w14:ligatures w14:val="none"/>
        </w:rPr>
        <w:t>,</w:t>
      </w:r>
    </w:p>
    <w:p w14:paraId="7790EA27" w14:textId="77777777" w:rsidR="006C6B91" w:rsidRPr="006C6B91" w:rsidRDefault="006C6B91" w:rsidP="006C6B91">
      <w:pPr>
        <w:shd w:val="clear" w:color="auto" w:fill="1E1E1E"/>
        <w:suppressAutoHyphens w:val="0"/>
        <w:spacing w:after="0" w:line="285" w:lineRule="atLeast"/>
        <w:rPr>
          <w:rFonts w:ascii="Consolas" w:eastAsia="Times New Roman" w:hAnsi="Consolas" w:cs="Times New Roman"/>
          <w:color w:val="DADADA"/>
          <w:kern w:val="0"/>
          <w:sz w:val="21"/>
          <w:szCs w:val="21"/>
          <w:lang w:eastAsia="hu-HU"/>
          <w14:ligatures w14:val="none"/>
        </w:rPr>
      </w:pPr>
      <w:r w:rsidRPr="006C6B91">
        <w:rPr>
          <w:rFonts w:ascii="Consolas" w:eastAsia="Times New Roman" w:hAnsi="Consolas" w:cs="Times New Roman"/>
          <w:color w:val="DADADA"/>
          <w:kern w:val="0"/>
          <w:sz w:val="21"/>
          <w:szCs w:val="21"/>
          <w:lang w:eastAsia="hu-HU"/>
          <w14:ligatures w14:val="none"/>
        </w:rPr>
        <w:t xml:space="preserve">                        </w:t>
      </w:r>
      <w:r w:rsidRPr="006C6B91">
        <w:rPr>
          <w:rFonts w:ascii="Consolas" w:eastAsia="Times New Roman" w:hAnsi="Consolas" w:cs="Times New Roman"/>
          <w:color w:val="9CDCFE"/>
          <w:kern w:val="0"/>
          <w:sz w:val="21"/>
          <w:szCs w:val="21"/>
          <w:lang w:eastAsia="hu-HU"/>
          <w14:ligatures w14:val="none"/>
        </w:rPr>
        <w:t>"</w:t>
      </w:r>
      <w:proofErr w:type="spellStart"/>
      <w:r w:rsidRPr="006C6B91">
        <w:rPr>
          <w:rFonts w:ascii="Consolas" w:eastAsia="Times New Roman" w:hAnsi="Consolas" w:cs="Times New Roman"/>
          <w:color w:val="9CDCFE"/>
          <w:kern w:val="0"/>
          <w:sz w:val="21"/>
          <w:szCs w:val="21"/>
          <w:lang w:eastAsia="hu-HU"/>
          <w14:ligatures w14:val="none"/>
        </w:rPr>
        <w:t>type</w:t>
      </w:r>
      <w:proofErr w:type="spellEnd"/>
      <w:r w:rsidRPr="006C6B91">
        <w:rPr>
          <w:rFonts w:ascii="Consolas" w:eastAsia="Times New Roman" w:hAnsi="Consolas" w:cs="Times New Roman"/>
          <w:color w:val="9CDCFE"/>
          <w:kern w:val="0"/>
          <w:sz w:val="21"/>
          <w:szCs w:val="21"/>
          <w:lang w:eastAsia="hu-HU"/>
          <w14:ligatures w14:val="none"/>
        </w:rPr>
        <w:t>"</w:t>
      </w:r>
      <w:r w:rsidRPr="006C6B91">
        <w:rPr>
          <w:rFonts w:ascii="Consolas" w:eastAsia="Times New Roman" w:hAnsi="Consolas" w:cs="Times New Roman"/>
          <w:color w:val="B4B4B4"/>
          <w:kern w:val="0"/>
          <w:sz w:val="21"/>
          <w:szCs w:val="21"/>
          <w:lang w:eastAsia="hu-HU"/>
          <w14:ligatures w14:val="none"/>
        </w:rPr>
        <w:t>:</w:t>
      </w:r>
      <w:r w:rsidRPr="006C6B91">
        <w:rPr>
          <w:rFonts w:ascii="Consolas" w:eastAsia="Times New Roman" w:hAnsi="Consolas" w:cs="Times New Roman"/>
          <w:color w:val="DADADA"/>
          <w:kern w:val="0"/>
          <w:sz w:val="21"/>
          <w:szCs w:val="21"/>
          <w:lang w:eastAsia="hu-HU"/>
          <w14:ligatures w14:val="none"/>
        </w:rPr>
        <w:t xml:space="preserve"> </w:t>
      </w:r>
      <w:r w:rsidRPr="006C6B91">
        <w:rPr>
          <w:rFonts w:ascii="Consolas" w:eastAsia="Times New Roman" w:hAnsi="Consolas" w:cs="Times New Roman"/>
          <w:color w:val="E8C9BB"/>
          <w:kern w:val="0"/>
          <w:sz w:val="21"/>
          <w:szCs w:val="21"/>
          <w:lang w:eastAsia="hu-HU"/>
          <w14:ligatures w14:val="none"/>
        </w:rPr>
        <w:t>"</w:t>
      </w:r>
      <w:proofErr w:type="spellStart"/>
      <w:r w:rsidRPr="006C6B91">
        <w:rPr>
          <w:rFonts w:ascii="Consolas" w:eastAsia="Times New Roman" w:hAnsi="Consolas" w:cs="Times New Roman"/>
          <w:color w:val="CE9178"/>
          <w:kern w:val="0"/>
          <w:sz w:val="21"/>
          <w:szCs w:val="21"/>
          <w:lang w:eastAsia="hu-HU"/>
          <w14:ligatures w14:val="none"/>
        </w:rPr>
        <w:t>array</w:t>
      </w:r>
      <w:proofErr w:type="spellEnd"/>
      <w:r w:rsidRPr="006C6B91">
        <w:rPr>
          <w:rFonts w:ascii="Consolas" w:eastAsia="Times New Roman" w:hAnsi="Consolas" w:cs="Times New Roman"/>
          <w:color w:val="E8C9BB"/>
          <w:kern w:val="0"/>
          <w:sz w:val="21"/>
          <w:szCs w:val="21"/>
          <w:lang w:eastAsia="hu-HU"/>
          <w14:ligatures w14:val="none"/>
        </w:rPr>
        <w:t>"</w:t>
      </w:r>
      <w:r w:rsidRPr="006C6B91">
        <w:rPr>
          <w:rFonts w:ascii="Consolas" w:eastAsia="Times New Roman" w:hAnsi="Consolas" w:cs="Times New Roman"/>
          <w:color w:val="B4B4B4"/>
          <w:kern w:val="0"/>
          <w:sz w:val="21"/>
          <w:szCs w:val="21"/>
          <w:lang w:eastAsia="hu-HU"/>
          <w14:ligatures w14:val="none"/>
        </w:rPr>
        <w:t>,</w:t>
      </w:r>
    </w:p>
    <w:p w14:paraId="0D73C817" w14:textId="77777777" w:rsidR="006C6B91" w:rsidRPr="006C6B91" w:rsidRDefault="006C6B91" w:rsidP="006C6B91">
      <w:pPr>
        <w:shd w:val="clear" w:color="auto" w:fill="1E1E1E"/>
        <w:suppressAutoHyphens w:val="0"/>
        <w:spacing w:after="0" w:line="285" w:lineRule="atLeast"/>
        <w:rPr>
          <w:rFonts w:ascii="Consolas" w:eastAsia="Times New Roman" w:hAnsi="Consolas" w:cs="Times New Roman"/>
          <w:color w:val="DADADA"/>
          <w:kern w:val="0"/>
          <w:sz w:val="21"/>
          <w:szCs w:val="21"/>
          <w:lang w:eastAsia="hu-HU"/>
          <w14:ligatures w14:val="none"/>
        </w:rPr>
      </w:pPr>
      <w:r w:rsidRPr="006C6B91">
        <w:rPr>
          <w:rFonts w:ascii="Consolas" w:eastAsia="Times New Roman" w:hAnsi="Consolas" w:cs="Times New Roman"/>
          <w:color w:val="DADADA"/>
          <w:kern w:val="0"/>
          <w:sz w:val="21"/>
          <w:szCs w:val="21"/>
          <w:lang w:eastAsia="hu-HU"/>
          <w14:ligatures w14:val="none"/>
        </w:rPr>
        <w:t xml:space="preserve">                        </w:t>
      </w:r>
      <w:r w:rsidRPr="006C6B91">
        <w:rPr>
          <w:rFonts w:ascii="Consolas" w:eastAsia="Times New Roman" w:hAnsi="Consolas" w:cs="Times New Roman"/>
          <w:color w:val="9CDCFE"/>
          <w:kern w:val="0"/>
          <w:sz w:val="21"/>
          <w:szCs w:val="21"/>
          <w:lang w:eastAsia="hu-HU"/>
          <w14:ligatures w14:val="none"/>
        </w:rPr>
        <w:t>"</w:t>
      </w:r>
      <w:proofErr w:type="spellStart"/>
      <w:r w:rsidRPr="006C6B91">
        <w:rPr>
          <w:rFonts w:ascii="Consolas" w:eastAsia="Times New Roman" w:hAnsi="Consolas" w:cs="Times New Roman"/>
          <w:color w:val="9CDCFE"/>
          <w:kern w:val="0"/>
          <w:sz w:val="21"/>
          <w:szCs w:val="21"/>
          <w:lang w:eastAsia="hu-HU"/>
          <w14:ligatures w14:val="none"/>
        </w:rPr>
        <w:t>items</w:t>
      </w:r>
      <w:proofErr w:type="spellEnd"/>
      <w:r w:rsidRPr="006C6B91">
        <w:rPr>
          <w:rFonts w:ascii="Consolas" w:eastAsia="Times New Roman" w:hAnsi="Consolas" w:cs="Times New Roman"/>
          <w:color w:val="9CDCFE"/>
          <w:kern w:val="0"/>
          <w:sz w:val="21"/>
          <w:szCs w:val="21"/>
          <w:lang w:eastAsia="hu-HU"/>
          <w14:ligatures w14:val="none"/>
        </w:rPr>
        <w:t>"</w:t>
      </w:r>
      <w:r w:rsidRPr="006C6B91">
        <w:rPr>
          <w:rFonts w:ascii="Consolas" w:eastAsia="Times New Roman" w:hAnsi="Consolas" w:cs="Times New Roman"/>
          <w:color w:val="B4B4B4"/>
          <w:kern w:val="0"/>
          <w:sz w:val="21"/>
          <w:szCs w:val="21"/>
          <w:lang w:eastAsia="hu-HU"/>
          <w14:ligatures w14:val="none"/>
        </w:rPr>
        <w:t>:</w:t>
      </w:r>
      <w:r w:rsidRPr="006C6B91">
        <w:rPr>
          <w:rFonts w:ascii="Consolas" w:eastAsia="Times New Roman" w:hAnsi="Consolas" w:cs="Times New Roman"/>
          <w:color w:val="DADADA"/>
          <w:kern w:val="0"/>
          <w:sz w:val="21"/>
          <w:szCs w:val="21"/>
          <w:lang w:eastAsia="hu-HU"/>
          <w14:ligatures w14:val="none"/>
        </w:rPr>
        <w:t xml:space="preserve"> </w:t>
      </w:r>
      <w:r w:rsidRPr="006C6B91">
        <w:rPr>
          <w:rFonts w:ascii="Consolas" w:eastAsia="Times New Roman" w:hAnsi="Consolas" w:cs="Times New Roman"/>
          <w:color w:val="B4B4B4"/>
          <w:kern w:val="0"/>
          <w:sz w:val="21"/>
          <w:szCs w:val="21"/>
          <w:lang w:eastAsia="hu-HU"/>
          <w14:ligatures w14:val="none"/>
        </w:rPr>
        <w:t>{</w:t>
      </w:r>
    </w:p>
    <w:p w14:paraId="2DCFDFD1" w14:textId="77777777" w:rsidR="006C6B91" w:rsidRPr="006C6B91" w:rsidRDefault="006C6B91" w:rsidP="006C6B91">
      <w:pPr>
        <w:shd w:val="clear" w:color="auto" w:fill="1E1E1E"/>
        <w:suppressAutoHyphens w:val="0"/>
        <w:spacing w:after="0" w:line="285" w:lineRule="atLeast"/>
        <w:rPr>
          <w:rFonts w:ascii="Consolas" w:eastAsia="Times New Roman" w:hAnsi="Consolas" w:cs="Times New Roman"/>
          <w:color w:val="DADADA"/>
          <w:kern w:val="0"/>
          <w:sz w:val="21"/>
          <w:szCs w:val="21"/>
          <w:lang w:eastAsia="hu-HU"/>
          <w14:ligatures w14:val="none"/>
        </w:rPr>
      </w:pPr>
      <w:r w:rsidRPr="006C6B91">
        <w:rPr>
          <w:rFonts w:ascii="Consolas" w:eastAsia="Times New Roman" w:hAnsi="Consolas" w:cs="Times New Roman"/>
          <w:color w:val="DADADA"/>
          <w:kern w:val="0"/>
          <w:sz w:val="21"/>
          <w:szCs w:val="21"/>
          <w:lang w:eastAsia="hu-HU"/>
          <w14:ligatures w14:val="none"/>
        </w:rPr>
        <w:t xml:space="preserve">                            </w:t>
      </w:r>
      <w:r w:rsidRPr="006C6B91">
        <w:rPr>
          <w:rFonts w:ascii="Consolas" w:eastAsia="Times New Roman" w:hAnsi="Consolas" w:cs="Times New Roman"/>
          <w:color w:val="9CDCFE"/>
          <w:kern w:val="0"/>
          <w:sz w:val="21"/>
          <w:szCs w:val="21"/>
          <w:lang w:eastAsia="hu-HU"/>
          <w14:ligatures w14:val="none"/>
        </w:rPr>
        <w:t>"</w:t>
      </w:r>
      <w:proofErr w:type="spellStart"/>
      <w:r w:rsidRPr="006C6B91">
        <w:rPr>
          <w:rFonts w:ascii="Consolas" w:eastAsia="Times New Roman" w:hAnsi="Consolas" w:cs="Times New Roman"/>
          <w:color w:val="9CDCFE"/>
          <w:kern w:val="0"/>
          <w:sz w:val="21"/>
          <w:szCs w:val="21"/>
          <w:lang w:eastAsia="hu-HU"/>
          <w14:ligatures w14:val="none"/>
        </w:rPr>
        <w:t>description</w:t>
      </w:r>
      <w:proofErr w:type="spellEnd"/>
      <w:r w:rsidRPr="006C6B91">
        <w:rPr>
          <w:rFonts w:ascii="Consolas" w:eastAsia="Times New Roman" w:hAnsi="Consolas" w:cs="Times New Roman"/>
          <w:color w:val="9CDCFE"/>
          <w:kern w:val="0"/>
          <w:sz w:val="21"/>
          <w:szCs w:val="21"/>
          <w:lang w:eastAsia="hu-HU"/>
          <w14:ligatures w14:val="none"/>
        </w:rPr>
        <w:t>"</w:t>
      </w:r>
      <w:r w:rsidRPr="006C6B91">
        <w:rPr>
          <w:rFonts w:ascii="Consolas" w:eastAsia="Times New Roman" w:hAnsi="Consolas" w:cs="Times New Roman"/>
          <w:color w:val="B4B4B4"/>
          <w:kern w:val="0"/>
          <w:sz w:val="21"/>
          <w:szCs w:val="21"/>
          <w:lang w:eastAsia="hu-HU"/>
          <w14:ligatures w14:val="none"/>
        </w:rPr>
        <w:t>:</w:t>
      </w:r>
      <w:r w:rsidRPr="006C6B91">
        <w:rPr>
          <w:rFonts w:ascii="Consolas" w:eastAsia="Times New Roman" w:hAnsi="Consolas" w:cs="Times New Roman"/>
          <w:color w:val="DADADA"/>
          <w:kern w:val="0"/>
          <w:sz w:val="21"/>
          <w:szCs w:val="21"/>
          <w:lang w:eastAsia="hu-HU"/>
          <w14:ligatures w14:val="none"/>
        </w:rPr>
        <w:t xml:space="preserve"> </w:t>
      </w:r>
      <w:r w:rsidRPr="006C6B91">
        <w:rPr>
          <w:rFonts w:ascii="Consolas" w:eastAsia="Times New Roman" w:hAnsi="Consolas" w:cs="Times New Roman"/>
          <w:color w:val="E8C9BB"/>
          <w:kern w:val="0"/>
          <w:sz w:val="21"/>
          <w:szCs w:val="21"/>
          <w:lang w:eastAsia="hu-HU"/>
          <w14:ligatures w14:val="none"/>
        </w:rPr>
        <w:t>"</w:t>
      </w:r>
      <w:proofErr w:type="spellStart"/>
      <w:r w:rsidRPr="006C6B91">
        <w:rPr>
          <w:rFonts w:ascii="Consolas" w:eastAsia="Times New Roman" w:hAnsi="Consolas" w:cs="Times New Roman"/>
          <w:color w:val="CE9178"/>
          <w:kern w:val="0"/>
          <w:sz w:val="21"/>
          <w:szCs w:val="21"/>
          <w:lang w:eastAsia="hu-HU"/>
          <w14:ligatures w14:val="none"/>
        </w:rPr>
        <w:t>Waypoint</w:t>
      </w:r>
      <w:proofErr w:type="spellEnd"/>
      <w:r w:rsidRPr="006C6B91">
        <w:rPr>
          <w:rFonts w:ascii="Consolas" w:eastAsia="Times New Roman" w:hAnsi="Consolas" w:cs="Times New Roman"/>
          <w:color w:val="E8C9BB"/>
          <w:kern w:val="0"/>
          <w:sz w:val="21"/>
          <w:szCs w:val="21"/>
          <w:lang w:eastAsia="hu-HU"/>
          <w14:ligatures w14:val="none"/>
        </w:rPr>
        <w:t>"</w:t>
      </w:r>
      <w:r w:rsidRPr="006C6B91">
        <w:rPr>
          <w:rFonts w:ascii="Consolas" w:eastAsia="Times New Roman" w:hAnsi="Consolas" w:cs="Times New Roman"/>
          <w:color w:val="B4B4B4"/>
          <w:kern w:val="0"/>
          <w:sz w:val="21"/>
          <w:szCs w:val="21"/>
          <w:lang w:eastAsia="hu-HU"/>
          <w14:ligatures w14:val="none"/>
        </w:rPr>
        <w:t>,</w:t>
      </w:r>
    </w:p>
    <w:p w14:paraId="1ACA1704" w14:textId="77777777" w:rsidR="006C6B91" w:rsidRPr="006C6B91" w:rsidRDefault="006C6B91" w:rsidP="006C6B91">
      <w:pPr>
        <w:shd w:val="clear" w:color="auto" w:fill="1E1E1E"/>
        <w:suppressAutoHyphens w:val="0"/>
        <w:spacing w:after="0" w:line="285" w:lineRule="atLeast"/>
        <w:rPr>
          <w:rFonts w:ascii="Consolas" w:eastAsia="Times New Roman" w:hAnsi="Consolas" w:cs="Times New Roman"/>
          <w:color w:val="DADADA"/>
          <w:kern w:val="0"/>
          <w:sz w:val="21"/>
          <w:szCs w:val="21"/>
          <w:lang w:eastAsia="hu-HU"/>
          <w14:ligatures w14:val="none"/>
        </w:rPr>
      </w:pPr>
      <w:r w:rsidRPr="006C6B91">
        <w:rPr>
          <w:rFonts w:ascii="Consolas" w:eastAsia="Times New Roman" w:hAnsi="Consolas" w:cs="Times New Roman"/>
          <w:color w:val="DADADA"/>
          <w:kern w:val="0"/>
          <w:sz w:val="21"/>
          <w:szCs w:val="21"/>
          <w:lang w:eastAsia="hu-HU"/>
          <w14:ligatures w14:val="none"/>
        </w:rPr>
        <w:t xml:space="preserve">                            </w:t>
      </w:r>
      <w:r w:rsidRPr="006C6B91">
        <w:rPr>
          <w:rFonts w:ascii="Consolas" w:eastAsia="Times New Roman" w:hAnsi="Consolas" w:cs="Times New Roman"/>
          <w:color w:val="9CDCFE"/>
          <w:kern w:val="0"/>
          <w:sz w:val="21"/>
          <w:szCs w:val="21"/>
          <w:lang w:eastAsia="hu-HU"/>
          <w14:ligatures w14:val="none"/>
        </w:rPr>
        <w:t>"</w:t>
      </w:r>
      <w:proofErr w:type="spellStart"/>
      <w:r w:rsidRPr="006C6B91">
        <w:rPr>
          <w:rFonts w:ascii="Consolas" w:eastAsia="Times New Roman" w:hAnsi="Consolas" w:cs="Times New Roman"/>
          <w:color w:val="9CDCFE"/>
          <w:kern w:val="0"/>
          <w:sz w:val="21"/>
          <w:szCs w:val="21"/>
          <w:lang w:eastAsia="hu-HU"/>
          <w14:ligatures w14:val="none"/>
        </w:rPr>
        <w:t>type</w:t>
      </w:r>
      <w:proofErr w:type="spellEnd"/>
      <w:r w:rsidRPr="006C6B91">
        <w:rPr>
          <w:rFonts w:ascii="Consolas" w:eastAsia="Times New Roman" w:hAnsi="Consolas" w:cs="Times New Roman"/>
          <w:color w:val="9CDCFE"/>
          <w:kern w:val="0"/>
          <w:sz w:val="21"/>
          <w:szCs w:val="21"/>
          <w:lang w:eastAsia="hu-HU"/>
          <w14:ligatures w14:val="none"/>
        </w:rPr>
        <w:t>"</w:t>
      </w:r>
      <w:r w:rsidRPr="006C6B91">
        <w:rPr>
          <w:rFonts w:ascii="Consolas" w:eastAsia="Times New Roman" w:hAnsi="Consolas" w:cs="Times New Roman"/>
          <w:color w:val="B4B4B4"/>
          <w:kern w:val="0"/>
          <w:sz w:val="21"/>
          <w:szCs w:val="21"/>
          <w:lang w:eastAsia="hu-HU"/>
          <w14:ligatures w14:val="none"/>
        </w:rPr>
        <w:t>:</w:t>
      </w:r>
      <w:r w:rsidRPr="006C6B91">
        <w:rPr>
          <w:rFonts w:ascii="Consolas" w:eastAsia="Times New Roman" w:hAnsi="Consolas" w:cs="Times New Roman"/>
          <w:color w:val="DADADA"/>
          <w:kern w:val="0"/>
          <w:sz w:val="21"/>
          <w:szCs w:val="21"/>
          <w:lang w:eastAsia="hu-HU"/>
          <w14:ligatures w14:val="none"/>
        </w:rPr>
        <w:t xml:space="preserve"> </w:t>
      </w:r>
      <w:r w:rsidRPr="006C6B91">
        <w:rPr>
          <w:rFonts w:ascii="Consolas" w:eastAsia="Times New Roman" w:hAnsi="Consolas" w:cs="Times New Roman"/>
          <w:color w:val="E8C9BB"/>
          <w:kern w:val="0"/>
          <w:sz w:val="21"/>
          <w:szCs w:val="21"/>
          <w:lang w:eastAsia="hu-HU"/>
          <w14:ligatures w14:val="none"/>
        </w:rPr>
        <w:t>"</w:t>
      </w:r>
      <w:proofErr w:type="spellStart"/>
      <w:r w:rsidRPr="006C6B91">
        <w:rPr>
          <w:rFonts w:ascii="Consolas" w:eastAsia="Times New Roman" w:hAnsi="Consolas" w:cs="Times New Roman"/>
          <w:color w:val="CE9178"/>
          <w:kern w:val="0"/>
          <w:sz w:val="21"/>
          <w:szCs w:val="21"/>
          <w:lang w:eastAsia="hu-HU"/>
          <w14:ligatures w14:val="none"/>
        </w:rPr>
        <w:t>object</w:t>
      </w:r>
      <w:proofErr w:type="spellEnd"/>
      <w:r w:rsidRPr="006C6B91">
        <w:rPr>
          <w:rFonts w:ascii="Consolas" w:eastAsia="Times New Roman" w:hAnsi="Consolas" w:cs="Times New Roman"/>
          <w:color w:val="E8C9BB"/>
          <w:kern w:val="0"/>
          <w:sz w:val="21"/>
          <w:szCs w:val="21"/>
          <w:lang w:eastAsia="hu-HU"/>
          <w14:ligatures w14:val="none"/>
        </w:rPr>
        <w:t>"</w:t>
      </w:r>
      <w:r w:rsidRPr="006C6B91">
        <w:rPr>
          <w:rFonts w:ascii="Consolas" w:eastAsia="Times New Roman" w:hAnsi="Consolas" w:cs="Times New Roman"/>
          <w:color w:val="B4B4B4"/>
          <w:kern w:val="0"/>
          <w:sz w:val="21"/>
          <w:szCs w:val="21"/>
          <w:lang w:eastAsia="hu-HU"/>
          <w14:ligatures w14:val="none"/>
        </w:rPr>
        <w:t>,</w:t>
      </w:r>
    </w:p>
    <w:p w14:paraId="55E1AFDF" w14:textId="77777777" w:rsidR="006C6B91" w:rsidRPr="006C6B91" w:rsidRDefault="006C6B91" w:rsidP="006C6B91">
      <w:pPr>
        <w:shd w:val="clear" w:color="auto" w:fill="1E1E1E"/>
        <w:suppressAutoHyphens w:val="0"/>
        <w:spacing w:after="0" w:line="285" w:lineRule="atLeast"/>
        <w:rPr>
          <w:rFonts w:ascii="Consolas" w:eastAsia="Times New Roman" w:hAnsi="Consolas" w:cs="Times New Roman"/>
          <w:color w:val="DADADA"/>
          <w:kern w:val="0"/>
          <w:sz w:val="21"/>
          <w:szCs w:val="21"/>
          <w:lang w:eastAsia="hu-HU"/>
          <w14:ligatures w14:val="none"/>
        </w:rPr>
      </w:pPr>
      <w:r w:rsidRPr="006C6B91">
        <w:rPr>
          <w:rFonts w:ascii="Consolas" w:eastAsia="Times New Roman" w:hAnsi="Consolas" w:cs="Times New Roman"/>
          <w:color w:val="DADADA"/>
          <w:kern w:val="0"/>
          <w:sz w:val="21"/>
          <w:szCs w:val="21"/>
          <w:lang w:eastAsia="hu-HU"/>
          <w14:ligatures w14:val="none"/>
        </w:rPr>
        <w:t xml:space="preserve">                            </w:t>
      </w:r>
      <w:r w:rsidRPr="006C6B91">
        <w:rPr>
          <w:rFonts w:ascii="Consolas" w:eastAsia="Times New Roman" w:hAnsi="Consolas" w:cs="Times New Roman"/>
          <w:color w:val="9CDCFE"/>
          <w:kern w:val="0"/>
          <w:sz w:val="21"/>
          <w:szCs w:val="21"/>
          <w:lang w:eastAsia="hu-HU"/>
          <w14:ligatures w14:val="none"/>
        </w:rPr>
        <w:t>"</w:t>
      </w:r>
      <w:proofErr w:type="spellStart"/>
      <w:r w:rsidRPr="006C6B91">
        <w:rPr>
          <w:rFonts w:ascii="Consolas" w:eastAsia="Times New Roman" w:hAnsi="Consolas" w:cs="Times New Roman"/>
          <w:color w:val="9CDCFE"/>
          <w:kern w:val="0"/>
          <w:sz w:val="21"/>
          <w:szCs w:val="21"/>
          <w:lang w:eastAsia="hu-HU"/>
          <w14:ligatures w14:val="none"/>
        </w:rPr>
        <w:t>properties</w:t>
      </w:r>
      <w:proofErr w:type="spellEnd"/>
      <w:r w:rsidRPr="006C6B91">
        <w:rPr>
          <w:rFonts w:ascii="Consolas" w:eastAsia="Times New Roman" w:hAnsi="Consolas" w:cs="Times New Roman"/>
          <w:color w:val="9CDCFE"/>
          <w:kern w:val="0"/>
          <w:sz w:val="21"/>
          <w:szCs w:val="21"/>
          <w:lang w:eastAsia="hu-HU"/>
          <w14:ligatures w14:val="none"/>
        </w:rPr>
        <w:t>"</w:t>
      </w:r>
      <w:r w:rsidRPr="006C6B91">
        <w:rPr>
          <w:rFonts w:ascii="Consolas" w:eastAsia="Times New Roman" w:hAnsi="Consolas" w:cs="Times New Roman"/>
          <w:color w:val="B4B4B4"/>
          <w:kern w:val="0"/>
          <w:sz w:val="21"/>
          <w:szCs w:val="21"/>
          <w:lang w:eastAsia="hu-HU"/>
          <w14:ligatures w14:val="none"/>
        </w:rPr>
        <w:t>:</w:t>
      </w:r>
      <w:r w:rsidRPr="006C6B91">
        <w:rPr>
          <w:rFonts w:ascii="Consolas" w:eastAsia="Times New Roman" w:hAnsi="Consolas" w:cs="Times New Roman"/>
          <w:color w:val="DADADA"/>
          <w:kern w:val="0"/>
          <w:sz w:val="21"/>
          <w:szCs w:val="21"/>
          <w:lang w:eastAsia="hu-HU"/>
          <w14:ligatures w14:val="none"/>
        </w:rPr>
        <w:t xml:space="preserve"> </w:t>
      </w:r>
      <w:r w:rsidRPr="006C6B91">
        <w:rPr>
          <w:rFonts w:ascii="Consolas" w:eastAsia="Times New Roman" w:hAnsi="Consolas" w:cs="Times New Roman"/>
          <w:color w:val="B4B4B4"/>
          <w:kern w:val="0"/>
          <w:sz w:val="21"/>
          <w:szCs w:val="21"/>
          <w:lang w:eastAsia="hu-HU"/>
          <w14:ligatures w14:val="none"/>
        </w:rPr>
        <w:t>{</w:t>
      </w:r>
    </w:p>
    <w:p w14:paraId="4E24D96C" w14:textId="77777777" w:rsidR="006C6B91" w:rsidRPr="006C6B91" w:rsidRDefault="006C6B91" w:rsidP="006C6B91">
      <w:pPr>
        <w:shd w:val="clear" w:color="auto" w:fill="1E1E1E"/>
        <w:suppressAutoHyphens w:val="0"/>
        <w:spacing w:after="0" w:line="285" w:lineRule="atLeast"/>
        <w:rPr>
          <w:rFonts w:ascii="Consolas" w:eastAsia="Times New Roman" w:hAnsi="Consolas" w:cs="Times New Roman"/>
          <w:color w:val="DADADA"/>
          <w:kern w:val="0"/>
          <w:sz w:val="21"/>
          <w:szCs w:val="21"/>
          <w:lang w:eastAsia="hu-HU"/>
          <w14:ligatures w14:val="none"/>
        </w:rPr>
      </w:pPr>
      <w:r w:rsidRPr="006C6B91">
        <w:rPr>
          <w:rFonts w:ascii="Consolas" w:eastAsia="Times New Roman" w:hAnsi="Consolas" w:cs="Times New Roman"/>
          <w:color w:val="DADADA"/>
          <w:kern w:val="0"/>
          <w:sz w:val="21"/>
          <w:szCs w:val="21"/>
          <w:lang w:eastAsia="hu-HU"/>
          <w14:ligatures w14:val="none"/>
        </w:rPr>
        <w:t xml:space="preserve">                                </w:t>
      </w:r>
      <w:r w:rsidRPr="006C6B91">
        <w:rPr>
          <w:rFonts w:ascii="Consolas" w:eastAsia="Times New Roman" w:hAnsi="Consolas" w:cs="Times New Roman"/>
          <w:color w:val="9CDCFE"/>
          <w:kern w:val="0"/>
          <w:sz w:val="21"/>
          <w:szCs w:val="21"/>
          <w:lang w:eastAsia="hu-HU"/>
          <w14:ligatures w14:val="none"/>
        </w:rPr>
        <w:t>"</w:t>
      </w:r>
      <w:proofErr w:type="spellStart"/>
      <w:r w:rsidRPr="006C6B91">
        <w:rPr>
          <w:rFonts w:ascii="Consolas" w:eastAsia="Times New Roman" w:hAnsi="Consolas" w:cs="Times New Roman"/>
          <w:color w:val="9CDCFE"/>
          <w:kern w:val="0"/>
          <w:sz w:val="21"/>
          <w:szCs w:val="21"/>
          <w:lang w:eastAsia="hu-HU"/>
          <w14:ligatures w14:val="none"/>
        </w:rPr>
        <w:t>ts</w:t>
      </w:r>
      <w:proofErr w:type="spellEnd"/>
      <w:r w:rsidRPr="006C6B91">
        <w:rPr>
          <w:rFonts w:ascii="Consolas" w:eastAsia="Times New Roman" w:hAnsi="Consolas" w:cs="Times New Roman"/>
          <w:color w:val="9CDCFE"/>
          <w:kern w:val="0"/>
          <w:sz w:val="21"/>
          <w:szCs w:val="21"/>
          <w:lang w:eastAsia="hu-HU"/>
          <w14:ligatures w14:val="none"/>
        </w:rPr>
        <w:t>"</w:t>
      </w:r>
      <w:r w:rsidRPr="006C6B91">
        <w:rPr>
          <w:rFonts w:ascii="Consolas" w:eastAsia="Times New Roman" w:hAnsi="Consolas" w:cs="Times New Roman"/>
          <w:color w:val="B4B4B4"/>
          <w:kern w:val="0"/>
          <w:sz w:val="21"/>
          <w:szCs w:val="21"/>
          <w:lang w:eastAsia="hu-HU"/>
          <w14:ligatures w14:val="none"/>
        </w:rPr>
        <w:t>:</w:t>
      </w:r>
      <w:r w:rsidRPr="006C6B91">
        <w:rPr>
          <w:rFonts w:ascii="Consolas" w:eastAsia="Times New Roman" w:hAnsi="Consolas" w:cs="Times New Roman"/>
          <w:color w:val="DADADA"/>
          <w:kern w:val="0"/>
          <w:sz w:val="21"/>
          <w:szCs w:val="21"/>
          <w:lang w:eastAsia="hu-HU"/>
          <w14:ligatures w14:val="none"/>
        </w:rPr>
        <w:t xml:space="preserve"> </w:t>
      </w:r>
      <w:r w:rsidRPr="006C6B91">
        <w:rPr>
          <w:rFonts w:ascii="Consolas" w:eastAsia="Times New Roman" w:hAnsi="Consolas" w:cs="Times New Roman"/>
          <w:color w:val="B4B4B4"/>
          <w:kern w:val="0"/>
          <w:sz w:val="21"/>
          <w:szCs w:val="21"/>
          <w:lang w:eastAsia="hu-HU"/>
          <w14:ligatures w14:val="none"/>
        </w:rPr>
        <w:t>{</w:t>
      </w:r>
    </w:p>
    <w:p w14:paraId="76B5F526" w14:textId="77777777" w:rsidR="006C6B91" w:rsidRPr="006C6B91" w:rsidRDefault="006C6B91" w:rsidP="006C6B91">
      <w:pPr>
        <w:shd w:val="clear" w:color="auto" w:fill="1E1E1E"/>
        <w:suppressAutoHyphens w:val="0"/>
        <w:spacing w:after="0" w:line="285" w:lineRule="atLeast"/>
        <w:rPr>
          <w:rFonts w:ascii="Consolas" w:eastAsia="Times New Roman" w:hAnsi="Consolas" w:cs="Times New Roman"/>
          <w:color w:val="DADADA"/>
          <w:kern w:val="0"/>
          <w:sz w:val="21"/>
          <w:szCs w:val="21"/>
          <w:lang w:eastAsia="hu-HU"/>
          <w14:ligatures w14:val="none"/>
        </w:rPr>
      </w:pPr>
      <w:r w:rsidRPr="006C6B91">
        <w:rPr>
          <w:rFonts w:ascii="Consolas" w:eastAsia="Times New Roman" w:hAnsi="Consolas" w:cs="Times New Roman"/>
          <w:color w:val="DADADA"/>
          <w:kern w:val="0"/>
          <w:sz w:val="21"/>
          <w:szCs w:val="21"/>
          <w:lang w:eastAsia="hu-HU"/>
          <w14:ligatures w14:val="none"/>
        </w:rPr>
        <w:t xml:space="preserve">                                    </w:t>
      </w:r>
      <w:r w:rsidRPr="006C6B91">
        <w:rPr>
          <w:rFonts w:ascii="Consolas" w:eastAsia="Times New Roman" w:hAnsi="Consolas" w:cs="Times New Roman"/>
          <w:color w:val="9CDCFE"/>
          <w:kern w:val="0"/>
          <w:sz w:val="21"/>
          <w:szCs w:val="21"/>
          <w:lang w:eastAsia="hu-HU"/>
          <w14:ligatures w14:val="none"/>
        </w:rPr>
        <w:t>"</w:t>
      </w:r>
      <w:proofErr w:type="spellStart"/>
      <w:r w:rsidRPr="006C6B91">
        <w:rPr>
          <w:rFonts w:ascii="Consolas" w:eastAsia="Times New Roman" w:hAnsi="Consolas" w:cs="Times New Roman"/>
          <w:color w:val="9CDCFE"/>
          <w:kern w:val="0"/>
          <w:sz w:val="21"/>
          <w:szCs w:val="21"/>
          <w:lang w:eastAsia="hu-HU"/>
          <w14:ligatures w14:val="none"/>
        </w:rPr>
        <w:t>description</w:t>
      </w:r>
      <w:proofErr w:type="spellEnd"/>
      <w:r w:rsidRPr="006C6B91">
        <w:rPr>
          <w:rFonts w:ascii="Consolas" w:eastAsia="Times New Roman" w:hAnsi="Consolas" w:cs="Times New Roman"/>
          <w:color w:val="9CDCFE"/>
          <w:kern w:val="0"/>
          <w:sz w:val="21"/>
          <w:szCs w:val="21"/>
          <w:lang w:eastAsia="hu-HU"/>
          <w14:ligatures w14:val="none"/>
        </w:rPr>
        <w:t>"</w:t>
      </w:r>
      <w:r w:rsidRPr="006C6B91">
        <w:rPr>
          <w:rFonts w:ascii="Consolas" w:eastAsia="Times New Roman" w:hAnsi="Consolas" w:cs="Times New Roman"/>
          <w:color w:val="B4B4B4"/>
          <w:kern w:val="0"/>
          <w:sz w:val="21"/>
          <w:szCs w:val="21"/>
          <w:lang w:eastAsia="hu-HU"/>
          <w14:ligatures w14:val="none"/>
        </w:rPr>
        <w:t>:</w:t>
      </w:r>
      <w:r w:rsidRPr="006C6B91">
        <w:rPr>
          <w:rFonts w:ascii="Consolas" w:eastAsia="Times New Roman" w:hAnsi="Consolas" w:cs="Times New Roman"/>
          <w:color w:val="DADADA"/>
          <w:kern w:val="0"/>
          <w:sz w:val="21"/>
          <w:szCs w:val="21"/>
          <w:lang w:eastAsia="hu-HU"/>
          <w14:ligatures w14:val="none"/>
        </w:rPr>
        <w:t xml:space="preserve"> </w:t>
      </w:r>
      <w:r w:rsidRPr="006C6B91">
        <w:rPr>
          <w:rFonts w:ascii="Consolas" w:eastAsia="Times New Roman" w:hAnsi="Consolas" w:cs="Times New Roman"/>
          <w:color w:val="E8C9BB"/>
          <w:kern w:val="0"/>
          <w:sz w:val="21"/>
          <w:szCs w:val="21"/>
          <w:lang w:eastAsia="hu-HU"/>
          <w14:ligatures w14:val="none"/>
        </w:rPr>
        <w:t>"</w:t>
      </w:r>
      <w:r w:rsidRPr="006C6B91">
        <w:rPr>
          <w:rFonts w:ascii="Consolas" w:eastAsia="Times New Roman" w:hAnsi="Consolas" w:cs="Times New Roman"/>
          <w:color w:val="CE9178"/>
          <w:kern w:val="0"/>
          <w:sz w:val="21"/>
          <w:szCs w:val="21"/>
          <w:lang w:eastAsia="hu-HU"/>
          <w14:ligatures w14:val="none"/>
        </w:rPr>
        <w:t>Time</w:t>
      </w:r>
      <w:r w:rsidRPr="006C6B91">
        <w:rPr>
          <w:rFonts w:ascii="Consolas" w:eastAsia="Times New Roman" w:hAnsi="Consolas" w:cs="Times New Roman"/>
          <w:color w:val="E8C9BB"/>
          <w:kern w:val="0"/>
          <w:sz w:val="21"/>
          <w:szCs w:val="21"/>
          <w:lang w:eastAsia="hu-HU"/>
          <w14:ligatures w14:val="none"/>
        </w:rPr>
        <w:t>"</w:t>
      </w:r>
      <w:r w:rsidRPr="006C6B91">
        <w:rPr>
          <w:rFonts w:ascii="Consolas" w:eastAsia="Times New Roman" w:hAnsi="Consolas" w:cs="Times New Roman"/>
          <w:color w:val="B4B4B4"/>
          <w:kern w:val="0"/>
          <w:sz w:val="21"/>
          <w:szCs w:val="21"/>
          <w:lang w:eastAsia="hu-HU"/>
          <w14:ligatures w14:val="none"/>
        </w:rPr>
        <w:t>,</w:t>
      </w:r>
    </w:p>
    <w:p w14:paraId="3D8AA8BE" w14:textId="77777777" w:rsidR="006C6B91" w:rsidRPr="006C6B91" w:rsidRDefault="006C6B91" w:rsidP="006C6B91">
      <w:pPr>
        <w:shd w:val="clear" w:color="auto" w:fill="1E1E1E"/>
        <w:suppressAutoHyphens w:val="0"/>
        <w:spacing w:after="0" w:line="285" w:lineRule="atLeast"/>
        <w:rPr>
          <w:rFonts w:ascii="Consolas" w:eastAsia="Times New Roman" w:hAnsi="Consolas" w:cs="Times New Roman"/>
          <w:color w:val="DADADA"/>
          <w:kern w:val="0"/>
          <w:sz w:val="21"/>
          <w:szCs w:val="21"/>
          <w:lang w:eastAsia="hu-HU"/>
          <w14:ligatures w14:val="none"/>
        </w:rPr>
      </w:pPr>
      <w:r w:rsidRPr="006C6B91">
        <w:rPr>
          <w:rFonts w:ascii="Consolas" w:eastAsia="Times New Roman" w:hAnsi="Consolas" w:cs="Times New Roman"/>
          <w:color w:val="DADADA"/>
          <w:kern w:val="0"/>
          <w:sz w:val="21"/>
          <w:szCs w:val="21"/>
          <w:lang w:eastAsia="hu-HU"/>
          <w14:ligatures w14:val="none"/>
        </w:rPr>
        <w:t xml:space="preserve">                                    </w:t>
      </w:r>
      <w:r w:rsidRPr="006C6B91">
        <w:rPr>
          <w:rFonts w:ascii="Consolas" w:eastAsia="Times New Roman" w:hAnsi="Consolas" w:cs="Times New Roman"/>
          <w:color w:val="9CDCFE"/>
          <w:kern w:val="0"/>
          <w:sz w:val="21"/>
          <w:szCs w:val="21"/>
          <w:lang w:eastAsia="hu-HU"/>
          <w14:ligatures w14:val="none"/>
        </w:rPr>
        <w:t>"</w:t>
      </w:r>
      <w:proofErr w:type="spellStart"/>
      <w:r w:rsidRPr="006C6B91">
        <w:rPr>
          <w:rFonts w:ascii="Consolas" w:eastAsia="Times New Roman" w:hAnsi="Consolas" w:cs="Times New Roman"/>
          <w:color w:val="9CDCFE"/>
          <w:kern w:val="0"/>
          <w:sz w:val="21"/>
          <w:szCs w:val="21"/>
          <w:lang w:eastAsia="hu-HU"/>
          <w14:ligatures w14:val="none"/>
        </w:rPr>
        <w:t>type</w:t>
      </w:r>
      <w:proofErr w:type="spellEnd"/>
      <w:r w:rsidRPr="006C6B91">
        <w:rPr>
          <w:rFonts w:ascii="Consolas" w:eastAsia="Times New Roman" w:hAnsi="Consolas" w:cs="Times New Roman"/>
          <w:color w:val="9CDCFE"/>
          <w:kern w:val="0"/>
          <w:sz w:val="21"/>
          <w:szCs w:val="21"/>
          <w:lang w:eastAsia="hu-HU"/>
          <w14:ligatures w14:val="none"/>
        </w:rPr>
        <w:t>"</w:t>
      </w:r>
      <w:r w:rsidRPr="006C6B91">
        <w:rPr>
          <w:rFonts w:ascii="Consolas" w:eastAsia="Times New Roman" w:hAnsi="Consolas" w:cs="Times New Roman"/>
          <w:color w:val="B4B4B4"/>
          <w:kern w:val="0"/>
          <w:sz w:val="21"/>
          <w:szCs w:val="21"/>
          <w:lang w:eastAsia="hu-HU"/>
          <w14:ligatures w14:val="none"/>
        </w:rPr>
        <w:t>:</w:t>
      </w:r>
      <w:r w:rsidRPr="006C6B91">
        <w:rPr>
          <w:rFonts w:ascii="Consolas" w:eastAsia="Times New Roman" w:hAnsi="Consolas" w:cs="Times New Roman"/>
          <w:color w:val="DADADA"/>
          <w:kern w:val="0"/>
          <w:sz w:val="21"/>
          <w:szCs w:val="21"/>
          <w:lang w:eastAsia="hu-HU"/>
          <w14:ligatures w14:val="none"/>
        </w:rPr>
        <w:t xml:space="preserve"> </w:t>
      </w:r>
      <w:r w:rsidRPr="006C6B91">
        <w:rPr>
          <w:rFonts w:ascii="Consolas" w:eastAsia="Times New Roman" w:hAnsi="Consolas" w:cs="Times New Roman"/>
          <w:color w:val="E8C9BB"/>
          <w:kern w:val="0"/>
          <w:sz w:val="21"/>
          <w:szCs w:val="21"/>
          <w:lang w:eastAsia="hu-HU"/>
          <w14:ligatures w14:val="none"/>
        </w:rPr>
        <w:t>"</w:t>
      </w:r>
      <w:proofErr w:type="spellStart"/>
      <w:r w:rsidRPr="006C6B91">
        <w:rPr>
          <w:rFonts w:ascii="Consolas" w:eastAsia="Times New Roman" w:hAnsi="Consolas" w:cs="Times New Roman"/>
          <w:color w:val="CE9178"/>
          <w:kern w:val="0"/>
          <w:sz w:val="21"/>
          <w:szCs w:val="21"/>
          <w:lang w:eastAsia="hu-HU"/>
          <w14:ligatures w14:val="none"/>
        </w:rPr>
        <w:t>string</w:t>
      </w:r>
      <w:proofErr w:type="spellEnd"/>
      <w:r w:rsidRPr="006C6B91">
        <w:rPr>
          <w:rFonts w:ascii="Consolas" w:eastAsia="Times New Roman" w:hAnsi="Consolas" w:cs="Times New Roman"/>
          <w:color w:val="E8C9BB"/>
          <w:kern w:val="0"/>
          <w:sz w:val="21"/>
          <w:szCs w:val="21"/>
          <w:lang w:eastAsia="hu-HU"/>
          <w14:ligatures w14:val="none"/>
        </w:rPr>
        <w:t>"</w:t>
      </w:r>
      <w:r w:rsidRPr="006C6B91">
        <w:rPr>
          <w:rFonts w:ascii="Consolas" w:eastAsia="Times New Roman" w:hAnsi="Consolas" w:cs="Times New Roman"/>
          <w:color w:val="B4B4B4"/>
          <w:kern w:val="0"/>
          <w:sz w:val="21"/>
          <w:szCs w:val="21"/>
          <w:lang w:eastAsia="hu-HU"/>
          <w14:ligatures w14:val="none"/>
        </w:rPr>
        <w:t>,</w:t>
      </w:r>
    </w:p>
    <w:p w14:paraId="0B785745" w14:textId="77777777" w:rsidR="006C6B91" w:rsidRPr="006C6B91" w:rsidRDefault="006C6B91" w:rsidP="006C6B91">
      <w:pPr>
        <w:shd w:val="clear" w:color="auto" w:fill="1E1E1E"/>
        <w:suppressAutoHyphens w:val="0"/>
        <w:spacing w:after="0" w:line="285" w:lineRule="atLeast"/>
        <w:rPr>
          <w:rFonts w:ascii="Consolas" w:eastAsia="Times New Roman" w:hAnsi="Consolas" w:cs="Times New Roman"/>
          <w:color w:val="DADADA"/>
          <w:kern w:val="0"/>
          <w:sz w:val="21"/>
          <w:szCs w:val="21"/>
          <w:lang w:eastAsia="hu-HU"/>
          <w14:ligatures w14:val="none"/>
        </w:rPr>
      </w:pPr>
      <w:r w:rsidRPr="006C6B91">
        <w:rPr>
          <w:rFonts w:ascii="Consolas" w:eastAsia="Times New Roman" w:hAnsi="Consolas" w:cs="Times New Roman"/>
          <w:color w:val="DADADA"/>
          <w:kern w:val="0"/>
          <w:sz w:val="21"/>
          <w:szCs w:val="21"/>
          <w:lang w:eastAsia="hu-HU"/>
          <w14:ligatures w14:val="none"/>
        </w:rPr>
        <w:t xml:space="preserve">                                    </w:t>
      </w:r>
      <w:r w:rsidRPr="006C6B91">
        <w:rPr>
          <w:rFonts w:ascii="Consolas" w:eastAsia="Times New Roman" w:hAnsi="Consolas" w:cs="Times New Roman"/>
          <w:color w:val="9CDCFE"/>
          <w:kern w:val="0"/>
          <w:sz w:val="21"/>
          <w:szCs w:val="21"/>
          <w:lang w:eastAsia="hu-HU"/>
          <w14:ligatures w14:val="none"/>
        </w:rPr>
        <w:t>"</w:t>
      </w:r>
      <w:proofErr w:type="spellStart"/>
      <w:r w:rsidRPr="006C6B91">
        <w:rPr>
          <w:rFonts w:ascii="Consolas" w:eastAsia="Times New Roman" w:hAnsi="Consolas" w:cs="Times New Roman"/>
          <w:color w:val="9CDCFE"/>
          <w:kern w:val="0"/>
          <w:sz w:val="21"/>
          <w:szCs w:val="21"/>
          <w:lang w:eastAsia="hu-HU"/>
          <w14:ligatures w14:val="none"/>
        </w:rPr>
        <w:t>format</w:t>
      </w:r>
      <w:proofErr w:type="spellEnd"/>
      <w:r w:rsidRPr="006C6B91">
        <w:rPr>
          <w:rFonts w:ascii="Consolas" w:eastAsia="Times New Roman" w:hAnsi="Consolas" w:cs="Times New Roman"/>
          <w:color w:val="9CDCFE"/>
          <w:kern w:val="0"/>
          <w:sz w:val="21"/>
          <w:szCs w:val="21"/>
          <w:lang w:eastAsia="hu-HU"/>
          <w14:ligatures w14:val="none"/>
        </w:rPr>
        <w:t>"</w:t>
      </w:r>
      <w:r w:rsidRPr="006C6B91">
        <w:rPr>
          <w:rFonts w:ascii="Consolas" w:eastAsia="Times New Roman" w:hAnsi="Consolas" w:cs="Times New Roman"/>
          <w:color w:val="B4B4B4"/>
          <w:kern w:val="0"/>
          <w:sz w:val="21"/>
          <w:szCs w:val="21"/>
          <w:lang w:eastAsia="hu-HU"/>
          <w14:ligatures w14:val="none"/>
        </w:rPr>
        <w:t>:</w:t>
      </w:r>
      <w:r w:rsidRPr="006C6B91">
        <w:rPr>
          <w:rFonts w:ascii="Consolas" w:eastAsia="Times New Roman" w:hAnsi="Consolas" w:cs="Times New Roman"/>
          <w:color w:val="DADADA"/>
          <w:kern w:val="0"/>
          <w:sz w:val="21"/>
          <w:szCs w:val="21"/>
          <w:lang w:eastAsia="hu-HU"/>
          <w14:ligatures w14:val="none"/>
        </w:rPr>
        <w:t xml:space="preserve"> </w:t>
      </w:r>
      <w:r w:rsidRPr="006C6B91">
        <w:rPr>
          <w:rFonts w:ascii="Consolas" w:eastAsia="Times New Roman" w:hAnsi="Consolas" w:cs="Times New Roman"/>
          <w:color w:val="E8C9BB"/>
          <w:kern w:val="0"/>
          <w:sz w:val="21"/>
          <w:szCs w:val="21"/>
          <w:lang w:eastAsia="hu-HU"/>
          <w14:ligatures w14:val="none"/>
        </w:rPr>
        <w:t>"</w:t>
      </w:r>
      <w:proofErr w:type="spellStart"/>
      <w:r w:rsidRPr="006C6B91">
        <w:rPr>
          <w:rFonts w:ascii="Consolas" w:eastAsia="Times New Roman" w:hAnsi="Consolas" w:cs="Times New Roman"/>
          <w:color w:val="CE9178"/>
          <w:kern w:val="0"/>
          <w:sz w:val="21"/>
          <w:szCs w:val="21"/>
          <w:lang w:eastAsia="hu-HU"/>
          <w14:ligatures w14:val="none"/>
        </w:rPr>
        <w:t>date-time</w:t>
      </w:r>
      <w:proofErr w:type="spellEnd"/>
      <w:r w:rsidRPr="006C6B91">
        <w:rPr>
          <w:rFonts w:ascii="Consolas" w:eastAsia="Times New Roman" w:hAnsi="Consolas" w:cs="Times New Roman"/>
          <w:color w:val="E8C9BB"/>
          <w:kern w:val="0"/>
          <w:sz w:val="21"/>
          <w:szCs w:val="21"/>
          <w:lang w:eastAsia="hu-HU"/>
          <w14:ligatures w14:val="none"/>
        </w:rPr>
        <w:t>"</w:t>
      </w:r>
      <w:r w:rsidRPr="006C6B91">
        <w:rPr>
          <w:rFonts w:ascii="Consolas" w:eastAsia="Times New Roman" w:hAnsi="Consolas" w:cs="Times New Roman"/>
          <w:color w:val="DADADA"/>
          <w:kern w:val="0"/>
          <w:sz w:val="21"/>
          <w:szCs w:val="21"/>
          <w:lang w:eastAsia="hu-HU"/>
          <w14:ligatures w14:val="none"/>
        </w:rPr>
        <w:t xml:space="preserve">          </w:t>
      </w:r>
    </w:p>
    <w:p w14:paraId="22B8A82B" w14:textId="77777777" w:rsidR="006C6B91" w:rsidRPr="006C6B91" w:rsidRDefault="006C6B91" w:rsidP="006C6B91">
      <w:pPr>
        <w:shd w:val="clear" w:color="auto" w:fill="1E1E1E"/>
        <w:suppressAutoHyphens w:val="0"/>
        <w:spacing w:after="0" w:line="285" w:lineRule="atLeast"/>
        <w:rPr>
          <w:rFonts w:ascii="Consolas" w:eastAsia="Times New Roman" w:hAnsi="Consolas" w:cs="Times New Roman"/>
          <w:color w:val="DADADA"/>
          <w:kern w:val="0"/>
          <w:sz w:val="21"/>
          <w:szCs w:val="21"/>
          <w:lang w:eastAsia="hu-HU"/>
          <w14:ligatures w14:val="none"/>
        </w:rPr>
      </w:pPr>
      <w:r w:rsidRPr="006C6B91">
        <w:rPr>
          <w:rFonts w:ascii="Consolas" w:eastAsia="Times New Roman" w:hAnsi="Consolas" w:cs="Times New Roman"/>
          <w:color w:val="DADADA"/>
          <w:kern w:val="0"/>
          <w:sz w:val="21"/>
          <w:szCs w:val="21"/>
          <w:lang w:eastAsia="hu-HU"/>
          <w14:ligatures w14:val="none"/>
        </w:rPr>
        <w:t xml:space="preserve">                                </w:t>
      </w:r>
      <w:r w:rsidRPr="006C6B91">
        <w:rPr>
          <w:rFonts w:ascii="Consolas" w:eastAsia="Times New Roman" w:hAnsi="Consolas" w:cs="Times New Roman"/>
          <w:color w:val="B4B4B4"/>
          <w:kern w:val="0"/>
          <w:sz w:val="21"/>
          <w:szCs w:val="21"/>
          <w:lang w:eastAsia="hu-HU"/>
          <w14:ligatures w14:val="none"/>
        </w:rPr>
        <w:t>},</w:t>
      </w:r>
    </w:p>
    <w:p w14:paraId="211832A5" w14:textId="77777777" w:rsidR="006C6B91" w:rsidRPr="006C6B91" w:rsidRDefault="006C6B91" w:rsidP="006C6B91">
      <w:pPr>
        <w:shd w:val="clear" w:color="auto" w:fill="1E1E1E"/>
        <w:suppressAutoHyphens w:val="0"/>
        <w:spacing w:after="0" w:line="285" w:lineRule="atLeast"/>
        <w:rPr>
          <w:rFonts w:ascii="Consolas" w:eastAsia="Times New Roman" w:hAnsi="Consolas" w:cs="Times New Roman"/>
          <w:color w:val="DADADA"/>
          <w:kern w:val="0"/>
          <w:sz w:val="21"/>
          <w:szCs w:val="21"/>
          <w:lang w:eastAsia="hu-HU"/>
          <w14:ligatures w14:val="none"/>
        </w:rPr>
      </w:pPr>
      <w:r w:rsidRPr="006C6B91">
        <w:rPr>
          <w:rFonts w:ascii="Consolas" w:eastAsia="Times New Roman" w:hAnsi="Consolas" w:cs="Times New Roman"/>
          <w:color w:val="DADADA"/>
          <w:kern w:val="0"/>
          <w:sz w:val="21"/>
          <w:szCs w:val="21"/>
          <w:lang w:eastAsia="hu-HU"/>
          <w14:ligatures w14:val="none"/>
        </w:rPr>
        <w:t xml:space="preserve">                                </w:t>
      </w:r>
      <w:r w:rsidRPr="006C6B91">
        <w:rPr>
          <w:rFonts w:ascii="Consolas" w:eastAsia="Times New Roman" w:hAnsi="Consolas" w:cs="Times New Roman"/>
          <w:color w:val="9CDCFE"/>
          <w:kern w:val="0"/>
          <w:sz w:val="21"/>
          <w:szCs w:val="21"/>
          <w:lang w:eastAsia="hu-HU"/>
          <w14:ligatures w14:val="none"/>
        </w:rPr>
        <w:t>"lat"</w:t>
      </w:r>
      <w:r w:rsidRPr="006C6B91">
        <w:rPr>
          <w:rFonts w:ascii="Consolas" w:eastAsia="Times New Roman" w:hAnsi="Consolas" w:cs="Times New Roman"/>
          <w:color w:val="B4B4B4"/>
          <w:kern w:val="0"/>
          <w:sz w:val="21"/>
          <w:szCs w:val="21"/>
          <w:lang w:eastAsia="hu-HU"/>
          <w14:ligatures w14:val="none"/>
        </w:rPr>
        <w:t>:</w:t>
      </w:r>
      <w:r w:rsidRPr="006C6B91">
        <w:rPr>
          <w:rFonts w:ascii="Consolas" w:eastAsia="Times New Roman" w:hAnsi="Consolas" w:cs="Times New Roman"/>
          <w:color w:val="DADADA"/>
          <w:kern w:val="0"/>
          <w:sz w:val="21"/>
          <w:szCs w:val="21"/>
          <w:lang w:eastAsia="hu-HU"/>
          <w14:ligatures w14:val="none"/>
        </w:rPr>
        <w:t xml:space="preserve"> </w:t>
      </w:r>
      <w:r w:rsidRPr="006C6B91">
        <w:rPr>
          <w:rFonts w:ascii="Consolas" w:eastAsia="Times New Roman" w:hAnsi="Consolas" w:cs="Times New Roman"/>
          <w:color w:val="B4B4B4"/>
          <w:kern w:val="0"/>
          <w:sz w:val="21"/>
          <w:szCs w:val="21"/>
          <w:lang w:eastAsia="hu-HU"/>
          <w14:ligatures w14:val="none"/>
        </w:rPr>
        <w:t>{</w:t>
      </w:r>
    </w:p>
    <w:p w14:paraId="385BA02F" w14:textId="77777777" w:rsidR="006C6B91" w:rsidRPr="006C6B91" w:rsidRDefault="006C6B91" w:rsidP="006C6B91">
      <w:pPr>
        <w:shd w:val="clear" w:color="auto" w:fill="1E1E1E"/>
        <w:suppressAutoHyphens w:val="0"/>
        <w:spacing w:after="0" w:line="285" w:lineRule="atLeast"/>
        <w:rPr>
          <w:rFonts w:ascii="Consolas" w:eastAsia="Times New Roman" w:hAnsi="Consolas" w:cs="Times New Roman"/>
          <w:color w:val="DADADA"/>
          <w:kern w:val="0"/>
          <w:sz w:val="21"/>
          <w:szCs w:val="21"/>
          <w:lang w:eastAsia="hu-HU"/>
          <w14:ligatures w14:val="none"/>
        </w:rPr>
      </w:pPr>
      <w:r w:rsidRPr="006C6B91">
        <w:rPr>
          <w:rFonts w:ascii="Consolas" w:eastAsia="Times New Roman" w:hAnsi="Consolas" w:cs="Times New Roman"/>
          <w:color w:val="DADADA"/>
          <w:kern w:val="0"/>
          <w:sz w:val="21"/>
          <w:szCs w:val="21"/>
          <w:lang w:eastAsia="hu-HU"/>
          <w14:ligatures w14:val="none"/>
        </w:rPr>
        <w:t xml:space="preserve">                                    </w:t>
      </w:r>
      <w:r w:rsidRPr="006C6B91">
        <w:rPr>
          <w:rFonts w:ascii="Consolas" w:eastAsia="Times New Roman" w:hAnsi="Consolas" w:cs="Times New Roman"/>
          <w:color w:val="9CDCFE"/>
          <w:kern w:val="0"/>
          <w:sz w:val="21"/>
          <w:szCs w:val="21"/>
          <w:lang w:eastAsia="hu-HU"/>
          <w14:ligatures w14:val="none"/>
        </w:rPr>
        <w:t>"</w:t>
      </w:r>
      <w:proofErr w:type="spellStart"/>
      <w:r w:rsidRPr="006C6B91">
        <w:rPr>
          <w:rFonts w:ascii="Consolas" w:eastAsia="Times New Roman" w:hAnsi="Consolas" w:cs="Times New Roman"/>
          <w:color w:val="9CDCFE"/>
          <w:kern w:val="0"/>
          <w:sz w:val="21"/>
          <w:szCs w:val="21"/>
          <w:lang w:eastAsia="hu-HU"/>
          <w14:ligatures w14:val="none"/>
        </w:rPr>
        <w:t>description</w:t>
      </w:r>
      <w:proofErr w:type="spellEnd"/>
      <w:r w:rsidRPr="006C6B91">
        <w:rPr>
          <w:rFonts w:ascii="Consolas" w:eastAsia="Times New Roman" w:hAnsi="Consolas" w:cs="Times New Roman"/>
          <w:color w:val="9CDCFE"/>
          <w:kern w:val="0"/>
          <w:sz w:val="21"/>
          <w:szCs w:val="21"/>
          <w:lang w:eastAsia="hu-HU"/>
          <w14:ligatures w14:val="none"/>
        </w:rPr>
        <w:t>"</w:t>
      </w:r>
      <w:r w:rsidRPr="006C6B91">
        <w:rPr>
          <w:rFonts w:ascii="Consolas" w:eastAsia="Times New Roman" w:hAnsi="Consolas" w:cs="Times New Roman"/>
          <w:color w:val="B4B4B4"/>
          <w:kern w:val="0"/>
          <w:sz w:val="21"/>
          <w:szCs w:val="21"/>
          <w:lang w:eastAsia="hu-HU"/>
          <w14:ligatures w14:val="none"/>
        </w:rPr>
        <w:t>:</w:t>
      </w:r>
      <w:r w:rsidRPr="006C6B91">
        <w:rPr>
          <w:rFonts w:ascii="Consolas" w:eastAsia="Times New Roman" w:hAnsi="Consolas" w:cs="Times New Roman"/>
          <w:color w:val="DADADA"/>
          <w:kern w:val="0"/>
          <w:sz w:val="21"/>
          <w:szCs w:val="21"/>
          <w:lang w:eastAsia="hu-HU"/>
          <w14:ligatures w14:val="none"/>
        </w:rPr>
        <w:t xml:space="preserve"> </w:t>
      </w:r>
      <w:r w:rsidRPr="006C6B91">
        <w:rPr>
          <w:rFonts w:ascii="Consolas" w:eastAsia="Times New Roman" w:hAnsi="Consolas" w:cs="Times New Roman"/>
          <w:color w:val="E8C9BB"/>
          <w:kern w:val="0"/>
          <w:sz w:val="21"/>
          <w:szCs w:val="21"/>
          <w:lang w:eastAsia="hu-HU"/>
          <w14:ligatures w14:val="none"/>
        </w:rPr>
        <w:t>"</w:t>
      </w:r>
      <w:proofErr w:type="spellStart"/>
      <w:r w:rsidRPr="006C6B91">
        <w:rPr>
          <w:rFonts w:ascii="Consolas" w:eastAsia="Times New Roman" w:hAnsi="Consolas" w:cs="Times New Roman"/>
          <w:color w:val="CE9178"/>
          <w:kern w:val="0"/>
          <w:sz w:val="21"/>
          <w:szCs w:val="21"/>
          <w:lang w:eastAsia="hu-HU"/>
          <w14:ligatures w14:val="none"/>
        </w:rPr>
        <w:t>Lattitude</w:t>
      </w:r>
      <w:proofErr w:type="spellEnd"/>
      <w:r w:rsidRPr="006C6B91">
        <w:rPr>
          <w:rFonts w:ascii="Consolas" w:eastAsia="Times New Roman" w:hAnsi="Consolas" w:cs="Times New Roman"/>
          <w:color w:val="E8C9BB"/>
          <w:kern w:val="0"/>
          <w:sz w:val="21"/>
          <w:szCs w:val="21"/>
          <w:lang w:eastAsia="hu-HU"/>
          <w14:ligatures w14:val="none"/>
        </w:rPr>
        <w:t>"</w:t>
      </w:r>
      <w:r w:rsidRPr="006C6B91">
        <w:rPr>
          <w:rFonts w:ascii="Consolas" w:eastAsia="Times New Roman" w:hAnsi="Consolas" w:cs="Times New Roman"/>
          <w:color w:val="B4B4B4"/>
          <w:kern w:val="0"/>
          <w:sz w:val="21"/>
          <w:szCs w:val="21"/>
          <w:lang w:eastAsia="hu-HU"/>
          <w14:ligatures w14:val="none"/>
        </w:rPr>
        <w:t>,</w:t>
      </w:r>
    </w:p>
    <w:p w14:paraId="2E1D066A" w14:textId="77777777" w:rsidR="006C6B91" w:rsidRPr="006C6B91" w:rsidRDefault="006C6B91" w:rsidP="006C6B91">
      <w:pPr>
        <w:shd w:val="clear" w:color="auto" w:fill="1E1E1E"/>
        <w:suppressAutoHyphens w:val="0"/>
        <w:spacing w:after="0" w:line="285" w:lineRule="atLeast"/>
        <w:rPr>
          <w:rFonts w:ascii="Consolas" w:eastAsia="Times New Roman" w:hAnsi="Consolas" w:cs="Times New Roman"/>
          <w:color w:val="DADADA"/>
          <w:kern w:val="0"/>
          <w:sz w:val="21"/>
          <w:szCs w:val="21"/>
          <w:lang w:eastAsia="hu-HU"/>
          <w14:ligatures w14:val="none"/>
        </w:rPr>
      </w:pPr>
      <w:r w:rsidRPr="006C6B91">
        <w:rPr>
          <w:rFonts w:ascii="Consolas" w:eastAsia="Times New Roman" w:hAnsi="Consolas" w:cs="Times New Roman"/>
          <w:color w:val="DADADA"/>
          <w:kern w:val="0"/>
          <w:sz w:val="21"/>
          <w:szCs w:val="21"/>
          <w:lang w:eastAsia="hu-HU"/>
          <w14:ligatures w14:val="none"/>
        </w:rPr>
        <w:t xml:space="preserve">                                    </w:t>
      </w:r>
      <w:r w:rsidRPr="006C6B91">
        <w:rPr>
          <w:rFonts w:ascii="Consolas" w:eastAsia="Times New Roman" w:hAnsi="Consolas" w:cs="Times New Roman"/>
          <w:color w:val="9CDCFE"/>
          <w:kern w:val="0"/>
          <w:sz w:val="21"/>
          <w:szCs w:val="21"/>
          <w:lang w:eastAsia="hu-HU"/>
          <w14:ligatures w14:val="none"/>
        </w:rPr>
        <w:t>"</w:t>
      </w:r>
      <w:proofErr w:type="spellStart"/>
      <w:r w:rsidRPr="006C6B91">
        <w:rPr>
          <w:rFonts w:ascii="Consolas" w:eastAsia="Times New Roman" w:hAnsi="Consolas" w:cs="Times New Roman"/>
          <w:color w:val="9CDCFE"/>
          <w:kern w:val="0"/>
          <w:sz w:val="21"/>
          <w:szCs w:val="21"/>
          <w:lang w:eastAsia="hu-HU"/>
          <w14:ligatures w14:val="none"/>
        </w:rPr>
        <w:t>type</w:t>
      </w:r>
      <w:proofErr w:type="spellEnd"/>
      <w:r w:rsidRPr="006C6B91">
        <w:rPr>
          <w:rFonts w:ascii="Consolas" w:eastAsia="Times New Roman" w:hAnsi="Consolas" w:cs="Times New Roman"/>
          <w:color w:val="9CDCFE"/>
          <w:kern w:val="0"/>
          <w:sz w:val="21"/>
          <w:szCs w:val="21"/>
          <w:lang w:eastAsia="hu-HU"/>
          <w14:ligatures w14:val="none"/>
        </w:rPr>
        <w:t>"</w:t>
      </w:r>
      <w:r w:rsidRPr="006C6B91">
        <w:rPr>
          <w:rFonts w:ascii="Consolas" w:eastAsia="Times New Roman" w:hAnsi="Consolas" w:cs="Times New Roman"/>
          <w:color w:val="B4B4B4"/>
          <w:kern w:val="0"/>
          <w:sz w:val="21"/>
          <w:szCs w:val="21"/>
          <w:lang w:eastAsia="hu-HU"/>
          <w14:ligatures w14:val="none"/>
        </w:rPr>
        <w:t>:</w:t>
      </w:r>
      <w:r w:rsidRPr="006C6B91">
        <w:rPr>
          <w:rFonts w:ascii="Consolas" w:eastAsia="Times New Roman" w:hAnsi="Consolas" w:cs="Times New Roman"/>
          <w:color w:val="DADADA"/>
          <w:kern w:val="0"/>
          <w:sz w:val="21"/>
          <w:szCs w:val="21"/>
          <w:lang w:eastAsia="hu-HU"/>
          <w14:ligatures w14:val="none"/>
        </w:rPr>
        <w:t xml:space="preserve"> </w:t>
      </w:r>
      <w:r w:rsidRPr="006C6B91">
        <w:rPr>
          <w:rFonts w:ascii="Consolas" w:eastAsia="Times New Roman" w:hAnsi="Consolas" w:cs="Times New Roman"/>
          <w:color w:val="E8C9BB"/>
          <w:kern w:val="0"/>
          <w:sz w:val="21"/>
          <w:szCs w:val="21"/>
          <w:lang w:eastAsia="hu-HU"/>
          <w14:ligatures w14:val="none"/>
        </w:rPr>
        <w:t>"</w:t>
      </w:r>
      <w:proofErr w:type="spellStart"/>
      <w:r w:rsidRPr="006C6B91">
        <w:rPr>
          <w:rFonts w:ascii="Consolas" w:eastAsia="Times New Roman" w:hAnsi="Consolas" w:cs="Times New Roman"/>
          <w:color w:val="CE9178"/>
          <w:kern w:val="0"/>
          <w:sz w:val="21"/>
          <w:szCs w:val="21"/>
          <w:lang w:eastAsia="hu-HU"/>
          <w14:ligatures w14:val="none"/>
        </w:rPr>
        <w:t>number</w:t>
      </w:r>
      <w:proofErr w:type="spellEnd"/>
      <w:r w:rsidRPr="006C6B91">
        <w:rPr>
          <w:rFonts w:ascii="Consolas" w:eastAsia="Times New Roman" w:hAnsi="Consolas" w:cs="Times New Roman"/>
          <w:color w:val="E8C9BB"/>
          <w:kern w:val="0"/>
          <w:sz w:val="21"/>
          <w:szCs w:val="21"/>
          <w:lang w:eastAsia="hu-HU"/>
          <w14:ligatures w14:val="none"/>
        </w:rPr>
        <w:t>"</w:t>
      </w:r>
      <w:r w:rsidRPr="006C6B91">
        <w:rPr>
          <w:rFonts w:ascii="Consolas" w:eastAsia="Times New Roman" w:hAnsi="Consolas" w:cs="Times New Roman"/>
          <w:color w:val="B4B4B4"/>
          <w:kern w:val="0"/>
          <w:sz w:val="21"/>
          <w:szCs w:val="21"/>
          <w:lang w:eastAsia="hu-HU"/>
          <w14:ligatures w14:val="none"/>
        </w:rPr>
        <w:t>,</w:t>
      </w:r>
    </w:p>
    <w:p w14:paraId="2A8BD418" w14:textId="77777777" w:rsidR="006C6B91" w:rsidRPr="006C6B91" w:rsidRDefault="006C6B91" w:rsidP="006C6B91">
      <w:pPr>
        <w:shd w:val="clear" w:color="auto" w:fill="1E1E1E"/>
        <w:suppressAutoHyphens w:val="0"/>
        <w:spacing w:after="0" w:line="285" w:lineRule="atLeast"/>
        <w:rPr>
          <w:rFonts w:ascii="Consolas" w:eastAsia="Times New Roman" w:hAnsi="Consolas" w:cs="Times New Roman"/>
          <w:color w:val="DADADA"/>
          <w:kern w:val="0"/>
          <w:sz w:val="21"/>
          <w:szCs w:val="21"/>
          <w:lang w:eastAsia="hu-HU"/>
          <w14:ligatures w14:val="none"/>
        </w:rPr>
      </w:pPr>
      <w:r w:rsidRPr="006C6B91">
        <w:rPr>
          <w:rFonts w:ascii="Consolas" w:eastAsia="Times New Roman" w:hAnsi="Consolas" w:cs="Times New Roman"/>
          <w:color w:val="DADADA"/>
          <w:kern w:val="0"/>
          <w:sz w:val="21"/>
          <w:szCs w:val="21"/>
          <w:lang w:eastAsia="hu-HU"/>
          <w14:ligatures w14:val="none"/>
        </w:rPr>
        <w:t xml:space="preserve">                                    </w:t>
      </w:r>
      <w:r w:rsidRPr="006C6B91">
        <w:rPr>
          <w:rFonts w:ascii="Consolas" w:eastAsia="Times New Roman" w:hAnsi="Consolas" w:cs="Times New Roman"/>
          <w:color w:val="9CDCFE"/>
          <w:kern w:val="0"/>
          <w:sz w:val="21"/>
          <w:szCs w:val="21"/>
          <w:lang w:eastAsia="hu-HU"/>
          <w14:ligatures w14:val="none"/>
        </w:rPr>
        <w:t>"minimum"</w:t>
      </w:r>
      <w:r w:rsidRPr="006C6B91">
        <w:rPr>
          <w:rFonts w:ascii="Consolas" w:eastAsia="Times New Roman" w:hAnsi="Consolas" w:cs="Times New Roman"/>
          <w:color w:val="B4B4B4"/>
          <w:kern w:val="0"/>
          <w:sz w:val="21"/>
          <w:szCs w:val="21"/>
          <w:lang w:eastAsia="hu-HU"/>
          <w14:ligatures w14:val="none"/>
        </w:rPr>
        <w:t>:</w:t>
      </w:r>
      <w:r w:rsidRPr="006C6B91">
        <w:rPr>
          <w:rFonts w:ascii="Consolas" w:eastAsia="Times New Roman" w:hAnsi="Consolas" w:cs="Times New Roman"/>
          <w:color w:val="DADADA"/>
          <w:kern w:val="0"/>
          <w:sz w:val="21"/>
          <w:szCs w:val="21"/>
          <w:lang w:eastAsia="hu-HU"/>
          <w14:ligatures w14:val="none"/>
        </w:rPr>
        <w:t xml:space="preserve"> </w:t>
      </w:r>
      <w:r w:rsidRPr="006C6B91">
        <w:rPr>
          <w:rFonts w:ascii="Consolas" w:eastAsia="Times New Roman" w:hAnsi="Consolas" w:cs="Times New Roman"/>
          <w:color w:val="B5CEA8"/>
          <w:kern w:val="0"/>
          <w:sz w:val="21"/>
          <w:szCs w:val="21"/>
          <w:lang w:eastAsia="hu-HU"/>
          <w14:ligatures w14:val="none"/>
        </w:rPr>
        <w:t>-90</w:t>
      </w:r>
      <w:r w:rsidRPr="006C6B91">
        <w:rPr>
          <w:rFonts w:ascii="Consolas" w:eastAsia="Times New Roman" w:hAnsi="Consolas" w:cs="Times New Roman"/>
          <w:color w:val="B4B4B4"/>
          <w:kern w:val="0"/>
          <w:sz w:val="21"/>
          <w:szCs w:val="21"/>
          <w:lang w:eastAsia="hu-HU"/>
          <w14:ligatures w14:val="none"/>
        </w:rPr>
        <w:t>,</w:t>
      </w:r>
    </w:p>
    <w:p w14:paraId="5154706A" w14:textId="77777777" w:rsidR="006C6B91" w:rsidRPr="006C6B91" w:rsidRDefault="006C6B91" w:rsidP="006C6B91">
      <w:pPr>
        <w:shd w:val="clear" w:color="auto" w:fill="1E1E1E"/>
        <w:suppressAutoHyphens w:val="0"/>
        <w:spacing w:after="0" w:line="285" w:lineRule="atLeast"/>
        <w:rPr>
          <w:rFonts w:ascii="Consolas" w:eastAsia="Times New Roman" w:hAnsi="Consolas" w:cs="Times New Roman"/>
          <w:color w:val="DADADA"/>
          <w:kern w:val="0"/>
          <w:sz w:val="21"/>
          <w:szCs w:val="21"/>
          <w:lang w:eastAsia="hu-HU"/>
          <w14:ligatures w14:val="none"/>
        </w:rPr>
      </w:pPr>
      <w:r w:rsidRPr="006C6B91">
        <w:rPr>
          <w:rFonts w:ascii="Consolas" w:eastAsia="Times New Roman" w:hAnsi="Consolas" w:cs="Times New Roman"/>
          <w:color w:val="DADADA"/>
          <w:kern w:val="0"/>
          <w:sz w:val="21"/>
          <w:szCs w:val="21"/>
          <w:lang w:eastAsia="hu-HU"/>
          <w14:ligatures w14:val="none"/>
        </w:rPr>
        <w:t xml:space="preserve">                                    </w:t>
      </w:r>
      <w:r w:rsidRPr="006C6B91">
        <w:rPr>
          <w:rFonts w:ascii="Consolas" w:eastAsia="Times New Roman" w:hAnsi="Consolas" w:cs="Times New Roman"/>
          <w:color w:val="9CDCFE"/>
          <w:kern w:val="0"/>
          <w:sz w:val="21"/>
          <w:szCs w:val="21"/>
          <w:lang w:eastAsia="hu-HU"/>
          <w14:ligatures w14:val="none"/>
        </w:rPr>
        <w:t>"maximum"</w:t>
      </w:r>
      <w:r w:rsidRPr="006C6B91">
        <w:rPr>
          <w:rFonts w:ascii="Consolas" w:eastAsia="Times New Roman" w:hAnsi="Consolas" w:cs="Times New Roman"/>
          <w:color w:val="B4B4B4"/>
          <w:kern w:val="0"/>
          <w:sz w:val="21"/>
          <w:szCs w:val="21"/>
          <w:lang w:eastAsia="hu-HU"/>
          <w14:ligatures w14:val="none"/>
        </w:rPr>
        <w:t>:</w:t>
      </w:r>
      <w:r w:rsidRPr="006C6B91">
        <w:rPr>
          <w:rFonts w:ascii="Consolas" w:eastAsia="Times New Roman" w:hAnsi="Consolas" w:cs="Times New Roman"/>
          <w:color w:val="DADADA"/>
          <w:kern w:val="0"/>
          <w:sz w:val="21"/>
          <w:szCs w:val="21"/>
          <w:lang w:eastAsia="hu-HU"/>
          <w14:ligatures w14:val="none"/>
        </w:rPr>
        <w:t xml:space="preserve"> </w:t>
      </w:r>
      <w:r w:rsidRPr="006C6B91">
        <w:rPr>
          <w:rFonts w:ascii="Consolas" w:eastAsia="Times New Roman" w:hAnsi="Consolas" w:cs="Times New Roman"/>
          <w:color w:val="B5CEA8"/>
          <w:kern w:val="0"/>
          <w:sz w:val="21"/>
          <w:szCs w:val="21"/>
          <w:lang w:eastAsia="hu-HU"/>
          <w14:ligatures w14:val="none"/>
        </w:rPr>
        <w:t>90</w:t>
      </w:r>
    </w:p>
    <w:p w14:paraId="2F69683A" w14:textId="77777777" w:rsidR="006C6B91" w:rsidRPr="006C6B91" w:rsidRDefault="006C6B91" w:rsidP="006C6B91">
      <w:pPr>
        <w:shd w:val="clear" w:color="auto" w:fill="1E1E1E"/>
        <w:suppressAutoHyphens w:val="0"/>
        <w:spacing w:after="0" w:line="285" w:lineRule="atLeast"/>
        <w:rPr>
          <w:rFonts w:ascii="Consolas" w:eastAsia="Times New Roman" w:hAnsi="Consolas" w:cs="Times New Roman"/>
          <w:color w:val="DADADA"/>
          <w:kern w:val="0"/>
          <w:sz w:val="21"/>
          <w:szCs w:val="21"/>
          <w:lang w:eastAsia="hu-HU"/>
          <w14:ligatures w14:val="none"/>
        </w:rPr>
      </w:pPr>
      <w:r w:rsidRPr="006C6B91">
        <w:rPr>
          <w:rFonts w:ascii="Consolas" w:eastAsia="Times New Roman" w:hAnsi="Consolas" w:cs="Times New Roman"/>
          <w:color w:val="DADADA"/>
          <w:kern w:val="0"/>
          <w:sz w:val="21"/>
          <w:szCs w:val="21"/>
          <w:lang w:eastAsia="hu-HU"/>
          <w14:ligatures w14:val="none"/>
        </w:rPr>
        <w:t xml:space="preserve">                                </w:t>
      </w:r>
      <w:r w:rsidRPr="006C6B91">
        <w:rPr>
          <w:rFonts w:ascii="Consolas" w:eastAsia="Times New Roman" w:hAnsi="Consolas" w:cs="Times New Roman"/>
          <w:color w:val="B4B4B4"/>
          <w:kern w:val="0"/>
          <w:sz w:val="21"/>
          <w:szCs w:val="21"/>
          <w:lang w:eastAsia="hu-HU"/>
          <w14:ligatures w14:val="none"/>
        </w:rPr>
        <w:t>},</w:t>
      </w:r>
    </w:p>
    <w:p w14:paraId="79D04B1D" w14:textId="77777777" w:rsidR="006C6B91" w:rsidRPr="006C6B91" w:rsidRDefault="006C6B91" w:rsidP="006C6B91">
      <w:pPr>
        <w:shd w:val="clear" w:color="auto" w:fill="1E1E1E"/>
        <w:suppressAutoHyphens w:val="0"/>
        <w:spacing w:after="0" w:line="285" w:lineRule="atLeast"/>
        <w:rPr>
          <w:rFonts w:ascii="Consolas" w:eastAsia="Times New Roman" w:hAnsi="Consolas" w:cs="Times New Roman"/>
          <w:color w:val="DADADA"/>
          <w:kern w:val="0"/>
          <w:sz w:val="21"/>
          <w:szCs w:val="21"/>
          <w:lang w:eastAsia="hu-HU"/>
          <w14:ligatures w14:val="none"/>
        </w:rPr>
      </w:pPr>
      <w:r w:rsidRPr="006C6B91">
        <w:rPr>
          <w:rFonts w:ascii="Consolas" w:eastAsia="Times New Roman" w:hAnsi="Consolas" w:cs="Times New Roman"/>
          <w:color w:val="DADADA"/>
          <w:kern w:val="0"/>
          <w:sz w:val="21"/>
          <w:szCs w:val="21"/>
          <w:lang w:eastAsia="hu-HU"/>
          <w14:ligatures w14:val="none"/>
        </w:rPr>
        <w:t xml:space="preserve">                                </w:t>
      </w:r>
      <w:r w:rsidRPr="006C6B91">
        <w:rPr>
          <w:rFonts w:ascii="Consolas" w:eastAsia="Times New Roman" w:hAnsi="Consolas" w:cs="Times New Roman"/>
          <w:color w:val="9CDCFE"/>
          <w:kern w:val="0"/>
          <w:sz w:val="21"/>
          <w:szCs w:val="21"/>
          <w:lang w:eastAsia="hu-HU"/>
          <w14:ligatures w14:val="none"/>
        </w:rPr>
        <w:t>"</w:t>
      </w:r>
      <w:proofErr w:type="spellStart"/>
      <w:r w:rsidRPr="006C6B91">
        <w:rPr>
          <w:rFonts w:ascii="Consolas" w:eastAsia="Times New Roman" w:hAnsi="Consolas" w:cs="Times New Roman"/>
          <w:color w:val="9CDCFE"/>
          <w:kern w:val="0"/>
          <w:sz w:val="21"/>
          <w:szCs w:val="21"/>
          <w:lang w:eastAsia="hu-HU"/>
          <w14:ligatures w14:val="none"/>
        </w:rPr>
        <w:t>lon</w:t>
      </w:r>
      <w:proofErr w:type="spellEnd"/>
      <w:r w:rsidRPr="006C6B91">
        <w:rPr>
          <w:rFonts w:ascii="Consolas" w:eastAsia="Times New Roman" w:hAnsi="Consolas" w:cs="Times New Roman"/>
          <w:color w:val="9CDCFE"/>
          <w:kern w:val="0"/>
          <w:sz w:val="21"/>
          <w:szCs w:val="21"/>
          <w:lang w:eastAsia="hu-HU"/>
          <w14:ligatures w14:val="none"/>
        </w:rPr>
        <w:t>"</w:t>
      </w:r>
      <w:r w:rsidRPr="006C6B91">
        <w:rPr>
          <w:rFonts w:ascii="Consolas" w:eastAsia="Times New Roman" w:hAnsi="Consolas" w:cs="Times New Roman"/>
          <w:color w:val="B4B4B4"/>
          <w:kern w:val="0"/>
          <w:sz w:val="21"/>
          <w:szCs w:val="21"/>
          <w:lang w:eastAsia="hu-HU"/>
          <w14:ligatures w14:val="none"/>
        </w:rPr>
        <w:t>:</w:t>
      </w:r>
      <w:r w:rsidRPr="006C6B91">
        <w:rPr>
          <w:rFonts w:ascii="Consolas" w:eastAsia="Times New Roman" w:hAnsi="Consolas" w:cs="Times New Roman"/>
          <w:color w:val="DADADA"/>
          <w:kern w:val="0"/>
          <w:sz w:val="21"/>
          <w:szCs w:val="21"/>
          <w:lang w:eastAsia="hu-HU"/>
          <w14:ligatures w14:val="none"/>
        </w:rPr>
        <w:t xml:space="preserve"> </w:t>
      </w:r>
      <w:r w:rsidRPr="006C6B91">
        <w:rPr>
          <w:rFonts w:ascii="Consolas" w:eastAsia="Times New Roman" w:hAnsi="Consolas" w:cs="Times New Roman"/>
          <w:color w:val="B4B4B4"/>
          <w:kern w:val="0"/>
          <w:sz w:val="21"/>
          <w:szCs w:val="21"/>
          <w:lang w:eastAsia="hu-HU"/>
          <w14:ligatures w14:val="none"/>
        </w:rPr>
        <w:t>{</w:t>
      </w:r>
    </w:p>
    <w:p w14:paraId="46DE93C4" w14:textId="77777777" w:rsidR="006C6B91" w:rsidRPr="006C6B91" w:rsidRDefault="006C6B91" w:rsidP="006C6B91">
      <w:pPr>
        <w:shd w:val="clear" w:color="auto" w:fill="1E1E1E"/>
        <w:suppressAutoHyphens w:val="0"/>
        <w:spacing w:after="0" w:line="285" w:lineRule="atLeast"/>
        <w:rPr>
          <w:rFonts w:ascii="Consolas" w:eastAsia="Times New Roman" w:hAnsi="Consolas" w:cs="Times New Roman"/>
          <w:color w:val="DADADA"/>
          <w:kern w:val="0"/>
          <w:sz w:val="21"/>
          <w:szCs w:val="21"/>
          <w:lang w:eastAsia="hu-HU"/>
          <w14:ligatures w14:val="none"/>
        </w:rPr>
      </w:pPr>
      <w:r w:rsidRPr="006C6B91">
        <w:rPr>
          <w:rFonts w:ascii="Consolas" w:eastAsia="Times New Roman" w:hAnsi="Consolas" w:cs="Times New Roman"/>
          <w:color w:val="DADADA"/>
          <w:kern w:val="0"/>
          <w:sz w:val="21"/>
          <w:szCs w:val="21"/>
          <w:lang w:eastAsia="hu-HU"/>
          <w14:ligatures w14:val="none"/>
        </w:rPr>
        <w:t xml:space="preserve">                                    </w:t>
      </w:r>
      <w:r w:rsidRPr="006C6B91">
        <w:rPr>
          <w:rFonts w:ascii="Consolas" w:eastAsia="Times New Roman" w:hAnsi="Consolas" w:cs="Times New Roman"/>
          <w:color w:val="9CDCFE"/>
          <w:kern w:val="0"/>
          <w:sz w:val="21"/>
          <w:szCs w:val="21"/>
          <w:lang w:eastAsia="hu-HU"/>
          <w14:ligatures w14:val="none"/>
        </w:rPr>
        <w:t>"</w:t>
      </w:r>
      <w:proofErr w:type="spellStart"/>
      <w:r w:rsidRPr="006C6B91">
        <w:rPr>
          <w:rFonts w:ascii="Consolas" w:eastAsia="Times New Roman" w:hAnsi="Consolas" w:cs="Times New Roman"/>
          <w:color w:val="9CDCFE"/>
          <w:kern w:val="0"/>
          <w:sz w:val="21"/>
          <w:szCs w:val="21"/>
          <w:lang w:eastAsia="hu-HU"/>
          <w14:ligatures w14:val="none"/>
        </w:rPr>
        <w:t>description</w:t>
      </w:r>
      <w:proofErr w:type="spellEnd"/>
      <w:r w:rsidRPr="006C6B91">
        <w:rPr>
          <w:rFonts w:ascii="Consolas" w:eastAsia="Times New Roman" w:hAnsi="Consolas" w:cs="Times New Roman"/>
          <w:color w:val="9CDCFE"/>
          <w:kern w:val="0"/>
          <w:sz w:val="21"/>
          <w:szCs w:val="21"/>
          <w:lang w:eastAsia="hu-HU"/>
          <w14:ligatures w14:val="none"/>
        </w:rPr>
        <w:t>"</w:t>
      </w:r>
      <w:r w:rsidRPr="006C6B91">
        <w:rPr>
          <w:rFonts w:ascii="Consolas" w:eastAsia="Times New Roman" w:hAnsi="Consolas" w:cs="Times New Roman"/>
          <w:color w:val="B4B4B4"/>
          <w:kern w:val="0"/>
          <w:sz w:val="21"/>
          <w:szCs w:val="21"/>
          <w:lang w:eastAsia="hu-HU"/>
          <w14:ligatures w14:val="none"/>
        </w:rPr>
        <w:t>:</w:t>
      </w:r>
      <w:r w:rsidRPr="006C6B91">
        <w:rPr>
          <w:rFonts w:ascii="Consolas" w:eastAsia="Times New Roman" w:hAnsi="Consolas" w:cs="Times New Roman"/>
          <w:color w:val="DADADA"/>
          <w:kern w:val="0"/>
          <w:sz w:val="21"/>
          <w:szCs w:val="21"/>
          <w:lang w:eastAsia="hu-HU"/>
          <w14:ligatures w14:val="none"/>
        </w:rPr>
        <w:t xml:space="preserve"> </w:t>
      </w:r>
      <w:r w:rsidRPr="006C6B91">
        <w:rPr>
          <w:rFonts w:ascii="Consolas" w:eastAsia="Times New Roman" w:hAnsi="Consolas" w:cs="Times New Roman"/>
          <w:color w:val="E8C9BB"/>
          <w:kern w:val="0"/>
          <w:sz w:val="21"/>
          <w:szCs w:val="21"/>
          <w:lang w:eastAsia="hu-HU"/>
          <w14:ligatures w14:val="none"/>
        </w:rPr>
        <w:t>"</w:t>
      </w:r>
      <w:proofErr w:type="spellStart"/>
      <w:r w:rsidRPr="006C6B91">
        <w:rPr>
          <w:rFonts w:ascii="Consolas" w:eastAsia="Times New Roman" w:hAnsi="Consolas" w:cs="Times New Roman"/>
          <w:color w:val="CE9178"/>
          <w:kern w:val="0"/>
          <w:sz w:val="21"/>
          <w:szCs w:val="21"/>
          <w:lang w:eastAsia="hu-HU"/>
          <w14:ligatures w14:val="none"/>
        </w:rPr>
        <w:t>Longitude</w:t>
      </w:r>
      <w:proofErr w:type="spellEnd"/>
      <w:r w:rsidRPr="006C6B91">
        <w:rPr>
          <w:rFonts w:ascii="Consolas" w:eastAsia="Times New Roman" w:hAnsi="Consolas" w:cs="Times New Roman"/>
          <w:color w:val="E8C9BB"/>
          <w:kern w:val="0"/>
          <w:sz w:val="21"/>
          <w:szCs w:val="21"/>
          <w:lang w:eastAsia="hu-HU"/>
          <w14:ligatures w14:val="none"/>
        </w:rPr>
        <w:t>"</w:t>
      </w:r>
      <w:r w:rsidRPr="006C6B91">
        <w:rPr>
          <w:rFonts w:ascii="Consolas" w:eastAsia="Times New Roman" w:hAnsi="Consolas" w:cs="Times New Roman"/>
          <w:color w:val="B4B4B4"/>
          <w:kern w:val="0"/>
          <w:sz w:val="21"/>
          <w:szCs w:val="21"/>
          <w:lang w:eastAsia="hu-HU"/>
          <w14:ligatures w14:val="none"/>
        </w:rPr>
        <w:t>,</w:t>
      </w:r>
    </w:p>
    <w:p w14:paraId="63D7A656" w14:textId="77777777" w:rsidR="006C6B91" w:rsidRPr="006C6B91" w:rsidRDefault="006C6B91" w:rsidP="006C6B91">
      <w:pPr>
        <w:shd w:val="clear" w:color="auto" w:fill="1E1E1E"/>
        <w:suppressAutoHyphens w:val="0"/>
        <w:spacing w:after="0" w:line="285" w:lineRule="atLeast"/>
        <w:rPr>
          <w:rFonts w:ascii="Consolas" w:eastAsia="Times New Roman" w:hAnsi="Consolas" w:cs="Times New Roman"/>
          <w:color w:val="DADADA"/>
          <w:kern w:val="0"/>
          <w:sz w:val="21"/>
          <w:szCs w:val="21"/>
          <w:lang w:eastAsia="hu-HU"/>
          <w14:ligatures w14:val="none"/>
        </w:rPr>
      </w:pPr>
      <w:r w:rsidRPr="006C6B91">
        <w:rPr>
          <w:rFonts w:ascii="Consolas" w:eastAsia="Times New Roman" w:hAnsi="Consolas" w:cs="Times New Roman"/>
          <w:color w:val="DADADA"/>
          <w:kern w:val="0"/>
          <w:sz w:val="21"/>
          <w:szCs w:val="21"/>
          <w:lang w:eastAsia="hu-HU"/>
          <w14:ligatures w14:val="none"/>
        </w:rPr>
        <w:t xml:space="preserve">                                    </w:t>
      </w:r>
      <w:r w:rsidRPr="006C6B91">
        <w:rPr>
          <w:rFonts w:ascii="Consolas" w:eastAsia="Times New Roman" w:hAnsi="Consolas" w:cs="Times New Roman"/>
          <w:color w:val="9CDCFE"/>
          <w:kern w:val="0"/>
          <w:sz w:val="21"/>
          <w:szCs w:val="21"/>
          <w:lang w:eastAsia="hu-HU"/>
          <w14:ligatures w14:val="none"/>
        </w:rPr>
        <w:t>"</w:t>
      </w:r>
      <w:proofErr w:type="spellStart"/>
      <w:r w:rsidRPr="006C6B91">
        <w:rPr>
          <w:rFonts w:ascii="Consolas" w:eastAsia="Times New Roman" w:hAnsi="Consolas" w:cs="Times New Roman"/>
          <w:color w:val="9CDCFE"/>
          <w:kern w:val="0"/>
          <w:sz w:val="21"/>
          <w:szCs w:val="21"/>
          <w:lang w:eastAsia="hu-HU"/>
          <w14:ligatures w14:val="none"/>
        </w:rPr>
        <w:t>type</w:t>
      </w:r>
      <w:proofErr w:type="spellEnd"/>
      <w:r w:rsidRPr="006C6B91">
        <w:rPr>
          <w:rFonts w:ascii="Consolas" w:eastAsia="Times New Roman" w:hAnsi="Consolas" w:cs="Times New Roman"/>
          <w:color w:val="9CDCFE"/>
          <w:kern w:val="0"/>
          <w:sz w:val="21"/>
          <w:szCs w:val="21"/>
          <w:lang w:eastAsia="hu-HU"/>
          <w14:ligatures w14:val="none"/>
        </w:rPr>
        <w:t>"</w:t>
      </w:r>
      <w:r w:rsidRPr="006C6B91">
        <w:rPr>
          <w:rFonts w:ascii="Consolas" w:eastAsia="Times New Roman" w:hAnsi="Consolas" w:cs="Times New Roman"/>
          <w:color w:val="B4B4B4"/>
          <w:kern w:val="0"/>
          <w:sz w:val="21"/>
          <w:szCs w:val="21"/>
          <w:lang w:eastAsia="hu-HU"/>
          <w14:ligatures w14:val="none"/>
        </w:rPr>
        <w:t>:</w:t>
      </w:r>
      <w:r w:rsidRPr="006C6B91">
        <w:rPr>
          <w:rFonts w:ascii="Consolas" w:eastAsia="Times New Roman" w:hAnsi="Consolas" w:cs="Times New Roman"/>
          <w:color w:val="DADADA"/>
          <w:kern w:val="0"/>
          <w:sz w:val="21"/>
          <w:szCs w:val="21"/>
          <w:lang w:eastAsia="hu-HU"/>
          <w14:ligatures w14:val="none"/>
        </w:rPr>
        <w:t xml:space="preserve"> </w:t>
      </w:r>
      <w:r w:rsidRPr="006C6B91">
        <w:rPr>
          <w:rFonts w:ascii="Consolas" w:eastAsia="Times New Roman" w:hAnsi="Consolas" w:cs="Times New Roman"/>
          <w:color w:val="E8C9BB"/>
          <w:kern w:val="0"/>
          <w:sz w:val="21"/>
          <w:szCs w:val="21"/>
          <w:lang w:eastAsia="hu-HU"/>
          <w14:ligatures w14:val="none"/>
        </w:rPr>
        <w:t>"</w:t>
      </w:r>
      <w:proofErr w:type="spellStart"/>
      <w:r w:rsidRPr="006C6B91">
        <w:rPr>
          <w:rFonts w:ascii="Consolas" w:eastAsia="Times New Roman" w:hAnsi="Consolas" w:cs="Times New Roman"/>
          <w:color w:val="CE9178"/>
          <w:kern w:val="0"/>
          <w:sz w:val="21"/>
          <w:szCs w:val="21"/>
          <w:lang w:eastAsia="hu-HU"/>
          <w14:ligatures w14:val="none"/>
        </w:rPr>
        <w:t>number</w:t>
      </w:r>
      <w:proofErr w:type="spellEnd"/>
      <w:r w:rsidRPr="006C6B91">
        <w:rPr>
          <w:rFonts w:ascii="Consolas" w:eastAsia="Times New Roman" w:hAnsi="Consolas" w:cs="Times New Roman"/>
          <w:color w:val="E8C9BB"/>
          <w:kern w:val="0"/>
          <w:sz w:val="21"/>
          <w:szCs w:val="21"/>
          <w:lang w:eastAsia="hu-HU"/>
          <w14:ligatures w14:val="none"/>
        </w:rPr>
        <w:t>"</w:t>
      </w:r>
      <w:r w:rsidRPr="006C6B91">
        <w:rPr>
          <w:rFonts w:ascii="Consolas" w:eastAsia="Times New Roman" w:hAnsi="Consolas" w:cs="Times New Roman"/>
          <w:color w:val="B4B4B4"/>
          <w:kern w:val="0"/>
          <w:sz w:val="21"/>
          <w:szCs w:val="21"/>
          <w:lang w:eastAsia="hu-HU"/>
          <w14:ligatures w14:val="none"/>
        </w:rPr>
        <w:t>,</w:t>
      </w:r>
    </w:p>
    <w:p w14:paraId="63150CCE" w14:textId="77777777" w:rsidR="006C6B91" w:rsidRPr="006C6B91" w:rsidRDefault="006C6B91" w:rsidP="006C6B91">
      <w:pPr>
        <w:shd w:val="clear" w:color="auto" w:fill="1E1E1E"/>
        <w:suppressAutoHyphens w:val="0"/>
        <w:spacing w:after="0" w:line="285" w:lineRule="atLeast"/>
        <w:rPr>
          <w:rFonts w:ascii="Consolas" w:eastAsia="Times New Roman" w:hAnsi="Consolas" w:cs="Times New Roman"/>
          <w:color w:val="DADADA"/>
          <w:kern w:val="0"/>
          <w:sz w:val="21"/>
          <w:szCs w:val="21"/>
          <w:lang w:eastAsia="hu-HU"/>
          <w14:ligatures w14:val="none"/>
        </w:rPr>
      </w:pPr>
      <w:r w:rsidRPr="006C6B91">
        <w:rPr>
          <w:rFonts w:ascii="Consolas" w:eastAsia="Times New Roman" w:hAnsi="Consolas" w:cs="Times New Roman"/>
          <w:color w:val="DADADA"/>
          <w:kern w:val="0"/>
          <w:sz w:val="21"/>
          <w:szCs w:val="21"/>
          <w:lang w:eastAsia="hu-HU"/>
          <w14:ligatures w14:val="none"/>
        </w:rPr>
        <w:t xml:space="preserve">                                    </w:t>
      </w:r>
      <w:r w:rsidRPr="006C6B91">
        <w:rPr>
          <w:rFonts w:ascii="Consolas" w:eastAsia="Times New Roman" w:hAnsi="Consolas" w:cs="Times New Roman"/>
          <w:color w:val="9CDCFE"/>
          <w:kern w:val="0"/>
          <w:sz w:val="21"/>
          <w:szCs w:val="21"/>
          <w:lang w:eastAsia="hu-HU"/>
          <w14:ligatures w14:val="none"/>
        </w:rPr>
        <w:t>"minimum"</w:t>
      </w:r>
      <w:r w:rsidRPr="006C6B91">
        <w:rPr>
          <w:rFonts w:ascii="Consolas" w:eastAsia="Times New Roman" w:hAnsi="Consolas" w:cs="Times New Roman"/>
          <w:color w:val="B4B4B4"/>
          <w:kern w:val="0"/>
          <w:sz w:val="21"/>
          <w:szCs w:val="21"/>
          <w:lang w:eastAsia="hu-HU"/>
          <w14:ligatures w14:val="none"/>
        </w:rPr>
        <w:t>:</w:t>
      </w:r>
      <w:r w:rsidRPr="006C6B91">
        <w:rPr>
          <w:rFonts w:ascii="Consolas" w:eastAsia="Times New Roman" w:hAnsi="Consolas" w:cs="Times New Roman"/>
          <w:color w:val="DADADA"/>
          <w:kern w:val="0"/>
          <w:sz w:val="21"/>
          <w:szCs w:val="21"/>
          <w:lang w:eastAsia="hu-HU"/>
          <w14:ligatures w14:val="none"/>
        </w:rPr>
        <w:t xml:space="preserve"> </w:t>
      </w:r>
      <w:r w:rsidRPr="006C6B91">
        <w:rPr>
          <w:rFonts w:ascii="Consolas" w:eastAsia="Times New Roman" w:hAnsi="Consolas" w:cs="Times New Roman"/>
          <w:color w:val="B5CEA8"/>
          <w:kern w:val="0"/>
          <w:sz w:val="21"/>
          <w:szCs w:val="21"/>
          <w:lang w:eastAsia="hu-HU"/>
          <w14:ligatures w14:val="none"/>
        </w:rPr>
        <w:t>-180</w:t>
      </w:r>
      <w:r w:rsidRPr="006C6B91">
        <w:rPr>
          <w:rFonts w:ascii="Consolas" w:eastAsia="Times New Roman" w:hAnsi="Consolas" w:cs="Times New Roman"/>
          <w:color w:val="B4B4B4"/>
          <w:kern w:val="0"/>
          <w:sz w:val="21"/>
          <w:szCs w:val="21"/>
          <w:lang w:eastAsia="hu-HU"/>
          <w14:ligatures w14:val="none"/>
        </w:rPr>
        <w:t>,</w:t>
      </w:r>
    </w:p>
    <w:p w14:paraId="39991354" w14:textId="77777777" w:rsidR="006C6B91" w:rsidRPr="006C6B91" w:rsidRDefault="006C6B91" w:rsidP="006C6B91">
      <w:pPr>
        <w:shd w:val="clear" w:color="auto" w:fill="1E1E1E"/>
        <w:suppressAutoHyphens w:val="0"/>
        <w:spacing w:after="0" w:line="285" w:lineRule="atLeast"/>
        <w:rPr>
          <w:rFonts w:ascii="Consolas" w:eastAsia="Times New Roman" w:hAnsi="Consolas" w:cs="Times New Roman"/>
          <w:color w:val="DADADA"/>
          <w:kern w:val="0"/>
          <w:sz w:val="21"/>
          <w:szCs w:val="21"/>
          <w:lang w:eastAsia="hu-HU"/>
          <w14:ligatures w14:val="none"/>
        </w:rPr>
      </w:pPr>
      <w:r w:rsidRPr="006C6B91">
        <w:rPr>
          <w:rFonts w:ascii="Consolas" w:eastAsia="Times New Roman" w:hAnsi="Consolas" w:cs="Times New Roman"/>
          <w:color w:val="DADADA"/>
          <w:kern w:val="0"/>
          <w:sz w:val="21"/>
          <w:szCs w:val="21"/>
          <w:lang w:eastAsia="hu-HU"/>
          <w14:ligatures w14:val="none"/>
        </w:rPr>
        <w:t xml:space="preserve">                                    </w:t>
      </w:r>
      <w:r w:rsidRPr="006C6B91">
        <w:rPr>
          <w:rFonts w:ascii="Consolas" w:eastAsia="Times New Roman" w:hAnsi="Consolas" w:cs="Times New Roman"/>
          <w:color w:val="9CDCFE"/>
          <w:kern w:val="0"/>
          <w:sz w:val="21"/>
          <w:szCs w:val="21"/>
          <w:lang w:eastAsia="hu-HU"/>
          <w14:ligatures w14:val="none"/>
        </w:rPr>
        <w:t>"maximum"</w:t>
      </w:r>
      <w:r w:rsidRPr="006C6B91">
        <w:rPr>
          <w:rFonts w:ascii="Consolas" w:eastAsia="Times New Roman" w:hAnsi="Consolas" w:cs="Times New Roman"/>
          <w:color w:val="B4B4B4"/>
          <w:kern w:val="0"/>
          <w:sz w:val="21"/>
          <w:szCs w:val="21"/>
          <w:lang w:eastAsia="hu-HU"/>
          <w14:ligatures w14:val="none"/>
        </w:rPr>
        <w:t>:</w:t>
      </w:r>
      <w:r w:rsidRPr="006C6B91">
        <w:rPr>
          <w:rFonts w:ascii="Consolas" w:eastAsia="Times New Roman" w:hAnsi="Consolas" w:cs="Times New Roman"/>
          <w:color w:val="DADADA"/>
          <w:kern w:val="0"/>
          <w:sz w:val="21"/>
          <w:szCs w:val="21"/>
          <w:lang w:eastAsia="hu-HU"/>
          <w14:ligatures w14:val="none"/>
        </w:rPr>
        <w:t xml:space="preserve"> </w:t>
      </w:r>
      <w:r w:rsidRPr="006C6B91">
        <w:rPr>
          <w:rFonts w:ascii="Consolas" w:eastAsia="Times New Roman" w:hAnsi="Consolas" w:cs="Times New Roman"/>
          <w:color w:val="B5CEA8"/>
          <w:kern w:val="0"/>
          <w:sz w:val="21"/>
          <w:szCs w:val="21"/>
          <w:lang w:eastAsia="hu-HU"/>
          <w14:ligatures w14:val="none"/>
        </w:rPr>
        <w:t>180</w:t>
      </w:r>
    </w:p>
    <w:p w14:paraId="408744D9" w14:textId="77777777" w:rsidR="006C6B91" w:rsidRPr="006C6B91" w:rsidRDefault="006C6B91" w:rsidP="006C6B91">
      <w:pPr>
        <w:shd w:val="clear" w:color="auto" w:fill="1E1E1E"/>
        <w:suppressAutoHyphens w:val="0"/>
        <w:spacing w:after="0" w:line="285" w:lineRule="atLeast"/>
        <w:rPr>
          <w:rFonts w:ascii="Consolas" w:eastAsia="Times New Roman" w:hAnsi="Consolas" w:cs="Times New Roman"/>
          <w:color w:val="DADADA"/>
          <w:kern w:val="0"/>
          <w:sz w:val="21"/>
          <w:szCs w:val="21"/>
          <w:lang w:eastAsia="hu-HU"/>
          <w14:ligatures w14:val="none"/>
        </w:rPr>
      </w:pPr>
      <w:r w:rsidRPr="006C6B91">
        <w:rPr>
          <w:rFonts w:ascii="Consolas" w:eastAsia="Times New Roman" w:hAnsi="Consolas" w:cs="Times New Roman"/>
          <w:color w:val="DADADA"/>
          <w:kern w:val="0"/>
          <w:sz w:val="21"/>
          <w:szCs w:val="21"/>
          <w:lang w:eastAsia="hu-HU"/>
          <w14:ligatures w14:val="none"/>
        </w:rPr>
        <w:t xml:space="preserve">                                </w:t>
      </w:r>
      <w:r w:rsidRPr="006C6B91">
        <w:rPr>
          <w:rFonts w:ascii="Consolas" w:eastAsia="Times New Roman" w:hAnsi="Consolas" w:cs="Times New Roman"/>
          <w:color w:val="B4B4B4"/>
          <w:kern w:val="0"/>
          <w:sz w:val="21"/>
          <w:szCs w:val="21"/>
          <w:lang w:eastAsia="hu-HU"/>
          <w14:ligatures w14:val="none"/>
        </w:rPr>
        <w:t>}</w:t>
      </w:r>
    </w:p>
    <w:p w14:paraId="20690FAD" w14:textId="77777777" w:rsidR="006C6B91" w:rsidRPr="006C6B91" w:rsidRDefault="006C6B91" w:rsidP="006C6B91">
      <w:pPr>
        <w:shd w:val="clear" w:color="auto" w:fill="1E1E1E"/>
        <w:suppressAutoHyphens w:val="0"/>
        <w:spacing w:after="0" w:line="285" w:lineRule="atLeast"/>
        <w:rPr>
          <w:rFonts w:ascii="Consolas" w:eastAsia="Times New Roman" w:hAnsi="Consolas" w:cs="Times New Roman"/>
          <w:color w:val="DADADA"/>
          <w:kern w:val="0"/>
          <w:sz w:val="21"/>
          <w:szCs w:val="21"/>
          <w:lang w:eastAsia="hu-HU"/>
          <w14:ligatures w14:val="none"/>
        </w:rPr>
      </w:pPr>
      <w:r w:rsidRPr="006C6B91">
        <w:rPr>
          <w:rFonts w:ascii="Consolas" w:eastAsia="Times New Roman" w:hAnsi="Consolas" w:cs="Times New Roman"/>
          <w:color w:val="DADADA"/>
          <w:kern w:val="0"/>
          <w:sz w:val="21"/>
          <w:szCs w:val="21"/>
          <w:lang w:eastAsia="hu-HU"/>
          <w14:ligatures w14:val="none"/>
        </w:rPr>
        <w:t xml:space="preserve">                            </w:t>
      </w:r>
      <w:r w:rsidRPr="006C6B91">
        <w:rPr>
          <w:rFonts w:ascii="Consolas" w:eastAsia="Times New Roman" w:hAnsi="Consolas" w:cs="Times New Roman"/>
          <w:color w:val="B4B4B4"/>
          <w:kern w:val="0"/>
          <w:sz w:val="21"/>
          <w:szCs w:val="21"/>
          <w:lang w:eastAsia="hu-HU"/>
          <w14:ligatures w14:val="none"/>
        </w:rPr>
        <w:t>},</w:t>
      </w:r>
    </w:p>
    <w:p w14:paraId="798B2753" w14:textId="77777777" w:rsidR="006C6B91" w:rsidRPr="006C6B91" w:rsidRDefault="006C6B91" w:rsidP="006C6B91">
      <w:pPr>
        <w:shd w:val="clear" w:color="auto" w:fill="1E1E1E"/>
        <w:suppressAutoHyphens w:val="0"/>
        <w:spacing w:after="0" w:line="285" w:lineRule="atLeast"/>
        <w:rPr>
          <w:rFonts w:ascii="Consolas" w:eastAsia="Times New Roman" w:hAnsi="Consolas" w:cs="Times New Roman"/>
          <w:color w:val="DADADA"/>
          <w:kern w:val="0"/>
          <w:sz w:val="21"/>
          <w:szCs w:val="21"/>
          <w:lang w:eastAsia="hu-HU"/>
          <w14:ligatures w14:val="none"/>
        </w:rPr>
      </w:pPr>
      <w:r w:rsidRPr="006C6B91">
        <w:rPr>
          <w:rFonts w:ascii="Consolas" w:eastAsia="Times New Roman" w:hAnsi="Consolas" w:cs="Times New Roman"/>
          <w:color w:val="DADADA"/>
          <w:kern w:val="0"/>
          <w:sz w:val="21"/>
          <w:szCs w:val="21"/>
          <w:lang w:eastAsia="hu-HU"/>
          <w14:ligatures w14:val="none"/>
        </w:rPr>
        <w:t xml:space="preserve">                            </w:t>
      </w:r>
      <w:r w:rsidRPr="006C6B91">
        <w:rPr>
          <w:rFonts w:ascii="Consolas" w:eastAsia="Times New Roman" w:hAnsi="Consolas" w:cs="Times New Roman"/>
          <w:color w:val="9CDCFE"/>
          <w:kern w:val="0"/>
          <w:sz w:val="21"/>
          <w:szCs w:val="21"/>
          <w:lang w:eastAsia="hu-HU"/>
          <w14:ligatures w14:val="none"/>
        </w:rPr>
        <w:t>"</w:t>
      </w:r>
      <w:proofErr w:type="spellStart"/>
      <w:r w:rsidRPr="006C6B91">
        <w:rPr>
          <w:rFonts w:ascii="Consolas" w:eastAsia="Times New Roman" w:hAnsi="Consolas" w:cs="Times New Roman"/>
          <w:color w:val="9CDCFE"/>
          <w:kern w:val="0"/>
          <w:sz w:val="21"/>
          <w:szCs w:val="21"/>
          <w:lang w:eastAsia="hu-HU"/>
          <w14:ligatures w14:val="none"/>
        </w:rPr>
        <w:t>required</w:t>
      </w:r>
      <w:proofErr w:type="spellEnd"/>
      <w:r w:rsidRPr="006C6B91">
        <w:rPr>
          <w:rFonts w:ascii="Consolas" w:eastAsia="Times New Roman" w:hAnsi="Consolas" w:cs="Times New Roman"/>
          <w:color w:val="9CDCFE"/>
          <w:kern w:val="0"/>
          <w:sz w:val="21"/>
          <w:szCs w:val="21"/>
          <w:lang w:eastAsia="hu-HU"/>
          <w14:ligatures w14:val="none"/>
        </w:rPr>
        <w:t>"</w:t>
      </w:r>
      <w:r w:rsidRPr="006C6B91">
        <w:rPr>
          <w:rFonts w:ascii="Consolas" w:eastAsia="Times New Roman" w:hAnsi="Consolas" w:cs="Times New Roman"/>
          <w:color w:val="B4B4B4"/>
          <w:kern w:val="0"/>
          <w:sz w:val="21"/>
          <w:szCs w:val="21"/>
          <w:lang w:eastAsia="hu-HU"/>
          <w14:ligatures w14:val="none"/>
        </w:rPr>
        <w:t>:</w:t>
      </w:r>
      <w:r w:rsidRPr="006C6B91">
        <w:rPr>
          <w:rFonts w:ascii="Consolas" w:eastAsia="Times New Roman" w:hAnsi="Consolas" w:cs="Times New Roman"/>
          <w:color w:val="DADADA"/>
          <w:kern w:val="0"/>
          <w:sz w:val="21"/>
          <w:szCs w:val="21"/>
          <w:lang w:eastAsia="hu-HU"/>
          <w14:ligatures w14:val="none"/>
        </w:rPr>
        <w:t xml:space="preserve"> </w:t>
      </w:r>
      <w:r w:rsidRPr="006C6B91">
        <w:rPr>
          <w:rFonts w:ascii="Consolas" w:eastAsia="Times New Roman" w:hAnsi="Consolas" w:cs="Times New Roman"/>
          <w:color w:val="B4B4B4"/>
          <w:kern w:val="0"/>
          <w:sz w:val="21"/>
          <w:szCs w:val="21"/>
          <w:lang w:eastAsia="hu-HU"/>
          <w14:ligatures w14:val="none"/>
        </w:rPr>
        <w:t>[</w:t>
      </w:r>
    </w:p>
    <w:p w14:paraId="6A70A64B" w14:textId="77777777" w:rsidR="006C6B91" w:rsidRPr="006C6B91" w:rsidRDefault="006C6B91" w:rsidP="006C6B91">
      <w:pPr>
        <w:shd w:val="clear" w:color="auto" w:fill="1E1E1E"/>
        <w:suppressAutoHyphens w:val="0"/>
        <w:spacing w:after="0" w:line="285" w:lineRule="atLeast"/>
        <w:rPr>
          <w:rFonts w:ascii="Consolas" w:eastAsia="Times New Roman" w:hAnsi="Consolas" w:cs="Times New Roman"/>
          <w:color w:val="DADADA"/>
          <w:kern w:val="0"/>
          <w:sz w:val="21"/>
          <w:szCs w:val="21"/>
          <w:lang w:eastAsia="hu-HU"/>
          <w14:ligatures w14:val="none"/>
        </w:rPr>
      </w:pPr>
      <w:r w:rsidRPr="006C6B91">
        <w:rPr>
          <w:rFonts w:ascii="Consolas" w:eastAsia="Times New Roman" w:hAnsi="Consolas" w:cs="Times New Roman"/>
          <w:color w:val="DADADA"/>
          <w:kern w:val="0"/>
          <w:sz w:val="21"/>
          <w:szCs w:val="21"/>
          <w:lang w:eastAsia="hu-HU"/>
          <w14:ligatures w14:val="none"/>
        </w:rPr>
        <w:t xml:space="preserve">                                </w:t>
      </w:r>
      <w:r w:rsidRPr="006C6B91">
        <w:rPr>
          <w:rFonts w:ascii="Consolas" w:eastAsia="Times New Roman" w:hAnsi="Consolas" w:cs="Times New Roman"/>
          <w:color w:val="E8C9BB"/>
          <w:kern w:val="0"/>
          <w:sz w:val="21"/>
          <w:szCs w:val="21"/>
          <w:lang w:eastAsia="hu-HU"/>
          <w14:ligatures w14:val="none"/>
        </w:rPr>
        <w:t>"</w:t>
      </w:r>
      <w:proofErr w:type="spellStart"/>
      <w:r w:rsidRPr="006C6B91">
        <w:rPr>
          <w:rFonts w:ascii="Consolas" w:eastAsia="Times New Roman" w:hAnsi="Consolas" w:cs="Times New Roman"/>
          <w:color w:val="CE9178"/>
          <w:kern w:val="0"/>
          <w:sz w:val="21"/>
          <w:szCs w:val="21"/>
          <w:lang w:eastAsia="hu-HU"/>
          <w14:ligatures w14:val="none"/>
        </w:rPr>
        <w:t>ts</w:t>
      </w:r>
      <w:proofErr w:type="spellEnd"/>
      <w:r w:rsidRPr="006C6B91">
        <w:rPr>
          <w:rFonts w:ascii="Consolas" w:eastAsia="Times New Roman" w:hAnsi="Consolas" w:cs="Times New Roman"/>
          <w:color w:val="E8C9BB"/>
          <w:kern w:val="0"/>
          <w:sz w:val="21"/>
          <w:szCs w:val="21"/>
          <w:lang w:eastAsia="hu-HU"/>
          <w14:ligatures w14:val="none"/>
        </w:rPr>
        <w:t>"</w:t>
      </w:r>
      <w:r w:rsidRPr="006C6B91">
        <w:rPr>
          <w:rFonts w:ascii="Consolas" w:eastAsia="Times New Roman" w:hAnsi="Consolas" w:cs="Times New Roman"/>
          <w:color w:val="B4B4B4"/>
          <w:kern w:val="0"/>
          <w:sz w:val="21"/>
          <w:szCs w:val="21"/>
          <w:lang w:eastAsia="hu-HU"/>
          <w14:ligatures w14:val="none"/>
        </w:rPr>
        <w:t>,</w:t>
      </w:r>
    </w:p>
    <w:p w14:paraId="7EA870EC" w14:textId="77777777" w:rsidR="006C6B91" w:rsidRPr="006C6B91" w:rsidRDefault="006C6B91" w:rsidP="006C6B91">
      <w:pPr>
        <w:shd w:val="clear" w:color="auto" w:fill="1E1E1E"/>
        <w:suppressAutoHyphens w:val="0"/>
        <w:spacing w:after="0" w:line="285" w:lineRule="atLeast"/>
        <w:rPr>
          <w:rFonts w:ascii="Consolas" w:eastAsia="Times New Roman" w:hAnsi="Consolas" w:cs="Times New Roman"/>
          <w:color w:val="DADADA"/>
          <w:kern w:val="0"/>
          <w:sz w:val="21"/>
          <w:szCs w:val="21"/>
          <w:lang w:eastAsia="hu-HU"/>
          <w14:ligatures w14:val="none"/>
        </w:rPr>
      </w:pPr>
      <w:r w:rsidRPr="006C6B91">
        <w:rPr>
          <w:rFonts w:ascii="Consolas" w:eastAsia="Times New Roman" w:hAnsi="Consolas" w:cs="Times New Roman"/>
          <w:color w:val="DADADA"/>
          <w:kern w:val="0"/>
          <w:sz w:val="21"/>
          <w:szCs w:val="21"/>
          <w:lang w:eastAsia="hu-HU"/>
          <w14:ligatures w14:val="none"/>
        </w:rPr>
        <w:t xml:space="preserve">                                </w:t>
      </w:r>
      <w:r w:rsidRPr="006C6B91">
        <w:rPr>
          <w:rFonts w:ascii="Consolas" w:eastAsia="Times New Roman" w:hAnsi="Consolas" w:cs="Times New Roman"/>
          <w:color w:val="E8C9BB"/>
          <w:kern w:val="0"/>
          <w:sz w:val="21"/>
          <w:szCs w:val="21"/>
          <w:lang w:eastAsia="hu-HU"/>
          <w14:ligatures w14:val="none"/>
        </w:rPr>
        <w:t>"</w:t>
      </w:r>
      <w:r w:rsidRPr="006C6B91">
        <w:rPr>
          <w:rFonts w:ascii="Consolas" w:eastAsia="Times New Roman" w:hAnsi="Consolas" w:cs="Times New Roman"/>
          <w:color w:val="CE9178"/>
          <w:kern w:val="0"/>
          <w:sz w:val="21"/>
          <w:szCs w:val="21"/>
          <w:lang w:eastAsia="hu-HU"/>
          <w14:ligatures w14:val="none"/>
        </w:rPr>
        <w:t>lat</w:t>
      </w:r>
      <w:r w:rsidRPr="006C6B91">
        <w:rPr>
          <w:rFonts w:ascii="Consolas" w:eastAsia="Times New Roman" w:hAnsi="Consolas" w:cs="Times New Roman"/>
          <w:color w:val="E8C9BB"/>
          <w:kern w:val="0"/>
          <w:sz w:val="21"/>
          <w:szCs w:val="21"/>
          <w:lang w:eastAsia="hu-HU"/>
          <w14:ligatures w14:val="none"/>
        </w:rPr>
        <w:t>"</w:t>
      </w:r>
      <w:r w:rsidRPr="006C6B91">
        <w:rPr>
          <w:rFonts w:ascii="Consolas" w:eastAsia="Times New Roman" w:hAnsi="Consolas" w:cs="Times New Roman"/>
          <w:color w:val="B4B4B4"/>
          <w:kern w:val="0"/>
          <w:sz w:val="21"/>
          <w:szCs w:val="21"/>
          <w:lang w:eastAsia="hu-HU"/>
          <w14:ligatures w14:val="none"/>
        </w:rPr>
        <w:t>,</w:t>
      </w:r>
    </w:p>
    <w:p w14:paraId="1F00FA3C" w14:textId="77777777" w:rsidR="006C6B91" w:rsidRPr="006C6B91" w:rsidRDefault="006C6B91" w:rsidP="006C6B91">
      <w:pPr>
        <w:shd w:val="clear" w:color="auto" w:fill="1E1E1E"/>
        <w:suppressAutoHyphens w:val="0"/>
        <w:spacing w:after="0" w:line="285" w:lineRule="atLeast"/>
        <w:rPr>
          <w:rFonts w:ascii="Consolas" w:eastAsia="Times New Roman" w:hAnsi="Consolas" w:cs="Times New Roman"/>
          <w:color w:val="DADADA"/>
          <w:kern w:val="0"/>
          <w:sz w:val="21"/>
          <w:szCs w:val="21"/>
          <w:lang w:eastAsia="hu-HU"/>
          <w14:ligatures w14:val="none"/>
        </w:rPr>
      </w:pPr>
      <w:r w:rsidRPr="006C6B91">
        <w:rPr>
          <w:rFonts w:ascii="Consolas" w:eastAsia="Times New Roman" w:hAnsi="Consolas" w:cs="Times New Roman"/>
          <w:color w:val="DADADA"/>
          <w:kern w:val="0"/>
          <w:sz w:val="21"/>
          <w:szCs w:val="21"/>
          <w:lang w:eastAsia="hu-HU"/>
          <w14:ligatures w14:val="none"/>
        </w:rPr>
        <w:t xml:space="preserve">                                </w:t>
      </w:r>
      <w:r w:rsidRPr="006C6B91">
        <w:rPr>
          <w:rFonts w:ascii="Consolas" w:eastAsia="Times New Roman" w:hAnsi="Consolas" w:cs="Times New Roman"/>
          <w:color w:val="E8C9BB"/>
          <w:kern w:val="0"/>
          <w:sz w:val="21"/>
          <w:szCs w:val="21"/>
          <w:lang w:eastAsia="hu-HU"/>
          <w14:ligatures w14:val="none"/>
        </w:rPr>
        <w:t>"</w:t>
      </w:r>
      <w:proofErr w:type="spellStart"/>
      <w:r w:rsidRPr="006C6B91">
        <w:rPr>
          <w:rFonts w:ascii="Consolas" w:eastAsia="Times New Roman" w:hAnsi="Consolas" w:cs="Times New Roman"/>
          <w:color w:val="CE9178"/>
          <w:kern w:val="0"/>
          <w:sz w:val="21"/>
          <w:szCs w:val="21"/>
          <w:lang w:eastAsia="hu-HU"/>
          <w14:ligatures w14:val="none"/>
        </w:rPr>
        <w:t>lon</w:t>
      </w:r>
      <w:proofErr w:type="spellEnd"/>
      <w:r w:rsidRPr="006C6B91">
        <w:rPr>
          <w:rFonts w:ascii="Consolas" w:eastAsia="Times New Roman" w:hAnsi="Consolas" w:cs="Times New Roman"/>
          <w:color w:val="E8C9BB"/>
          <w:kern w:val="0"/>
          <w:sz w:val="21"/>
          <w:szCs w:val="21"/>
          <w:lang w:eastAsia="hu-HU"/>
          <w14:ligatures w14:val="none"/>
        </w:rPr>
        <w:t>"</w:t>
      </w:r>
    </w:p>
    <w:p w14:paraId="038C83E0" w14:textId="77777777" w:rsidR="006C6B91" w:rsidRPr="006C6B91" w:rsidRDefault="006C6B91" w:rsidP="006C6B91">
      <w:pPr>
        <w:shd w:val="clear" w:color="auto" w:fill="1E1E1E"/>
        <w:suppressAutoHyphens w:val="0"/>
        <w:spacing w:after="0" w:line="285" w:lineRule="atLeast"/>
        <w:rPr>
          <w:rFonts w:ascii="Consolas" w:eastAsia="Times New Roman" w:hAnsi="Consolas" w:cs="Times New Roman"/>
          <w:color w:val="DADADA"/>
          <w:kern w:val="0"/>
          <w:sz w:val="21"/>
          <w:szCs w:val="21"/>
          <w:lang w:eastAsia="hu-HU"/>
          <w14:ligatures w14:val="none"/>
        </w:rPr>
      </w:pPr>
      <w:r w:rsidRPr="006C6B91">
        <w:rPr>
          <w:rFonts w:ascii="Consolas" w:eastAsia="Times New Roman" w:hAnsi="Consolas" w:cs="Times New Roman"/>
          <w:color w:val="DADADA"/>
          <w:kern w:val="0"/>
          <w:sz w:val="21"/>
          <w:szCs w:val="21"/>
          <w:lang w:eastAsia="hu-HU"/>
          <w14:ligatures w14:val="none"/>
        </w:rPr>
        <w:t xml:space="preserve">                            </w:t>
      </w:r>
      <w:r w:rsidRPr="006C6B91">
        <w:rPr>
          <w:rFonts w:ascii="Consolas" w:eastAsia="Times New Roman" w:hAnsi="Consolas" w:cs="Times New Roman"/>
          <w:color w:val="B4B4B4"/>
          <w:kern w:val="0"/>
          <w:sz w:val="21"/>
          <w:szCs w:val="21"/>
          <w:lang w:eastAsia="hu-HU"/>
          <w14:ligatures w14:val="none"/>
        </w:rPr>
        <w:t>]</w:t>
      </w:r>
    </w:p>
    <w:p w14:paraId="40ABE511" w14:textId="77777777" w:rsidR="006C6B91" w:rsidRPr="006C6B91" w:rsidRDefault="006C6B91" w:rsidP="006C6B91">
      <w:pPr>
        <w:shd w:val="clear" w:color="auto" w:fill="1E1E1E"/>
        <w:suppressAutoHyphens w:val="0"/>
        <w:spacing w:after="0" w:line="285" w:lineRule="atLeast"/>
        <w:rPr>
          <w:rFonts w:ascii="Consolas" w:eastAsia="Times New Roman" w:hAnsi="Consolas" w:cs="Times New Roman"/>
          <w:color w:val="DADADA"/>
          <w:kern w:val="0"/>
          <w:sz w:val="21"/>
          <w:szCs w:val="21"/>
          <w:lang w:eastAsia="hu-HU"/>
          <w14:ligatures w14:val="none"/>
        </w:rPr>
      </w:pPr>
      <w:r w:rsidRPr="006C6B91">
        <w:rPr>
          <w:rFonts w:ascii="Consolas" w:eastAsia="Times New Roman" w:hAnsi="Consolas" w:cs="Times New Roman"/>
          <w:color w:val="DADADA"/>
          <w:kern w:val="0"/>
          <w:sz w:val="21"/>
          <w:szCs w:val="21"/>
          <w:lang w:eastAsia="hu-HU"/>
          <w14:ligatures w14:val="none"/>
        </w:rPr>
        <w:t xml:space="preserve">                        </w:t>
      </w:r>
      <w:r w:rsidRPr="006C6B91">
        <w:rPr>
          <w:rFonts w:ascii="Consolas" w:eastAsia="Times New Roman" w:hAnsi="Consolas" w:cs="Times New Roman"/>
          <w:color w:val="B4B4B4"/>
          <w:kern w:val="0"/>
          <w:sz w:val="21"/>
          <w:szCs w:val="21"/>
          <w:lang w:eastAsia="hu-HU"/>
          <w14:ligatures w14:val="none"/>
        </w:rPr>
        <w:t>},</w:t>
      </w:r>
    </w:p>
    <w:p w14:paraId="1D7F9BF6" w14:textId="77777777" w:rsidR="006C6B91" w:rsidRPr="006C6B91" w:rsidRDefault="006C6B91" w:rsidP="006C6B91">
      <w:pPr>
        <w:shd w:val="clear" w:color="auto" w:fill="1E1E1E"/>
        <w:suppressAutoHyphens w:val="0"/>
        <w:spacing w:after="0" w:line="285" w:lineRule="atLeast"/>
        <w:rPr>
          <w:rFonts w:ascii="Consolas" w:eastAsia="Times New Roman" w:hAnsi="Consolas" w:cs="Times New Roman"/>
          <w:color w:val="DADADA"/>
          <w:kern w:val="0"/>
          <w:sz w:val="21"/>
          <w:szCs w:val="21"/>
          <w:lang w:eastAsia="hu-HU"/>
          <w14:ligatures w14:val="none"/>
        </w:rPr>
      </w:pPr>
      <w:r w:rsidRPr="006C6B91">
        <w:rPr>
          <w:rFonts w:ascii="Consolas" w:eastAsia="Times New Roman" w:hAnsi="Consolas" w:cs="Times New Roman"/>
          <w:color w:val="DADADA"/>
          <w:kern w:val="0"/>
          <w:sz w:val="21"/>
          <w:szCs w:val="21"/>
          <w:lang w:eastAsia="hu-HU"/>
          <w14:ligatures w14:val="none"/>
        </w:rPr>
        <w:t xml:space="preserve">                        </w:t>
      </w:r>
      <w:r w:rsidRPr="006C6B91">
        <w:rPr>
          <w:rFonts w:ascii="Consolas" w:eastAsia="Times New Roman" w:hAnsi="Consolas" w:cs="Times New Roman"/>
          <w:color w:val="9CDCFE"/>
          <w:kern w:val="0"/>
          <w:sz w:val="21"/>
          <w:szCs w:val="21"/>
          <w:lang w:eastAsia="hu-HU"/>
          <w14:ligatures w14:val="none"/>
        </w:rPr>
        <w:t>"</w:t>
      </w:r>
      <w:proofErr w:type="spellStart"/>
      <w:r w:rsidRPr="006C6B91">
        <w:rPr>
          <w:rFonts w:ascii="Consolas" w:eastAsia="Times New Roman" w:hAnsi="Consolas" w:cs="Times New Roman"/>
          <w:color w:val="9CDCFE"/>
          <w:kern w:val="0"/>
          <w:sz w:val="21"/>
          <w:szCs w:val="21"/>
          <w:lang w:eastAsia="hu-HU"/>
          <w14:ligatures w14:val="none"/>
        </w:rPr>
        <w:t>minItems</w:t>
      </w:r>
      <w:proofErr w:type="spellEnd"/>
      <w:r w:rsidRPr="006C6B91">
        <w:rPr>
          <w:rFonts w:ascii="Consolas" w:eastAsia="Times New Roman" w:hAnsi="Consolas" w:cs="Times New Roman"/>
          <w:color w:val="9CDCFE"/>
          <w:kern w:val="0"/>
          <w:sz w:val="21"/>
          <w:szCs w:val="21"/>
          <w:lang w:eastAsia="hu-HU"/>
          <w14:ligatures w14:val="none"/>
        </w:rPr>
        <w:t>"</w:t>
      </w:r>
      <w:r w:rsidRPr="006C6B91">
        <w:rPr>
          <w:rFonts w:ascii="Consolas" w:eastAsia="Times New Roman" w:hAnsi="Consolas" w:cs="Times New Roman"/>
          <w:color w:val="B4B4B4"/>
          <w:kern w:val="0"/>
          <w:sz w:val="21"/>
          <w:szCs w:val="21"/>
          <w:lang w:eastAsia="hu-HU"/>
          <w14:ligatures w14:val="none"/>
        </w:rPr>
        <w:t>:</w:t>
      </w:r>
      <w:r w:rsidRPr="006C6B91">
        <w:rPr>
          <w:rFonts w:ascii="Consolas" w:eastAsia="Times New Roman" w:hAnsi="Consolas" w:cs="Times New Roman"/>
          <w:color w:val="DADADA"/>
          <w:kern w:val="0"/>
          <w:sz w:val="21"/>
          <w:szCs w:val="21"/>
          <w:lang w:eastAsia="hu-HU"/>
          <w14:ligatures w14:val="none"/>
        </w:rPr>
        <w:t xml:space="preserve"> </w:t>
      </w:r>
      <w:r w:rsidRPr="006C6B91">
        <w:rPr>
          <w:rFonts w:ascii="Consolas" w:eastAsia="Times New Roman" w:hAnsi="Consolas" w:cs="Times New Roman"/>
          <w:color w:val="B5CEA8"/>
          <w:kern w:val="0"/>
          <w:sz w:val="21"/>
          <w:szCs w:val="21"/>
          <w:lang w:eastAsia="hu-HU"/>
          <w14:ligatures w14:val="none"/>
        </w:rPr>
        <w:t>1</w:t>
      </w:r>
    </w:p>
    <w:p w14:paraId="438EFD97" w14:textId="77777777" w:rsidR="006C6B91" w:rsidRPr="006C6B91" w:rsidRDefault="006C6B91" w:rsidP="006C6B91">
      <w:pPr>
        <w:shd w:val="clear" w:color="auto" w:fill="1E1E1E"/>
        <w:suppressAutoHyphens w:val="0"/>
        <w:spacing w:after="0" w:line="285" w:lineRule="atLeast"/>
        <w:rPr>
          <w:rFonts w:ascii="Consolas" w:eastAsia="Times New Roman" w:hAnsi="Consolas" w:cs="Times New Roman"/>
          <w:color w:val="DADADA"/>
          <w:kern w:val="0"/>
          <w:sz w:val="21"/>
          <w:szCs w:val="21"/>
          <w:lang w:eastAsia="hu-HU"/>
          <w14:ligatures w14:val="none"/>
        </w:rPr>
      </w:pPr>
      <w:r w:rsidRPr="006C6B91">
        <w:rPr>
          <w:rFonts w:ascii="Consolas" w:eastAsia="Times New Roman" w:hAnsi="Consolas" w:cs="Times New Roman"/>
          <w:color w:val="DADADA"/>
          <w:kern w:val="0"/>
          <w:sz w:val="21"/>
          <w:szCs w:val="21"/>
          <w:lang w:eastAsia="hu-HU"/>
          <w14:ligatures w14:val="none"/>
        </w:rPr>
        <w:t xml:space="preserve">                    </w:t>
      </w:r>
      <w:r w:rsidRPr="006C6B91">
        <w:rPr>
          <w:rFonts w:ascii="Consolas" w:eastAsia="Times New Roman" w:hAnsi="Consolas" w:cs="Times New Roman"/>
          <w:color w:val="B4B4B4"/>
          <w:kern w:val="0"/>
          <w:sz w:val="21"/>
          <w:szCs w:val="21"/>
          <w:lang w:eastAsia="hu-HU"/>
          <w14:ligatures w14:val="none"/>
        </w:rPr>
        <w:t>},</w:t>
      </w:r>
    </w:p>
    <w:p w14:paraId="5FA35FCC" w14:textId="77777777" w:rsidR="006C6B91" w:rsidRPr="006C6B91" w:rsidRDefault="006C6B91" w:rsidP="006C6B91">
      <w:pPr>
        <w:shd w:val="clear" w:color="auto" w:fill="1E1E1E"/>
        <w:suppressAutoHyphens w:val="0"/>
        <w:spacing w:after="0" w:line="285" w:lineRule="atLeast"/>
        <w:rPr>
          <w:rFonts w:ascii="Consolas" w:eastAsia="Times New Roman" w:hAnsi="Consolas" w:cs="Times New Roman"/>
          <w:color w:val="DADADA"/>
          <w:kern w:val="0"/>
          <w:sz w:val="21"/>
          <w:szCs w:val="21"/>
          <w:lang w:eastAsia="hu-HU"/>
          <w14:ligatures w14:val="none"/>
        </w:rPr>
      </w:pPr>
      <w:r w:rsidRPr="006C6B91">
        <w:rPr>
          <w:rFonts w:ascii="Consolas" w:eastAsia="Times New Roman" w:hAnsi="Consolas" w:cs="Times New Roman"/>
          <w:color w:val="DADADA"/>
          <w:kern w:val="0"/>
          <w:sz w:val="21"/>
          <w:szCs w:val="21"/>
          <w:lang w:eastAsia="hu-HU"/>
          <w14:ligatures w14:val="none"/>
        </w:rPr>
        <w:t xml:space="preserve">                    </w:t>
      </w:r>
      <w:r w:rsidRPr="006C6B91">
        <w:rPr>
          <w:rFonts w:ascii="Consolas" w:eastAsia="Times New Roman" w:hAnsi="Consolas" w:cs="Times New Roman"/>
          <w:color w:val="9CDCFE"/>
          <w:kern w:val="0"/>
          <w:sz w:val="21"/>
          <w:szCs w:val="21"/>
          <w:lang w:eastAsia="hu-HU"/>
          <w14:ligatures w14:val="none"/>
        </w:rPr>
        <w:t>"</w:t>
      </w:r>
      <w:proofErr w:type="spellStart"/>
      <w:r w:rsidRPr="006C6B91">
        <w:rPr>
          <w:rFonts w:ascii="Consolas" w:eastAsia="Times New Roman" w:hAnsi="Consolas" w:cs="Times New Roman"/>
          <w:color w:val="9CDCFE"/>
          <w:kern w:val="0"/>
          <w:sz w:val="21"/>
          <w:szCs w:val="21"/>
          <w:lang w:eastAsia="hu-HU"/>
          <w14:ligatures w14:val="none"/>
        </w:rPr>
        <w:t>annotations</w:t>
      </w:r>
      <w:proofErr w:type="spellEnd"/>
      <w:r w:rsidRPr="006C6B91">
        <w:rPr>
          <w:rFonts w:ascii="Consolas" w:eastAsia="Times New Roman" w:hAnsi="Consolas" w:cs="Times New Roman"/>
          <w:color w:val="9CDCFE"/>
          <w:kern w:val="0"/>
          <w:sz w:val="21"/>
          <w:szCs w:val="21"/>
          <w:lang w:eastAsia="hu-HU"/>
          <w14:ligatures w14:val="none"/>
        </w:rPr>
        <w:t>"</w:t>
      </w:r>
      <w:r w:rsidRPr="006C6B91">
        <w:rPr>
          <w:rFonts w:ascii="Consolas" w:eastAsia="Times New Roman" w:hAnsi="Consolas" w:cs="Times New Roman"/>
          <w:color w:val="B4B4B4"/>
          <w:kern w:val="0"/>
          <w:sz w:val="21"/>
          <w:szCs w:val="21"/>
          <w:lang w:eastAsia="hu-HU"/>
          <w14:ligatures w14:val="none"/>
        </w:rPr>
        <w:t>:</w:t>
      </w:r>
      <w:r w:rsidRPr="006C6B91">
        <w:rPr>
          <w:rFonts w:ascii="Consolas" w:eastAsia="Times New Roman" w:hAnsi="Consolas" w:cs="Times New Roman"/>
          <w:color w:val="DADADA"/>
          <w:kern w:val="0"/>
          <w:sz w:val="21"/>
          <w:szCs w:val="21"/>
          <w:lang w:eastAsia="hu-HU"/>
          <w14:ligatures w14:val="none"/>
        </w:rPr>
        <w:t xml:space="preserve"> </w:t>
      </w:r>
      <w:r w:rsidRPr="006C6B91">
        <w:rPr>
          <w:rFonts w:ascii="Consolas" w:eastAsia="Times New Roman" w:hAnsi="Consolas" w:cs="Times New Roman"/>
          <w:color w:val="B4B4B4"/>
          <w:kern w:val="0"/>
          <w:sz w:val="21"/>
          <w:szCs w:val="21"/>
          <w:lang w:eastAsia="hu-HU"/>
          <w14:ligatures w14:val="none"/>
        </w:rPr>
        <w:t>{</w:t>
      </w:r>
    </w:p>
    <w:p w14:paraId="199EFC10" w14:textId="77777777" w:rsidR="006C6B91" w:rsidRPr="006C6B91" w:rsidRDefault="006C6B91" w:rsidP="006C6B91">
      <w:pPr>
        <w:shd w:val="clear" w:color="auto" w:fill="1E1E1E"/>
        <w:suppressAutoHyphens w:val="0"/>
        <w:spacing w:after="0" w:line="285" w:lineRule="atLeast"/>
        <w:rPr>
          <w:rFonts w:ascii="Consolas" w:eastAsia="Times New Roman" w:hAnsi="Consolas" w:cs="Times New Roman"/>
          <w:color w:val="DADADA"/>
          <w:kern w:val="0"/>
          <w:sz w:val="21"/>
          <w:szCs w:val="21"/>
          <w:lang w:eastAsia="hu-HU"/>
          <w14:ligatures w14:val="none"/>
        </w:rPr>
      </w:pPr>
      <w:r w:rsidRPr="006C6B91">
        <w:rPr>
          <w:rFonts w:ascii="Consolas" w:eastAsia="Times New Roman" w:hAnsi="Consolas" w:cs="Times New Roman"/>
          <w:color w:val="DADADA"/>
          <w:kern w:val="0"/>
          <w:sz w:val="21"/>
          <w:szCs w:val="21"/>
          <w:lang w:eastAsia="hu-HU"/>
          <w14:ligatures w14:val="none"/>
        </w:rPr>
        <w:t xml:space="preserve">                        </w:t>
      </w:r>
      <w:r w:rsidRPr="006C6B91">
        <w:rPr>
          <w:rFonts w:ascii="Consolas" w:eastAsia="Times New Roman" w:hAnsi="Consolas" w:cs="Times New Roman"/>
          <w:color w:val="9CDCFE"/>
          <w:kern w:val="0"/>
          <w:sz w:val="21"/>
          <w:szCs w:val="21"/>
          <w:lang w:eastAsia="hu-HU"/>
          <w14:ligatures w14:val="none"/>
        </w:rPr>
        <w:t>"</w:t>
      </w:r>
      <w:proofErr w:type="spellStart"/>
      <w:r w:rsidRPr="006C6B91">
        <w:rPr>
          <w:rFonts w:ascii="Consolas" w:eastAsia="Times New Roman" w:hAnsi="Consolas" w:cs="Times New Roman"/>
          <w:color w:val="9CDCFE"/>
          <w:kern w:val="0"/>
          <w:sz w:val="21"/>
          <w:szCs w:val="21"/>
          <w:lang w:eastAsia="hu-HU"/>
          <w14:ligatures w14:val="none"/>
        </w:rPr>
        <w:t>description</w:t>
      </w:r>
      <w:proofErr w:type="spellEnd"/>
      <w:r w:rsidRPr="006C6B91">
        <w:rPr>
          <w:rFonts w:ascii="Consolas" w:eastAsia="Times New Roman" w:hAnsi="Consolas" w:cs="Times New Roman"/>
          <w:color w:val="9CDCFE"/>
          <w:kern w:val="0"/>
          <w:sz w:val="21"/>
          <w:szCs w:val="21"/>
          <w:lang w:eastAsia="hu-HU"/>
          <w14:ligatures w14:val="none"/>
        </w:rPr>
        <w:t>"</w:t>
      </w:r>
      <w:r w:rsidRPr="006C6B91">
        <w:rPr>
          <w:rFonts w:ascii="Consolas" w:eastAsia="Times New Roman" w:hAnsi="Consolas" w:cs="Times New Roman"/>
          <w:color w:val="B4B4B4"/>
          <w:kern w:val="0"/>
          <w:sz w:val="21"/>
          <w:szCs w:val="21"/>
          <w:lang w:eastAsia="hu-HU"/>
          <w14:ligatures w14:val="none"/>
        </w:rPr>
        <w:t>:</w:t>
      </w:r>
      <w:r w:rsidRPr="006C6B91">
        <w:rPr>
          <w:rFonts w:ascii="Consolas" w:eastAsia="Times New Roman" w:hAnsi="Consolas" w:cs="Times New Roman"/>
          <w:color w:val="DADADA"/>
          <w:kern w:val="0"/>
          <w:sz w:val="21"/>
          <w:szCs w:val="21"/>
          <w:lang w:eastAsia="hu-HU"/>
          <w14:ligatures w14:val="none"/>
        </w:rPr>
        <w:t xml:space="preserve"> </w:t>
      </w:r>
      <w:r w:rsidRPr="006C6B91">
        <w:rPr>
          <w:rFonts w:ascii="Consolas" w:eastAsia="Times New Roman" w:hAnsi="Consolas" w:cs="Times New Roman"/>
          <w:color w:val="E8C9BB"/>
          <w:kern w:val="0"/>
          <w:sz w:val="21"/>
          <w:szCs w:val="21"/>
          <w:lang w:eastAsia="hu-HU"/>
          <w14:ligatures w14:val="none"/>
        </w:rPr>
        <w:t>"</w:t>
      </w:r>
      <w:r w:rsidRPr="006C6B91">
        <w:rPr>
          <w:rFonts w:ascii="Consolas" w:eastAsia="Times New Roman" w:hAnsi="Consolas" w:cs="Times New Roman"/>
          <w:color w:val="CE9178"/>
          <w:kern w:val="0"/>
          <w:sz w:val="21"/>
          <w:szCs w:val="21"/>
          <w:lang w:eastAsia="hu-HU"/>
          <w14:ligatures w14:val="none"/>
        </w:rPr>
        <w:t xml:space="preserve">List of </w:t>
      </w:r>
      <w:proofErr w:type="spellStart"/>
      <w:r w:rsidRPr="006C6B91">
        <w:rPr>
          <w:rFonts w:ascii="Consolas" w:eastAsia="Times New Roman" w:hAnsi="Consolas" w:cs="Times New Roman"/>
          <w:color w:val="CE9178"/>
          <w:kern w:val="0"/>
          <w:sz w:val="21"/>
          <w:szCs w:val="21"/>
          <w:lang w:eastAsia="hu-HU"/>
          <w14:ligatures w14:val="none"/>
        </w:rPr>
        <w:t>annotations</w:t>
      </w:r>
      <w:proofErr w:type="spellEnd"/>
      <w:r w:rsidRPr="006C6B91">
        <w:rPr>
          <w:rFonts w:ascii="Consolas" w:eastAsia="Times New Roman" w:hAnsi="Consolas" w:cs="Times New Roman"/>
          <w:color w:val="E8C9BB"/>
          <w:kern w:val="0"/>
          <w:sz w:val="21"/>
          <w:szCs w:val="21"/>
          <w:lang w:eastAsia="hu-HU"/>
          <w14:ligatures w14:val="none"/>
        </w:rPr>
        <w:t>"</w:t>
      </w:r>
      <w:r w:rsidRPr="006C6B91">
        <w:rPr>
          <w:rFonts w:ascii="Consolas" w:eastAsia="Times New Roman" w:hAnsi="Consolas" w:cs="Times New Roman"/>
          <w:color w:val="B4B4B4"/>
          <w:kern w:val="0"/>
          <w:sz w:val="21"/>
          <w:szCs w:val="21"/>
          <w:lang w:eastAsia="hu-HU"/>
          <w14:ligatures w14:val="none"/>
        </w:rPr>
        <w:t>,</w:t>
      </w:r>
    </w:p>
    <w:p w14:paraId="0338BB52" w14:textId="77777777" w:rsidR="006C6B91" w:rsidRPr="006C6B91" w:rsidRDefault="006C6B91" w:rsidP="006C6B91">
      <w:pPr>
        <w:shd w:val="clear" w:color="auto" w:fill="1E1E1E"/>
        <w:suppressAutoHyphens w:val="0"/>
        <w:spacing w:after="0" w:line="285" w:lineRule="atLeast"/>
        <w:rPr>
          <w:rFonts w:ascii="Consolas" w:eastAsia="Times New Roman" w:hAnsi="Consolas" w:cs="Times New Roman"/>
          <w:color w:val="DADADA"/>
          <w:kern w:val="0"/>
          <w:sz w:val="21"/>
          <w:szCs w:val="21"/>
          <w:lang w:eastAsia="hu-HU"/>
          <w14:ligatures w14:val="none"/>
        </w:rPr>
      </w:pPr>
      <w:r w:rsidRPr="006C6B91">
        <w:rPr>
          <w:rFonts w:ascii="Consolas" w:eastAsia="Times New Roman" w:hAnsi="Consolas" w:cs="Times New Roman"/>
          <w:color w:val="DADADA"/>
          <w:kern w:val="0"/>
          <w:sz w:val="21"/>
          <w:szCs w:val="21"/>
          <w:lang w:eastAsia="hu-HU"/>
          <w14:ligatures w14:val="none"/>
        </w:rPr>
        <w:t xml:space="preserve">                        </w:t>
      </w:r>
      <w:r w:rsidRPr="006C6B91">
        <w:rPr>
          <w:rFonts w:ascii="Consolas" w:eastAsia="Times New Roman" w:hAnsi="Consolas" w:cs="Times New Roman"/>
          <w:color w:val="9CDCFE"/>
          <w:kern w:val="0"/>
          <w:sz w:val="21"/>
          <w:szCs w:val="21"/>
          <w:lang w:eastAsia="hu-HU"/>
          <w14:ligatures w14:val="none"/>
        </w:rPr>
        <w:t>"</w:t>
      </w:r>
      <w:proofErr w:type="spellStart"/>
      <w:r w:rsidRPr="006C6B91">
        <w:rPr>
          <w:rFonts w:ascii="Consolas" w:eastAsia="Times New Roman" w:hAnsi="Consolas" w:cs="Times New Roman"/>
          <w:color w:val="9CDCFE"/>
          <w:kern w:val="0"/>
          <w:sz w:val="21"/>
          <w:szCs w:val="21"/>
          <w:lang w:eastAsia="hu-HU"/>
          <w14:ligatures w14:val="none"/>
        </w:rPr>
        <w:t>type</w:t>
      </w:r>
      <w:proofErr w:type="spellEnd"/>
      <w:r w:rsidRPr="006C6B91">
        <w:rPr>
          <w:rFonts w:ascii="Consolas" w:eastAsia="Times New Roman" w:hAnsi="Consolas" w:cs="Times New Roman"/>
          <w:color w:val="9CDCFE"/>
          <w:kern w:val="0"/>
          <w:sz w:val="21"/>
          <w:szCs w:val="21"/>
          <w:lang w:eastAsia="hu-HU"/>
          <w14:ligatures w14:val="none"/>
        </w:rPr>
        <w:t>"</w:t>
      </w:r>
      <w:r w:rsidRPr="006C6B91">
        <w:rPr>
          <w:rFonts w:ascii="Consolas" w:eastAsia="Times New Roman" w:hAnsi="Consolas" w:cs="Times New Roman"/>
          <w:color w:val="B4B4B4"/>
          <w:kern w:val="0"/>
          <w:sz w:val="21"/>
          <w:szCs w:val="21"/>
          <w:lang w:eastAsia="hu-HU"/>
          <w14:ligatures w14:val="none"/>
        </w:rPr>
        <w:t>:</w:t>
      </w:r>
      <w:r w:rsidRPr="006C6B91">
        <w:rPr>
          <w:rFonts w:ascii="Consolas" w:eastAsia="Times New Roman" w:hAnsi="Consolas" w:cs="Times New Roman"/>
          <w:color w:val="DADADA"/>
          <w:kern w:val="0"/>
          <w:sz w:val="21"/>
          <w:szCs w:val="21"/>
          <w:lang w:eastAsia="hu-HU"/>
          <w14:ligatures w14:val="none"/>
        </w:rPr>
        <w:t xml:space="preserve"> </w:t>
      </w:r>
      <w:r w:rsidRPr="006C6B91">
        <w:rPr>
          <w:rFonts w:ascii="Consolas" w:eastAsia="Times New Roman" w:hAnsi="Consolas" w:cs="Times New Roman"/>
          <w:color w:val="E8C9BB"/>
          <w:kern w:val="0"/>
          <w:sz w:val="21"/>
          <w:szCs w:val="21"/>
          <w:lang w:eastAsia="hu-HU"/>
          <w14:ligatures w14:val="none"/>
        </w:rPr>
        <w:t>"</w:t>
      </w:r>
      <w:proofErr w:type="spellStart"/>
      <w:r w:rsidRPr="006C6B91">
        <w:rPr>
          <w:rFonts w:ascii="Consolas" w:eastAsia="Times New Roman" w:hAnsi="Consolas" w:cs="Times New Roman"/>
          <w:color w:val="CE9178"/>
          <w:kern w:val="0"/>
          <w:sz w:val="21"/>
          <w:szCs w:val="21"/>
          <w:lang w:eastAsia="hu-HU"/>
          <w14:ligatures w14:val="none"/>
        </w:rPr>
        <w:t>array</w:t>
      </w:r>
      <w:proofErr w:type="spellEnd"/>
      <w:r w:rsidRPr="006C6B91">
        <w:rPr>
          <w:rFonts w:ascii="Consolas" w:eastAsia="Times New Roman" w:hAnsi="Consolas" w:cs="Times New Roman"/>
          <w:color w:val="E8C9BB"/>
          <w:kern w:val="0"/>
          <w:sz w:val="21"/>
          <w:szCs w:val="21"/>
          <w:lang w:eastAsia="hu-HU"/>
          <w14:ligatures w14:val="none"/>
        </w:rPr>
        <w:t>"</w:t>
      </w:r>
      <w:r w:rsidRPr="006C6B91">
        <w:rPr>
          <w:rFonts w:ascii="Consolas" w:eastAsia="Times New Roman" w:hAnsi="Consolas" w:cs="Times New Roman"/>
          <w:color w:val="B4B4B4"/>
          <w:kern w:val="0"/>
          <w:sz w:val="21"/>
          <w:szCs w:val="21"/>
          <w:lang w:eastAsia="hu-HU"/>
          <w14:ligatures w14:val="none"/>
        </w:rPr>
        <w:t>,</w:t>
      </w:r>
    </w:p>
    <w:p w14:paraId="3276F389" w14:textId="77777777" w:rsidR="006C6B91" w:rsidRPr="006C6B91" w:rsidRDefault="006C6B91" w:rsidP="006C6B91">
      <w:pPr>
        <w:shd w:val="clear" w:color="auto" w:fill="1E1E1E"/>
        <w:suppressAutoHyphens w:val="0"/>
        <w:spacing w:after="0" w:line="285" w:lineRule="atLeast"/>
        <w:rPr>
          <w:rFonts w:ascii="Consolas" w:eastAsia="Times New Roman" w:hAnsi="Consolas" w:cs="Times New Roman"/>
          <w:color w:val="DADADA"/>
          <w:kern w:val="0"/>
          <w:sz w:val="21"/>
          <w:szCs w:val="21"/>
          <w:lang w:eastAsia="hu-HU"/>
          <w14:ligatures w14:val="none"/>
        </w:rPr>
      </w:pPr>
      <w:r w:rsidRPr="006C6B91">
        <w:rPr>
          <w:rFonts w:ascii="Consolas" w:eastAsia="Times New Roman" w:hAnsi="Consolas" w:cs="Times New Roman"/>
          <w:color w:val="DADADA"/>
          <w:kern w:val="0"/>
          <w:sz w:val="21"/>
          <w:szCs w:val="21"/>
          <w:lang w:eastAsia="hu-HU"/>
          <w14:ligatures w14:val="none"/>
        </w:rPr>
        <w:t xml:space="preserve">                        </w:t>
      </w:r>
      <w:r w:rsidRPr="006C6B91">
        <w:rPr>
          <w:rFonts w:ascii="Consolas" w:eastAsia="Times New Roman" w:hAnsi="Consolas" w:cs="Times New Roman"/>
          <w:color w:val="9CDCFE"/>
          <w:kern w:val="0"/>
          <w:sz w:val="21"/>
          <w:szCs w:val="21"/>
          <w:lang w:eastAsia="hu-HU"/>
          <w14:ligatures w14:val="none"/>
        </w:rPr>
        <w:t>"</w:t>
      </w:r>
      <w:proofErr w:type="spellStart"/>
      <w:r w:rsidRPr="006C6B91">
        <w:rPr>
          <w:rFonts w:ascii="Consolas" w:eastAsia="Times New Roman" w:hAnsi="Consolas" w:cs="Times New Roman"/>
          <w:color w:val="9CDCFE"/>
          <w:kern w:val="0"/>
          <w:sz w:val="21"/>
          <w:szCs w:val="21"/>
          <w:lang w:eastAsia="hu-HU"/>
          <w14:ligatures w14:val="none"/>
        </w:rPr>
        <w:t>items</w:t>
      </w:r>
      <w:proofErr w:type="spellEnd"/>
      <w:r w:rsidRPr="006C6B91">
        <w:rPr>
          <w:rFonts w:ascii="Consolas" w:eastAsia="Times New Roman" w:hAnsi="Consolas" w:cs="Times New Roman"/>
          <w:color w:val="9CDCFE"/>
          <w:kern w:val="0"/>
          <w:sz w:val="21"/>
          <w:szCs w:val="21"/>
          <w:lang w:eastAsia="hu-HU"/>
          <w14:ligatures w14:val="none"/>
        </w:rPr>
        <w:t>"</w:t>
      </w:r>
      <w:r w:rsidRPr="006C6B91">
        <w:rPr>
          <w:rFonts w:ascii="Consolas" w:eastAsia="Times New Roman" w:hAnsi="Consolas" w:cs="Times New Roman"/>
          <w:color w:val="B4B4B4"/>
          <w:kern w:val="0"/>
          <w:sz w:val="21"/>
          <w:szCs w:val="21"/>
          <w:lang w:eastAsia="hu-HU"/>
          <w14:ligatures w14:val="none"/>
        </w:rPr>
        <w:t>:</w:t>
      </w:r>
      <w:r w:rsidRPr="006C6B91">
        <w:rPr>
          <w:rFonts w:ascii="Consolas" w:eastAsia="Times New Roman" w:hAnsi="Consolas" w:cs="Times New Roman"/>
          <w:color w:val="DADADA"/>
          <w:kern w:val="0"/>
          <w:sz w:val="21"/>
          <w:szCs w:val="21"/>
          <w:lang w:eastAsia="hu-HU"/>
          <w14:ligatures w14:val="none"/>
        </w:rPr>
        <w:t xml:space="preserve"> </w:t>
      </w:r>
      <w:r w:rsidRPr="006C6B91">
        <w:rPr>
          <w:rFonts w:ascii="Consolas" w:eastAsia="Times New Roman" w:hAnsi="Consolas" w:cs="Times New Roman"/>
          <w:color w:val="B4B4B4"/>
          <w:kern w:val="0"/>
          <w:sz w:val="21"/>
          <w:szCs w:val="21"/>
          <w:lang w:eastAsia="hu-HU"/>
          <w14:ligatures w14:val="none"/>
        </w:rPr>
        <w:t>{</w:t>
      </w:r>
    </w:p>
    <w:p w14:paraId="186991D6" w14:textId="77777777" w:rsidR="006C6B91" w:rsidRPr="006C6B91" w:rsidRDefault="006C6B91" w:rsidP="006C6B91">
      <w:pPr>
        <w:shd w:val="clear" w:color="auto" w:fill="1E1E1E"/>
        <w:suppressAutoHyphens w:val="0"/>
        <w:spacing w:after="0" w:line="285" w:lineRule="atLeast"/>
        <w:rPr>
          <w:rFonts w:ascii="Consolas" w:eastAsia="Times New Roman" w:hAnsi="Consolas" w:cs="Times New Roman"/>
          <w:color w:val="DADADA"/>
          <w:kern w:val="0"/>
          <w:sz w:val="21"/>
          <w:szCs w:val="21"/>
          <w:lang w:eastAsia="hu-HU"/>
          <w14:ligatures w14:val="none"/>
        </w:rPr>
      </w:pPr>
      <w:r w:rsidRPr="006C6B91">
        <w:rPr>
          <w:rFonts w:ascii="Consolas" w:eastAsia="Times New Roman" w:hAnsi="Consolas" w:cs="Times New Roman"/>
          <w:color w:val="DADADA"/>
          <w:kern w:val="0"/>
          <w:sz w:val="21"/>
          <w:szCs w:val="21"/>
          <w:lang w:eastAsia="hu-HU"/>
          <w14:ligatures w14:val="none"/>
        </w:rPr>
        <w:t xml:space="preserve">                            </w:t>
      </w:r>
      <w:r w:rsidRPr="006C6B91">
        <w:rPr>
          <w:rFonts w:ascii="Consolas" w:eastAsia="Times New Roman" w:hAnsi="Consolas" w:cs="Times New Roman"/>
          <w:color w:val="9CDCFE"/>
          <w:kern w:val="0"/>
          <w:sz w:val="21"/>
          <w:szCs w:val="21"/>
          <w:lang w:eastAsia="hu-HU"/>
          <w14:ligatures w14:val="none"/>
        </w:rPr>
        <w:t>"</w:t>
      </w:r>
      <w:proofErr w:type="spellStart"/>
      <w:r w:rsidRPr="006C6B91">
        <w:rPr>
          <w:rFonts w:ascii="Consolas" w:eastAsia="Times New Roman" w:hAnsi="Consolas" w:cs="Times New Roman"/>
          <w:color w:val="9CDCFE"/>
          <w:kern w:val="0"/>
          <w:sz w:val="21"/>
          <w:szCs w:val="21"/>
          <w:lang w:eastAsia="hu-HU"/>
          <w14:ligatures w14:val="none"/>
        </w:rPr>
        <w:t>description</w:t>
      </w:r>
      <w:proofErr w:type="spellEnd"/>
      <w:r w:rsidRPr="006C6B91">
        <w:rPr>
          <w:rFonts w:ascii="Consolas" w:eastAsia="Times New Roman" w:hAnsi="Consolas" w:cs="Times New Roman"/>
          <w:color w:val="9CDCFE"/>
          <w:kern w:val="0"/>
          <w:sz w:val="21"/>
          <w:szCs w:val="21"/>
          <w:lang w:eastAsia="hu-HU"/>
          <w14:ligatures w14:val="none"/>
        </w:rPr>
        <w:t>"</w:t>
      </w:r>
      <w:r w:rsidRPr="006C6B91">
        <w:rPr>
          <w:rFonts w:ascii="Consolas" w:eastAsia="Times New Roman" w:hAnsi="Consolas" w:cs="Times New Roman"/>
          <w:color w:val="B4B4B4"/>
          <w:kern w:val="0"/>
          <w:sz w:val="21"/>
          <w:szCs w:val="21"/>
          <w:lang w:eastAsia="hu-HU"/>
          <w14:ligatures w14:val="none"/>
        </w:rPr>
        <w:t>:</w:t>
      </w:r>
      <w:r w:rsidRPr="006C6B91">
        <w:rPr>
          <w:rFonts w:ascii="Consolas" w:eastAsia="Times New Roman" w:hAnsi="Consolas" w:cs="Times New Roman"/>
          <w:color w:val="DADADA"/>
          <w:kern w:val="0"/>
          <w:sz w:val="21"/>
          <w:szCs w:val="21"/>
          <w:lang w:eastAsia="hu-HU"/>
          <w14:ligatures w14:val="none"/>
        </w:rPr>
        <w:t xml:space="preserve"> </w:t>
      </w:r>
      <w:r w:rsidRPr="006C6B91">
        <w:rPr>
          <w:rFonts w:ascii="Consolas" w:eastAsia="Times New Roman" w:hAnsi="Consolas" w:cs="Times New Roman"/>
          <w:color w:val="E8C9BB"/>
          <w:kern w:val="0"/>
          <w:sz w:val="21"/>
          <w:szCs w:val="21"/>
          <w:lang w:eastAsia="hu-HU"/>
          <w14:ligatures w14:val="none"/>
        </w:rPr>
        <w:t>"</w:t>
      </w:r>
      <w:proofErr w:type="spellStart"/>
      <w:r w:rsidRPr="006C6B91">
        <w:rPr>
          <w:rFonts w:ascii="Consolas" w:eastAsia="Times New Roman" w:hAnsi="Consolas" w:cs="Times New Roman"/>
          <w:color w:val="CE9178"/>
          <w:kern w:val="0"/>
          <w:sz w:val="21"/>
          <w:szCs w:val="21"/>
          <w:lang w:eastAsia="hu-HU"/>
          <w14:ligatures w14:val="none"/>
        </w:rPr>
        <w:t>Annotation</w:t>
      </w:r>
      <w:proofErr w:type="spellEnd"/>
      <w:r w:rsidRPr="006C6B91">
        <w:rPr>
          <w:rFonts w:ascii="Consolas" w:eastAsia="Times New Roman" w:hAnsi="Consolas" w:cs="Times New Roman"/>
          <w:color w:val="E8C9BB"/>
          <w:kern w:val="0"/>
          <w:sz w:val="21"/>
          <w:szCs w:val="21"/>
          <w:lang w:eastAsia="hu-HU"/>
          <w14:ligatures w14:val="none"/>
        </w:rPr>
        <w:t>"</w:t>
      </w:r>
      <w:r w:rsidRPr="006C6B91">
        <w:rPr>
          <w:rFonts w:ascii="Consolas" w:eastAsia="Times New Roman" w:hAnsi="Consolas" w:cs="Times New Roman"/>
          <w:color w:val="B4B4B4"/>
          <w:kern w:val="0"/>
          <w:sz w:val="21"/>
          <w:szCs w:val="21"/>
          <w:lang w:eastAsia="hu-HU"/>
          <w14:ligatures w14:val="none"/>
        </w:rPr>
        <w:t>,</w:t>
      </w:r>
    </w:p>
    <w:p w14:paraId="250C78AA" w14:textId="77777777" w:rsidR="006C6B91" w:rsidRPr="006C6B91" w:rsidRDefault="006C6B91" w:rsidP="006C6B91">
      <w:pPr>
        <w:shd w:val="clear" w:color="auto" w:fill="1E1E1E"/>
        <w:suppressAutoHyphens w:val="0"/>
        <w:spacing w:after="0" w:line="285" w:lineRule="atLeast"/>
        <w:rPr>
          <w:rFonts w:ascii="Consolas" w:eastAsia="Times New Roman" w:hAnsi="Consolas" w:cs="Times New Roman"/>
          <w:color w:val="DADADA"/>
          <w:kern w:val="0"/>
          <w:sz w:val="21"/>
          <w:szCs w:val="21"/>
          <w:lang w:eastAsia="hu-HU"/>
          <w14:ligatures w14:val="none"/>
        </w:rPr>
      </w:pPr>
      <w:r w:rsidRPr="006C6B91">
        <w:rPr>
          <w:rFonts w:ascii="Consolas" w:eastAsia="Times New Roman" w:hAnsi="Consolas" w:cs="Times New Roman"/>
          <w:color w:val="DADADA"/>
          <w:kern w:val="0"/>
          <w:sz w:val="21"/>
          <w:szCs w:val="21"/>
          <w:lang w:eastAsia="hu-HU"/>
          <w14:ligatures w14:val="none"/>
        </w:rPr>
        <w:t xml:space="preserve">                            </w:t>
      </w:r>
      <w:r w:rsidRPr="006C6B91">
        <w:rPr>
          <w:rFonts w:ascii="Consolas" w:eastAsia="Times New Roman" w:hAnsi="Consolas" w:cs="Times New Roman"/>
          <w:color w:val="9CDCFE"/>
          <w:kern w:val="0"/>
          <w:sz w:val="21"/>
          <w:szCs w:val="21"/>
          <w:lang w:eastAsia="hu-HU"/>
          <w14:ligatures w14:val="none"/>
        </w:rPr>
        <w:t>"</w:t>
      </w:r>
      <w:proofErr w:type="spellStart"/>
      <w:r w:rsidRPr="006C6B91">
        <w:rPr>
          <w:rFonts w:ascii="Consolas" w:eastAsia="Times New Roman" w:hAnsi="Consolas" w:cs="Times New Roman"/>
          <w:color w:val="9CDCFE"/>
          <w:kern w:val="0"/>
          <w:sz w:val="21"/>
          <w:szCs w:val="21"/>
          <w:lang w:eastAsia="hu-HU"/>
          <w14:ligatures w14:val="none"/>
        </w:rPr>
        <w:t>type</w:t>
      </w:r>
      <w:proofErr w:type="spellEnd"/>
      <w:r w:rsidRPr="006C6B91">
        <w:rPr>
          <w:rFonts w:ascii="Consolas" w:eastAsia="Times New Roman" w:hAnsi="Consolas" w:cs="Times New Roman"/>
          <w:color w:val="9CDCFE"/>
          <w:kern w:val="0"/>
          <w:sz w:val="21"/>
          <w:szCs w:val="21"/>
          <w:lang w:eastAsia="hu-HU"/>
          <w14:ligatures w14:val="none"/>
        </w:rPr>
        <w:t>"</w:t>
      </w:r>
      <w:r w:rsidRPr="006C6B91">
        <w:rPr>
          <w:rFonts w:ascii="Consolas" w:eastAsia="Times New Roman" w:hAnsi="Consolas" w:cs="Times New Roman"/>
          <w:color w:val="B4B4B4"/>
          <w:kern w:val="0"/>
          <w:sz w:val="21"/>
          <w:szCs w:val="21"/>
          <w:lang w:eastAsia="hu-HU"/>
          <w14:ligatures w14:val="none"/>
        </w:rPr>
        <w:t>:</w:t>
      </w:r>
      <w:r w:rsidRPr="006C6B91">
        <w:rPr>
          <w:rFonts w:ascii="Consolas" w:eastAsia="Times New Roman" w:hAnsi="Consolas" w:cs="Times New Roman"/>
          <w:color w:val="DADADA"/>
          <w:kern w:val="0"/>
          <w:sz w:val="21"/>
          <w:szCs w:val="21"/>
          <w:lang w:eastAsia="hu-HU"/>
          <w14:ligatures w14:val="none"/>
        </w:rPr>
        <w:t xml:space="preserve"> </w:t>
      </w:r>
      <w:r w:rsidRPr="006C6B91">
        <w:rPr>
          <w:rFonts w:ascii="Consolas" w:eastAsia="Times New Roman" w:hAnsi="Consolas" w:cs="Times New Roman"/>
          <w:color w:val="E8C9BB"/>
          <w:kern w:val="0"/>
          <w:sz w:val="21"/>
          <w:szCs w:val="21"/>
          <w:lang w:eastAsia="hu-HU"/>
          <w14:ligatures w14:val="none"/>
        </w:rPr>
        <w:t>"</w:t>
      </w:r>
      <w:proofErr w:type="spellStart"/>
      <w:r w:rsidRPr="006C6B91">
        <w:rPr>
          <w:rFonts w:ascii="Consolas" w:eastAsia="Times New Roman" w:hAnsi="Consolas" w:cs="Times New Roman"/>
          <w:color w:val="CE9178"/>
          <w:kern w:val="0"/>
          <w:sz w:val="21"/>
          <w:szCs w:val="21"/>
          <w:lang w:eastAsia="hu-HU"/>
          <w14:ligatures w14:val="none"/>
        </w:rPr>
        <w:t>object</w:t>
      </w:r>
      <w:proofErr w:type="spellEnd"/>
      <w:r w:rsidRPr="006C6B91">
        <w:rPr>
          <w:rFonts w:ascii="Consolas" w:eastAsia="Times New Roman" w:hAnsi="Consolas" w:cs="Times New Roman"/>
          <w:color w:val="E8C9BB"/>
          <w:kern w:val="0"/>
          <w:sz w:val="21"/>
          <w:szCs w:val="21"/>
          <w:lang w:eastAsia="hu-HU"/>
          <w14:ligatures w14:val="none"/>
        </w:rPr>
        <w:t>"</w:t>
      </w:r>
      <w:r w:rsidRPr="006C6B91">
        <w:rPr>
          <w:rFonts w:ascii="Consolas" w:eastAsia="Times New Roman" w:hAnsi="Consolas" w:cs="Times New Roman"/>
          <w:color w:val="B4B4B4"/>
          <w:kern w:val="0"/>
          <w:sz w:val="21"/>
          <w:szCs w:val="21"/>
          <w:lang w:eastAsia="hu-HU"/>
          <w14:ligatures w14:val="none"/>
        </w:rPr>
        <w:t>,</w:t>
      </w:r>
    </w:p>
    <w:p w14:paraId="6A7DD4E4" w14:textId="77777777" w:rsidR="006C6B91" w:rsidRPr="006C6B91" w:rsidRDefault="006C6B91" w:rsidP="006C6B91">
      <w:pPr>
        <w:shd w:val="clear" w:color="auto" w:fill="1E1E1E"/>
        <w:suppressAutoHyphens w:val="0"/>
        <w:spacing w:after="0" w:line="285" w:lineRule="atLeast"/>
        <w:rPr>
          <w:rFonts w:ascii="Consolas" w:eastAsia="Times New Roman" w:hAnsi="Consolas" w:cs="Times New Roman"/>
          <w:color w:val="DADADA"/>
          <w:kern w:val="0"/>
          <w:sz w:val="21"/>
          <w:szCs w:val="21"/>
          <w:lang w:eastAsia="hu-HU"/>
          <w14:ligatures w14:val="none"/>
        </w:rPr>
      </w:pPr>
      <w:r w:rsidRPr="006C6B91">
        <w:rPr>
          <w:rFonts w:ascii="Consolas" w:eastAsia="Times New Roman" w:hAnsi="Consolas" w:cs="Times New Roman"/>
          <w:color w:val="DADADA"/>
          <w:kern w:val="0"/>
          <w:sz w:val="21"/>
          <w:szCs w:val="21"/>
          <w:lang w:eastAsia="hu-HU"/>
          <w14:ligatures w14:val="none"/>
        </w:rPr>
        <w:t xml:space="preserve">                            </w:t>
      </w:r>
      <w:r w:rsidRPr="006C6B91">
        <w:rPr>
          <w:rFonts w:ascii="Consolas" w:eastAsia="Times New Roman" w:hAnsi="Consolas" w:cs="Times New Roman"/>
          <w:color w:val="9CDCFE"/>
          <w:kern w:val="0"/>
          <w:sz w:val="21"/>
          <w:szCs w:val="21"/>
          <w:lang w:eastAsia="hu-HU"/>
          <w14:ligatures w14:val="none"/>
        </w:rPr>
        <w:t>"</w:t>
      </w:r>
      <w:proofErr w:type="spellStart"/>
      <w:r w:rsidRPr="006C6B91">
        <w:rPr>
          <w:rFonts w:ascii="Consolas" w:eastAsia="Times New Roman" w:hAnsi="Consolas" w:cs="Times New Roman"/>
          <w:color w:val="9CDCFE"/>
          <w:kern w:val="0"/>
          <w:sz w:val="21"/>
          <w:szCs w:val="21"/>
          <w:lang w:eastAsia="hu-HU"/>
          <w14:ligatures w14:val="none"/>
        </w:rPr>
        <w:t>properties</w:t>
      </w:r>
      <w:proofErr w:type="spellEnd"/>
      <w:r w:rsidRPr="006C6B91">
        <w:rPr>
          <w:rFonts w:ascii="Consolas" w:eastAsia="Times New Roman" w:hAnsi="Consolas" w:cs="Times New Roman"/>
          <w:color w:val="9CDCFE"/>
          <w:kern w:val="0"/>
          <w:sz w:val="21"/>
          <w:szCs w:val="21"/>
          <w:lang w:eastAsia="hu-HU"/>
          <w14:ligatures w14:val="none"/>
        </w:rPr>
        <w:t>"</w:t>
      </w:r>
      <w:r w:rsidRPr="006C6B91">
        <w:rPr>
          <w:rFonts w:ascii="Consolas" w:eastAsia="Times New Roman" w:hAnsi="Consolas" w:cs="Times New Roman"/>
          <w:color w:val="B4B4B4"/>
          <w:kern w:val="0"/>
          <w:sz w:val="21"/>
          <w:szCs w:val="21"/>
          <w:lang w:eastAsia="hu-HU"/>
          <w14:ligatures w14:val="none"/>
        </w:rPr>
        <w:t>:</w:t>
      </w:r>
      <w:r w:rsidRPr="006C6B91">
        <w:rPr>
          <w:rFonts w:ascii="Consolas" w:eastAsia="Times New Roman" w:hAnsi="Consolas" w:cs="Times New Roman"/>
          <w:color w:val="DADADA"/>
          <w:kern w:val="0"/>
          <w:sz w:val="21"/>
          <w:szCs w:val="21"/>
          <w:lang w:eastAsia="hu-HU"/>
          <w14:ligatures w14:val="none"/>
        </w:rPr>
        <w:t xml:space="preserve"> </w:t>
      </w:r>
      <w:r w:rsidRPr="006C6B91">
        <w:rPr>
          <w:rFonts w:ascii="Consolas" w:eastAsia="Times New Roman" w:hAnsi="Consolas" w:cs="Times New Roman"/>
          <w:color w:val="B4B4B4"/>
          <w:kern w:val="0"/>
          <w:sz w:val="21"/>
          <w:szCs w:val="21"/>
          <w:lang w:eastAsia="hu-HU"/>
          <w14:ligatures w14:val="none"/>
        </w:rPr>
        <w:t>{</w:t>
      </w:r>
    </w:p>
    <w:p w14:paraId="785D2570" w14:textId="77777777" w:rsidR="006C6B91" w:rsidRPr="006C6B91" w:rsidRDefault="006C6B91" w:rsidP="006C6B91">
      <w:pPr>
        <w:shd w:val="clear" w:color="auto" w:fill="1E1E1E"/>
        <w:suppressAutoHyphens w:val="0"/>
        <w:spacing w:after="0" w:line="285" w:lineRule="atLeast"/>
        <w:rPr>
          <w:rFonts w:ascii="Consolas" w:eastAsia="Times New Roman" w:hAnsi="Consolas" w:cs="Times New Roman"/>
          <w:color w:val="DADADA"/>
          <w:kern w:val="0"/>
          <w:sz w:val="21"/>
          <w:szCs w:val="21"/>
          <w:lang w:eastAsia="hu-HU"/>
          <w14:ligatures w14:val="none"/>
        </w:rPr>
      </w:pPr>
      <w:r w:rsidRPr="006C6B91">
        <w:rPr>
          <w:rFonts w:ascii="Consolas" w:eastAsia="Times New Roman" w:hAnsi="Consolas" w:cs="Times New Roman"/>
          <w:color w:val="DADADA"/>
          <w:kern w:val="0"/>
          <w:sz w:val="21"/>
          <w:szCs w:val="21"/>
          <w:lang w:eastAsia="hu-HU"/>
          <w14:ligatures w14:val="none"/>
        </w:rPr>
        <w:lastRenderedPageBreak/>
        <w:t xml:space="preserve">                                </w:t>
      </w:r>
      <w:r w:rsidRPr="006C6B91">
        <w:rPr>
          <w:rFonts w:ascii="Consolas" w:eastAsia="Times New Roman" w:hAnsi="Consolas" w:cs="Times New Roman"/>
          <w:color w:val="9CDCFE"/>
          <w:kern w:val="0"/>
          <w:sz w:val="21"/>
          <w:szCs w:val="21"/>
          <w:lang w:eastAsia="hu-HU"/>
          <w14:ligatures w14:val="none"/>
        </w:rPr>
        <w:t>"</w:t>
      </w:r>
      <w:proofErr w:type="spellStart"/>
      <w:r w:rsidRPr="006C6B91">
        <w:rPr>
          <w:rFonts w:ascii="Consolas" w:eastAsia="Times New Roman" w:hAnsi="Consolas" w:cs="Times New Roman"/>
          <w:color w:val="9CDCFE"/>
          <w:kern w:val="0"/>
          <w:sz w:val="21"/>
          <w:szCs w:val="21"/>
          <w:lang w:eastAsia="hu-HU"/>
          <w14:ligatures w14:val="none"/>
        </w:rPr>
        <w:t>time</w:t>
      </w:r>
      <w:proofErr w:type="spellEnd"/>
      <w:r w:rsidRPr="006C6B91">
        <w:rPr>
          <w:rFonts w:ascii="Consolas" w:eastAsia="Times New Roman" w:hAnsi="Consolas" w:cs="Times New Roman"/>
          <w:color w:val="9CDCFE"/>
          <w:kern w:val="0"/>
          <w:sz w:val="21"/>
          <w:szCs w:val="21"/>
          <w:lang w:eastAsia="hu-HU"/>
          <w14:ligatures w14:val="none"/>
        </w:rPr>
        <w:t>"</w:t>
      </w:r>
      <w:r w:rsidRPr="006C6B91">
        <w:rPr>
          <w:rFonts w:ascii="Consolas" w:eastAsia="Times New Roman" w:hAnsi="Consolas" w:cs="Times New Roman"/>
          <w:color w:val="B4B4B4"/>
          <w:kern w:val="0"/>
          <w:sz w:val="21"/>
          <w:szCs w:val="21"/>
          <w:lang w:eastAsia="hu-HU"/>
          <w14:ligatures w14:val="none"/>
        </w:rPr>
        <w:t>:</w:t>
      </w:r>
      <w:r w:rsidRPr="006C6B91">
        <w:rPr>
          <w:rFonts w:ascii="Consolas" w:eastAsia="Times New Roman" w:hAnsi="Consolas" w:cs="Times New Roman"/>
          <w:color w:val="DADADA"/>
          <w:kern w:val="0"/>
          <w:sz w:val="21"/>
          <w:szCs w:val="21"/>
          <w:lang w:eastAsia="hu-HU"/>
          <w14:ligatures w14:val="none"/>
        </w:rPr>
        <w:t xml:space="preserve"> </w:t>
      </w:r>
      <w:r w:rsidRPr="006C6B91">
        <w:rPr>
          <w:rFonts w:ascii="Consolas" w:eastAsia="Times New Roman" w:hAnsi="Consolas" w:cs="Times New Roman"/>
          <w:color w:val="B4B4B4"/>
          <w:kern w:val="0"/>
          <w:sz w:val="21"/>
          <w:szCs w:val="21"/>
          <w:lang w:eastAsia="hu-HU"/>
          <w14:ligatures w14:val="none"/>
        </w:rPr>
        <w:t>{</w:t>
      </w:r>
    </w:p>
    <w:p w14:paraId="28722822" w14:textId="77777777" w:rsidR="006C6B91" w:rsidRPr="006C6B91" w:rsidRDefault="006C6B91" w:rsidP="006C6B91">
      <w:pPr>
        <w:shd w:val="clear" w:color="auto" w:fill="1E1E1E"/>
        <w:suppressAutoHyphens w:val="0"/>
        <w:spacing w:after="0" w:line="285" w:lineRule="atLeast"/>
        <w:rPr>
          <w:rFonts w:ascii="Consolas" w:eastAsia="Times New Roman" w:hAnsi="Consolas" w:cs="Times New Roman"/>
          <w:color w:val="DADADA"/>
          <w:kern w:val="0"/>
          <w:sz w:val="21"/>
          <w:szCs w:val="21"/>
          <w:lang w:eastAsia="hu-HU"/>
          <w14:ligatures w14:val="none"/>
        </w:rPr>
      </w:pPr>
      <w:r w:rsidRPr="006C6B91">
        <w:rPr>
          <w:rFonts w:ascii="Consolas" w:eastAsia="Times New Roman" w:hAnsi="Consolas" w:cs="Times New Roman"/>
          <w:color w:val="DADADA"/>
          <w:kern w:val="0"/>
          <w:sz w:val="21"/>
          <w:szCs w:val="21"/>
          <w:lang w:eastAsia="hu-HU"/>
          <w14:ligatures w14:val="none"/>
        </w:rPr>
        <w:t xml:space="preserve">                                    </w:t>
      </w:r>
      <w:r w:rsidRPr="006C6B91">
        <w:rPr>
          <w:rFonts w:ascii="Consolas" w:eastAsia="Times New Roman" w:hAnsi="Consolas" w:cs="Times New Roman"/>
          <w:color w:val="9CDCFE"/>
          <w:kern w:val="0"/>
          <w:sz w:val="21"/>
          <w:szCs w:val="21"/>
          <w:lang w:eastAsia="hu-HU"/>
          <w14:ligatures w14:val="none"/>
        </w:rPr>
        <w:t>"</w:t>
      </w:r>
      <w:proofErr w:type="spellStart"/>
      <w:r w:rsidRPr="006C6B91">
        <w:rPr>
          <w:rFonts w:ascii="Consolas" w:eastAsia="Times New Roman" w:hAnsi="Consolas" w:cs="Times New Roman"/>
          <w:color w:val="9CDCFE"/>
          <w:kern w:val="0"/>
          <w:sz w:val="21"/>
          <w:szCs w:val="21"/>
          <w:lang w:eastAsia="hu-HU"/>
          <w14:ligatures w14:val="none"/>
        </w:rPr>
        <w:t>description</w:t>
      </w:r>
      <w:proofErr w:type="spellEnd"/>
      <w:r w:rsidRPr="006C6B91">
        <w:rPr>
          <w:rFonts w:ascii="Consolas" w:eastAsia="Times New Roman" w:hAnsi="Consolas" w:cs="Times New Roman"/>
          <w:color w:val="9CDCFE"/>
          <w:kern w:val="0"/>
          <w:sz w:val="21"/>
          <w:szCs w:val="21"/>
          <w:lang w:eastAsia="hu-HU"/>
          <w14:ligatures w14:val="none"/>
        </w:rPr>
        <w:t>"</w:t>
      </w:r>
      <w:r w:rsidRPr="006C6B91">
        <w:rPr>
          <w:rFonts w:ascii="Consolas" w:eastAsia="Times New Roman" w:hAnsi="Consolas" w:cs="Times New Roman"/>
          <w:color w:val="B4B4B4"/>
          <w:kern w:val="0"/>
          <w:sz w:val="21"/>
          <w:szCs w:val="21"/>
          <w:lang w:eastAsia="hu-HU"/>
          <w14:ligatures w14:val="none"/>
        </w:rPr>
        <w:t>:</w:t>
      </w:r>
      <w:r w:rsidRPr="006C6B91">
        <w:rPr>
          <w:rFonts w:ascii="Consolas" w:eastAsia="Times New Roman" w:hAnsi="Consolas" w:cs="Times New Roman"/>
          <w:color w:val="DADADA"/>
          <w:kern w:val="0"/>
          <w:sz w:val="21"/>
          <w:szCs w:val="21"/>
          <w:lang w:eastAsia="hu-HU"/>
          <w14:ligatures w14:val="none"/>
        </w:rPr>
        <w:t xml:space="preserve"> </w:t>
      </w:r>
      <w:r w:rsidRPr="006C6B91">
        <w:rPr>
          <w:rFonts w:ascii="Consolas" w:eastAsia="Times New Roman" w:hAnsi="Consolas" w:cs="Times New Roman"/>
          <w:color w:val="E8C9BB"/>
          <w:kern w:val="0"/>
          <w:sz w:val="21"/>
          <w:szCs w:val="21"/>
          <w:lang w:eastAsia="hu-HU"/>
          <w14:ligatures w14:val="none"/>
        </w:rPr>
        <w:t>"</w:t>
      </w:r>
      <w:r w:rsidRPr="006C6B91">
        <w:rPr>
          <w:rFonts w:ascii="Consolas" w:eastAsia="Times New Roman" w:hAnsi="Consolas" w:cs="Times New Roman"/>
          <w:color w:val="CE9178"/>
          <w:kern w:val="0"/>
          <w:sz w:val="21"/>
          <w:szCs w:val="21"/>
          <w:lang w:eastAsia="hu-HU"/>
          <w14:ligatures w14:val="none"/>
        </w:rPr>
        <w:t>Time</w:t>
      </w:r>
      <w:r w:rsidRPr="006C6B91">
        <w:rPr>
          <w:rFonts w:ascii="Consolas" w:eastAsia="Times New Roman" w:hAnsi="Consolas" w:cs="Times New Roman"/>
          <w:color w:val="E8C9BB"/>
          <w:kern w:val="0"/>
          <w:sz w:val="21"/>
          <w:szCs w:val="21"/>
          <w:lang w:eastAsia="hu-HU"/>
          <w14:ligatures w14:val="none"/>
        </w:rPr>
        <w:t>"</w:t>
      </w:r>
      <w:r w:rsidRPr="006C6B91">
        <w:rPr>
          <w:rFonts w:ascii="Consolas" w:eastAsia="Times New Roman" w:hAnsi="Consolas" w:cs="Times New Roman"/>
          <w:color w:val="B4B4B4"/>
          <w:kern w:val="0"/>
          <w:sz w:val="21"/>
          <w:szCs w:val="21"/>
          <w:lang w:eastAsia="hu-HU"/>
          <w14:ligatures w14:val="none"/>
        </w:rPr>
        <w:t>,</w:t>
      </w:r>
    </w:p>
    <w:p w14:paraId="3E7A704D" w14:textId="77777777" w:rsidR="006C6B91" w:rsidRPr="006C6B91" w:rsidRDefault="006C6B91" w:rsidP="006C6B91">
      <w:pPr>
        <w:shd w:val="clear" w:color="auto" w:fill="1E1E1E"/>
        <w:suppressAutoHyphens w:val="0"/>
        <w:spacing w:after="0" w:line="285" w:lineRule="atLeast"/>
        <w:rPr>
          <w:rFonts w:ascii="Consolas" w:eastAsia="Times New Roman" w:hAnsi="Consolas" w:cs="Times New Roman"/>
          <w:color w:val="DADADA"/>
          <w:kern w:val="0"/>
          <w:sz w:val="21"/>
          <w:szCs w:val="21"/>
          <w:lang w:eastAsia="hu-HU"/>
          <w14:ligatures w14:val="none"/>
        </w:rPr>
      </w:pPr>
      <w:r w:rsidRPr="006C6B91">
        <w:rPr>
          <w:rFonts w:ascii="Consolas" w:eastAsia="Times New Roman" w:hAnsi="Consolas" w:cs="Times New Roman"/>
          <w:color w:val="DADADA"/>
          <w:kern w:val="0"/>
          <w:sz w:val="21"/>
          <w:szCs w:val="21"/>
          <w:lang w:eastAsia="hu-HU"/>
          <w14:ligatures w14:val="none"/>
        </w:rPr>
        <w:t xml:space="preserve">                                    </w:t>
      </w:r>
      <w:r w:rsidRPr="006C6B91">
        <w:rPr>
          <w:rFonts w:ascii="Consolas" w:eastAsia="Times New Roman" w:hAnsi="Consolas" w:cs="Times New Roman"/>
          <w:color w:val="9CDCFE"/>
          <w:kern w:val="0"/>
          <w:sz w:val="21"/>
          <w:szCs w:val="21"/>
          <w:lang w:eastAsia="hu-HU"/>
          <w14:ligatures w14:val="none"/>
        </w:rPr>
        <w:t>"</w:t>
      </w:r>
      <w:proofErr w:type="spellStart"/>
      <w:r w:rsidRPr="006C6B91">
        <w:rPr>
          <w:rFonts w:ascii="Consolas" w:eastAsia="Times New Roman" w:hAnsi="Consolas" w:cs="Times New Roman"/>
          <w:color w:val="9CDCFE"/>
          <w:kern w:val="0"/>
          <w:sz w:val="21"/>
          <w:szCs w:val="21"/>
          <w:lang w:eastAsia="hu-HU"/>
          <w14:ligatures w14:val="none"/>
        </w:rPr>
        <w:t>type</w:t>
      </w:r>
      <w:proofErr w:type="spellEnd"/>
      <w:r w:rsidRPr="006C6B91">
        <w:rPr>
          <w:rFonts w:ascii="Consolas" w:eastAsia="Times New Roman" w:hAnsi="Consolas" w:cs="Times New Roman"/>
          <w:color w:val="9CDCFE"/>
          <w:kern w:val="0"/>
          <w:sz w:val="21"/>
          <w:szCs w:val="21"/>
          <w:lang w:eastAsia="hu-HU"/>
          <w14:ligatures w14:val="none"/>
        </w:rPr>
        <w:t>"</w:t>
      </w:r>
      <w:r w:rsidRPr="006C6B91">
        <w:rPr>
          <w:rFonts w:ascii="Consolas" w:eastAsia="Times New Roman" w:hAnsi="Consolas" w:cs="Times New Roman"/>
          <w:color w:val="B4B4B4"/>
          <w:kern w:val="0"/>
          <w:sz w:val="21"/>
          <w:szCs w:val="21"/>
          <w:lang w:eastAsia="hu-HU"/>
          <w14:ligatures w14:val="none"/>
        </w:rPr>
        <w:t>:</w:t>
      </w:r>
      <w:r w:rsidRPr="006C6B91">
        <w:rPr>
          <w:rFonts w:ascii="Consolas" w:eastAsia="Times New Roman" w:hAnsi="Consolas" w:cs="Times New Roman"/>
          <w:color w:val="DADADA"/>
          <w:kern w:val="0"/>
          <w:sz w:val="21"/>
          <w:szCs w:val="21"/>
          <w:lang w:eastAsia="hu-HU"/>
          <w14:ligatures w14:val="none"/>
        </w:rPr>
        <w:t xml:space="preserve"> </w:t>
      </w:r>
      <w:r w:rsidRPr="006C6B91">
        <w:rPr>
          <w:rFonts w:ascii="Consolas" w:eastAsia="Times New Roman" w:hAnsi="Consolas" w:cs="Times New Roman"/>
          <w:color w:val="E8C9BB"/>
          <w:kern w:val="0"/>
          <w:sz w:val="21"/>
          <w:szCs w:val="21"/>
          <w:lang w:eastAsia="hu-HU"/>
          <w14:ligatures w14:val="none"/>
        </w:rPr>
        <w:t>"</w:t>
      </w:r>
      <w:proofErr w:type="spellStart"/>
      <w:r w:rsidRPr="006C6B91">
        <w:rPr>
          <w:rFonts w:ascii="Consolas" w:eastAsia="Times New Roman" w:hAnsi="Consolas" w:cs="Times New Roman"/>
          <w:color w:val="CE9178"/>
          <w:kern w:val="0"/>
          <w:sz w:val="21"/>
          <w:szCs w:val="21"/>
          <w:lang w:eastAsia="hu-HU"/>
          <w14:ligatures w14:val="none"/>
        </w:rPr>
        <w:t>string</w:t>
      </w:r>
      <w:proofErr w:type="spellEnd"/>
      <w:r w:rsidRPr="006C6B91">
        <w:rPr>
          <w:rFonts w:ascii="Consolas" w:eastAsia="Times New Roman" w:hAnsi="Consolas" w:cs="Times New Roman"/>
          <w:color w:val="E8C9BB"/>
          <w:kern w:val="0"/>
          <w:sz w:val="21"/>
          <w:szCs w:val="21"/>
          <w:lang w:eastAsia="hu-HU"/>
          <w14:ligatures w14:val="none"/>
        </w:rPr>
        <w:t>"</w:t>
      </w:r>
      <w:r w:rsidRPr="006C6B91">
        <w:rPr>
          <w:rFonts w:ascii="Consolas" w:eastAsia="Times New Roman" w:hAnsi="Consolas" w:cs="Times New Roman"/>
          <w:color w:val="B4B4B4"/>
          <w:kern w:val="0"/>
          <w:sz w:val="21"/>
          <w:szCs w:val="21"/>
          <w:lang w:eastAsia="hu-HU"/>
          <w14:ligatures w14:val="none"/>
        </w:rPr>
        <w:t>,</w:t>
      </w:r>
    </w:p>
    <w:p w14:paraId="7A330C8A" w14:textId="77777777" w:rsidR="006C6B91" w:rsidRPr="006C6B91" w:rsidRDefault="006C6B91" w:rsidP="006C6B91">
      <w:pPr>
        <w:shd w:val="clear" w:color="auto" w:fill="1E1E1E"/>
        <w:suppressAutoHyphens w:val="0"/>
        <w:spacing w:after="0" w:line="285" w:lineRule="atLeast"/>
        <w:rPr>
          <w:rFonts w:ascii="Consolas" w:eastAsia="Times New Roman" w:hAnsi="Consolas" w:cs="Times New Roman"/>
          <w:color w:val="DADADA"/>
          <w:kern w:val="0"/>
          <w:sz w:val="21"/>
          <w:szCs w:val="21"/>
          <w:lang w:eastAsia="hu-HU"/>
          <w14:ligatures w14:val="none"/>
        </w:rPr>
      </w:pPr>
      <w:r w:rsidRPr="006C6B91">
        <w:rPr>
          <w:rFonts w:ascii="Consolas" w:eastAsia="Times New Roman" w:hAnsi="Consolas" w:cs="Times New Roman"/>
          <w:color w:val="DADADA"/>
          <w:kern w:val="0"/>
          <w:sz w:val="21"/>
          <w:szCs w:val="21"/>
          <w:lang w:eastAsia="hu-HU"/>
          <w14:ligatures w14:val="none"/>
        </w:rPr>
        <w:t xml:space="preserve">                                    </w:t>
      </w:r>
      <w:r w:rsidRPr="006C6B91">
        <w:rPr>
          <w:rFonts w:ascii="Consolas" w:eastAsia="Times New Roman" w:hAnsi="Consolas" w:cs="Times New Roman"/>
          <w:color w:val="9CDCFE"/>
          <w:kern w:val="0"/>
          <w:sz w:val="21"/>
          <w:szCs w:val="21"/>
          <w:lang w:eastAsia="hu-HU"/>
          <w14:ligatures w14:val="none"/>
        </w:rPr>
        <w:t>"</w:t>
      </w:r>
      <w:proofErr w:type="spellStart"/>
      <w:r w:rsidRPr="006C6B91">
        <w:rPr>
          <w:rFonts w:ascii="Consolas" w:eastAsia="Times New Roman" w:hAnsi="Consolas" w:cs="Times New Roman"/>
          <w:color w:val="9CDCFE"/>
          <w:kern w:val="0"/>
          <w:sz w:val="21"/>
          <w:szCs w:val="21"/>
          <w:lang w:eastAsia="hu-HU"/>
          <w14:ligatures w14:val="none"/>
        </w:rPr>
        <w:t>format</w:t>
      </w:r>
      <w:proofErr w:type="spellEnd"/>
      <w:r w:rsidRPr="006C6B91">
        <w:rPr>
          <w:rFonts w:ascii="Consolas" w:eastAsia="Times New Roman" w:hAnsi="Consolas" w:cs="Times New Roman"/>
          <w:color w:val="9CDCFE"/>
          <w:kern w:val="0"/>
          <w:sz w:val="21"/>
          <w:szCs w:val="21"/>
          <w:lang w:eastAsia="hu-HU"/>
          <w14:ligatures w14:val="none"/>
        </w:rPr>
        <w:t>"</w:t>
      </w:r>
      <w:r w:rsidRPr="006C6B91">
        <w:rPr>
          <w:rFonts w:ascii="Consolas" w:eastAsia="Times New Roman" w:hAnsi="Consolas" w:cs="Times New Roman"/>
          <w:color w:val="B4B4B4"/>
          <w:kern w:val="0"/>
          <w:sz w:val="21"/>
          <w:szCs w:val="21"/>
          <w:lang w:eastAsia="hu-HU"/>
          <w14:ligatures w14:val="none"/>
        </w:rPr>
        <w:t>:</w:t>
      </w:r>
      <w:r w:rsidRPr="006C6B91">
        <w:rPr>
          <w:rFonts w:ascii="Consolas" w:eastAsia="Times New Roman" w:hAnsi="Consolas" w:cs="Times New Roman"/>
          <w:color w:val="DADADA"/>
          <w:kern w:val="0"/>
          <w:sz w:val="21"/>
          <w:szCs w:val="21"/>
          <w:lang w:eastAsia="hu-HU"/>
          <w14:ligatures w14:val="none"/>
        </w:rPr>
        <w:t xml:space="preserve"> </w:t>
      </w:r>
      <w:r w:rsidRPr="006C6B91">
        <w:rPr>
          <w:rFonts w:ascii="Consolas" w:eastAsia="Times New Roman" w:hAnsi="Consolas" w:cs="Times New Roman"/>
          <w:color w:val="E8C9BB"/>
          <w:kern w:val="0"/>
          <w:sz w:val="21"/>
          <w:szCs w:val="21"/>
          <w:lang w:eastAsia="hu-HU"/>
          <w14:ligatures w14:val="none"/>
        </w:rPr>
        <w:t>"</w:t>
      </w:r>
      <w:proofErr w:type="spellStart"/>
      <w:r w:rsidRPr="006C6B91">
        <w:rPr>
          <w:rFonts w:ascii="Consolas" w:eastAsia="Times New Roman" w:hAnsi="Consolas" w:cs="Times New Roman"/>
          <w:color w:val="CE9178"/>
          <w:kern w:val="0"/>
          <w:sz w:val="21"/>
          <w:szCs w:val="21"/>
          <w:lang w:eastAsia="hu-HU"/>
          <w14:ligatures w14:val="none"/>
        </w:rPr>
        <w:t>date-time</w:t>
      </w:r>
      <w:proofErr w:type="spellEnd"/>
      <w:r w:rsidRPr="006C6B91">
        <w:rPr>
          <w:rFonts w:ascii="Consolas" w:eastAsia="Times New Roman" w:hAnsi="Consolas" w:cs="Times New Roman"/>
          <w:color w:val="E8C9BB"/>
          <w:kern w:val="0"/>
          <w:sz w:val="21"/>
          <w:szCs w:val="21"/>
          <w:lang w:eastAsia="hu-HU"/>
          <w14:ligatures w14:val="none"/>
        </w:rPr>
        <w:t>"</w:t>
      </w:r>
      <w:r w:rsidRPr="006C6B91">
        <w:rPr>
          <w:rFonts w:ascii="Consolas" w:eastAsia="Times New Roman" w:hAnsi="Consolas" w:cs="Times New Roman"/>
          <w:color w:val="DADADA"/>
          <w:kern w:val="0"/>
          <w:sz w:val="21"/>
          <w:szCs w:val="21"/>
          <w:lang w:eastAsia="hu-HU"/>
          <w14:ligatures w14:val="none"/>
        </w:rPr>
        <w:t xml:space="preserve">          </w:t>
      </w:r>
    </w:p>
    <w:p w14:paraId="137510C8" w14:textId="77777777" w:rsidR="006C6B91" w:rsidRPr="006C6B91" w:rsidRDefault="006C6B91" w:rsidP="006C6B91">
      <w:pPr>
        <w:shd w:val="clear" w:color="auto" w:fill="1E1E1E"/>
        <w:suppressAutoHyphens w:val="0"/>
        <w:spacing w:after="0" w:line="285" w:lineRule="atLeast"/>
        <w:rPr>
          <w:rFonts w:ascii="Consolas" w:eastAsia="Times New Roman" w:hAnsi="Consolas" w:cs="Times New Roman"/>
          <w:color w:val="DADADA"/>
          <w:kern w:val="0"/>
          <w:sz w:val="21"/>
          <w:szCs w:val="21"/>
          <w:lang w:eastAsia="hu-HU"/>
          <w14:ligatures w14:val="none"/>
        </w:rPr>
      </w:pPr>
      <w:r w:rsidRPr="006C6B91">
        <w:rPr>
          <w:rFonts w:ascii="Consolas" w:eastAsia="Times New Roman" w:hAnsi="Consolas" w:cs="Times New Roman"/>
          <w:color w:val="DADADA"/>
          <w:kern w:val="0"/>
          <w:sz w:val="21"/>
          <w:szCs w:val="21"/>
          <w:lang w:eastAsia="hu-HU"/>
          <w14:ligatures w14:val="none"/>
        </w:rPr>
        <w:t xml:space="preserve">                                </w:t>
      </w:r>
      <w:r w:rsidRPr="006C6B91">
        <w:rPr>
          <w:rFonts w:ascii="Consolas" w:eastAsia="Times New Roman" w:hAnsi="Consolas" w:cs="Times New Roman"/>
          <w:color w:val="B4B4B4"/>
          <w:kern w:val="0"/>
          <w:sz w:val="21"/>
          <w:szCs w:val="21"/>
          <w:lang w:eastAsia="hu-HU"/>
          <w14:ligatures w14:val="none"/>
        </w:rPr>
        <w:t>},</w:t>
      </w:r>
    </w:p>
    <w:p w14:paraId="0D118BDF" w14:textId="77777777" w:rsidR="006C6B91" w:rsidRPr="006C6B91" w:rsidRDefault="006C6B91" w:rsidP="006C6B91">
      <w:pPr>
        <w:shd w:val="clear" w:color="auto" w:fill="1E1E1E"/>
        <w:suppressAutoHyphens w:val="0"/>
        <w:spacing w:after="0" w:line="285" w:lineRule="atLeast"/>
        <w:rPr>
          <w:rFonts w:ascii="Consolas" w:eastAsia="Times New Roman" w:hAnsi="Consolas" w:cs="Times New Roman"/>
          <w:color w:val="DADADA"/>
          <w:kern w:val="0"/>
          <w:sz w:val="21"/>
          <w:szCs w:val="21"/>
          <w:lang w:eastAsia="hu-HU"/>
          <w14:ligatures w14:val="none"/>
        </w:rPr>
      </w:pPr>
      <w:r w:rsidRPr="006C6B91">
        <w:rPr>
          <w:rFonts w:ascii="Consolas" w:eastAsia="Times New Roman" w:hAnsi="Consolas" w:cs="Times New Roman"/>
          <w:color w:val="DADADA"/>
          <w:kern w:val="0"/>
          <w:sz w:val="21"/>
          <w:szCs w:val="21"/>
          <w:lang w:eastAsia="hu-HU"/>
          <w14:ligatures w14:val="none"/>
        </w:rPr>
        <w:t xml:space="preserve">                                </w:t>
      </w:r>
      <w:r w:rsidRPr="006C6B91">
        <w:rPr>
          <w:rFonts w:ascii="Consolas" w:eastAsia="Times New Roman" w:hAnsi="Consolas" w:cs="Times New Roman"/>
          <w:color w:val="9CDCFE"/>
          <w:kern w:val="0"/>
          <w:sz w:val="21"/>
          <w:szCs w:val="21"/>
          <w:lang w:eastAsia="hu-HU"/>
          <w14:ligatures w14:val="none"/>
        </w:rPr>
        <w:t>"comment"</w:t>
      </w:r>
      <w:r w:rsidRPr="006C6B91">
        <w:rPr>
          <w:rFonts w:ascii="Consolas" w:eastAsia="Times New Roman" w:hAnsi="Consolas" w:cs="Times New Roman"/>
          <w:color w:val="B4B4B4"/>
          <w:kern w:val="0"/>
          <w:sz w:val="21"/>
          <w:szCs w:val="21"/>
          <w:lang w:eastAsia="hu-HU"/>
          <w14:ligatures w14:val="none"/>
        </w:rPr>
        <w:t>:</w:t>
      </w:r>
      <w:r w:rsidRPr="006C6B91">
        <w:rPr>
          <w:rFonts w:ascii="Consolas" w:eastAsia="Times New Roman" w:hAnsi="Consolas" w:cs="Times New Roman"/>
          <w:color w:val="DADADA"/>
          <w:kern w:val="0"/>
          <w:sz w:val="21"/>
          <w:szCs w:val="21"/>
          <w:lang w:eastAsia="hu-HU"/>
          <w14:ligatures w14:val="none"/>
        </w:rPr>
        <w:t xml:space="preserve"> </w:t>
      </w:r>
      <w:r w:rsidRPr="006C6B91">
        <w:rPr>
          <w:rFonts w:ascii="Consolas" w:eastAsia="Times New Roman" w:hAnsi="Consolas" w:cs="Times New Roman"/>
          <w:color w:val="B4B4B4"/>
          <w:kern w:val="0"/>
          <w:sz w:val="21"/>
          <w:szCs w:val="21"/>
          <w:lang w:eastAsia="hu-HU"/>
          <w14:ligatures w14:val="none"/>
        </w:rPr>
        <w:t>{</w:t>
      </w:r>
    </w:p>
    <w:p w14:paraId="752F9ADD" w14:textId="77777777" w:rsidR="006C6B91" w:rsidRPr="006C6B91" w:rsidRDefault="006C6B91" w:rsidP="006C6B91">
      <w:pPr>
        <w:shd w:val="clear" w:color="auto" w:fill="1E1E1E"/>
        <w:suppressAutoHyphens w:val="0"/>
        <w:spacing w:after="0" w:line="285" w:lineRule="atLeast"/>
        <w:rPr>
          <w:rFonts w:ascii="Consolas" w:eastAsia="Times New Roman" w:hAnsi="Consolas" w:cs="Times New Roman"/>
          <w:color w:val="DADADA"/>
          <w:kern w:val="0"/>
          <w:sz w:val="21"/>
          <w:szCs w:val="21"/>
          <w:lang w:eastAsia="hu-HU"/>
          <w14:ligatures w14:val="none"/>
        </w:rPr>
      </w:pPr>
      <w:r w:rsidRPr="006C6B91">
        <w:rPr>
          <w:rFonts w:ascii="Consolas" w:eastAsia="Times New Roman" w:hAnsi="Consolas" w:cs="Times New Roman"/>
          <w:color w:val="DADADA"/>
          <w:kern w:val="0"/>
          <w:sz w:val="21"/>
          <w:szCs w:val="21"/>
          <w:lang w:eastAsia="hu-HU"/>
          <w14:ligatures w14:val="none"/>
        </w:rPr>
        <w:t xml:space="preserve">                                    </w:t>
      </w:r>
      <w:r w:rsidRPr="006C6B91">
        <w:rPr>
          <w:rFonts w:ascii="Consolas" w:eastAsia="Times New Roman" w:hAnsi="Consolas" w:cs="Times New Roman"/>
          <w:color w:val="9CDCFE"/>
          <w:kern w:val="0"/>
          <w:sz w:val="21"/>
          <w:szCs w:val="21"/>
          <w:lang w:eastAsia="hu-HU"/>
          <w14:ligatures w14:val="none"/>
        </w:rPr>
        <w:t>"</w:t>
      </w:r>
      <w:proofErr w:type="spellStart"/>
      <w:r w:rsidRPr="006C6B91">
        <w:rPr>
          <w:rFonts w:ascii="Consolas" w:eastAsia="Times New Roman" w:hAnsi="Consolas" w:cs="Times New Roman"/>
          <w:color w:val="9CDCFE"/>
          <w:kern w:val="0"/>
          <w:sz w:val="21"/>
          <w:szCs w:val="21"/>
          <w:lang w:eastAsia="hu-HU"/>
          <w14:ligatures w14:val="none"/>
        </w:rPr>
        <w:t>description</w:t>
      </w:r>
      <w:proofErr w:type="spellEnd"/>
      <w:r w:rsidRPr="006C6B91">
        <w:rPr>
          <w:rFonts w:ascii="Consolas" w:eastAsia="Times New Roman" w:hAnsi="Consolas" w:cs="Times New Roman"/>
          <w:color w:val="9CDCFE"/>
          <w:kern w:val="0"/>
          <w:sz w:val="21"/>
          <w:szCs w:val="21"/>
          <w:lang w:eastAsia="hu-HU"/>
          <w14:ligatures w14:val="none"/>
        </w:rPr>
        <w:t>"</w:t>
      </w:r>
      <w:r w:rsidRPr="006C6B91">
        <w:rPr>
          <w:rFonts w:ascii="Consolas" w:eastAsia="Times New Roman" w:hAnsi="Consolas" w:cs="Times New Roman"/>
          <w:color w:val="B4B4B4"/>
          <w:kern w:val="0"/>
          <w:sz w:val="21"/>
          <w:szCs w:val="21"/>
          <w:lang w:eastAsia="hu-HU"/>
          <w14:ligatures w14:val="none"/>
        </w:rPr>
        <w:t>:</w:t>
      </w:r>
      <w:r w:rsidRPr="006C6B91">
        <w:rPr>
          <w:rFonts w:ascii="Consolas" w:eastAsia="Times New Roman" w:hAnsi="Consolas" w:cs="Times New Roman"/>
          <w:color w:val="DADADA"/>
          <w:kern w:val="0"/>
          <w:sz w:val="21"/>
          <w:szCs w:val="21"/>
          <w:lang w:eastAsia="hu-HU"/>
          <w14:ligatures w14:val="none"/>
        </w:rPr>
        <w:t xml:space="preserve"> </w:t>
      </w:r>
      <w:r w:rsidRPr="006C6B91">
        <w:rPr>
          <w:rFonts w:ascii="Consolas" w:eastAsia="Times New Roman" w:hAnsi="Consolas" w:cs="Times New Roman"/>
          <w:color w:val="E8C9BB"/>
          <w:kern w:val="0"/>
          <w:sz w:val="21"/>
          <w:szCs w:val="21"/>
          <w:lang w:eastAsia="hu-HU"/>
          <w14:ligatures w14:val="none"/>
        </w:rPr>
        <w:t>"</w:t>
      </w:r>
      <w:r w:rsidRPr="006C6B91">
        <w:rPr>
          <w:rFonts w:ascii="Consolas" w:eastAsia="Times New Roman" w:hAnsi="Consolas" w:cs="Times New Roman"/>
          <w:color w:val="CE9178"/>
          <w:kern w:val="0"/>
          <w:sz w:val="21"/>
          <w:szCs w:val="21"/>
          <w:lang w:eastAsia="hu-HU"/>
          <w14:ligatures w14:val="none"/>
        </w:rPr>
        <w:t>Comment</w:t>
      </w:r>
      <w:r w:rsidRPr="006C6B91">
        <w:rPr>
          <w:rFonts w:ascii="Consolas" w:eastAsia="Times New Roman" w:hAnsi="Consolas" w:cs="Times New Roman"/>
          <w:color w:val="E8C9BB"/>
          <w:kern w:val="0"/>
          <w:sz w:val="21"/>
          <w:szCs w:val="21"/>
          <w:lang w:eastAsia="hu-HU"/>
          <w14:ligatures w14:val="none"/>
        </w:rPr>
        <w:t>"</w:t>
      </w:r>
      <w:r w:rsidRPr="006C6B91">
        <w:rPr>
          <w:rFonts w:ascii="Consolas" w:eastAsia="Times New Roman" w:hAnsi="Consolas" w:cs="Times New Roman"/>
          <w:color w:val="B4B4B4"/>
          <w:kern w:val="0"/>
          <w:sz w:val="21"/>
          <w:szCs w:val="21"/>
          <w:lang w:eastAsia="hu-HU"/>
          <w14:ligatures w14:val="none"/>
        </w:rPr>
        <w:t>,</w:t>
      </w:r>
    </w:p>
    <w:p w14:paraId="3E54FA9C" w14:textId="77777777" w:rsidR="006C6B91" w:rsidRPr="006C6B91" w:rsidRDefault="006C6B91" w:rsidP="006C6B91">
      <w:pPr>
        <w:shd w:val="clear" w:color="auto" w:fill="1E1E1E"/>
        <w:suppressAutoHyphens w:val="0"/>
        <w:spacing w:after="0" w:line="285" w:lineRule="atLeast"/>
        <w:rPr>
          <w:rFonts w:ascii="Consolas" w:eastAsia="Times New Roman" w:hAnsi="Consolas" w:cs="Times New Roman"/>
          <w:color w:val="DADADA"/>
          <w:kern w:val="0"/>
          <w:sz w:val="21"/>
          <w:szCs w:val="21"/>
          <w:lang w:eastAsia="hu-HU"/>
          <w14:ligatures w14:val="none"/>
        </w:rPr>
      </w:pPr>
      <w:r w:rsidRPr="006C6B91">
        <w:rPr>
          <w:rFonts w:ascii="Consolas" w:eastAsia="Times New Roman" w:hAnsi="Consolas" w:cs="Times New Roman"/>
          <w:color w:val="DADADA"/>
          <w:kern w:val="0"/>
          <w:sz w:val="21"/>
          <w:szCs w:val="21"/>
          <w:lang w:eastAsia="hu-HU"/>
          <w14:ligatures w14:val="none"/>
        </w:rPr>
        <w:t xml:space="preserve">                                    </w:t>
      </w:r>
      <w:r w:rsidRPr="006C6B91">
        <w:rPr>
          <w:rFonts w:ascii="Consolas" w:eastAsia="Times New Roman" w:hAnsi="Consolas" w:cs="Times New Roman"/>
          <w:color w:val="9CDCFE"/>
          <w:kern w:val="0"/>
          <w:sz w:val="21"/>
          <w:szCs w:val="21"/>
          <w:lang w:eastAsia="hu-HU"/>
          <w14:ligatures w14:val="none"/>
        </w:rPr>
        <w:t>"</w:t>
      </w:r>
      <w:proofErr w:type="spellStart"/>
      <w:r w:rsidRPr="006C6B91">
        <w:rPr>
          <w:rFonts w:ascii="Consolas" w:eastAsia="Times New Roman" w:hAnsi="Consolas" w:cs="Times New Roman"/>
          <w:color w:val="9CDCFE"/>
          <w:kern w:val="0"/>
          <w:sz w:val="21"/>
          <w:szCs w:val="21"/>
          <w:lang w:eastAsia="hu-HU"/>
          <w14:ligatures w14:val="none"/>
        </w:rPr>
        <w:t>type</w:t>
      </w:r>
      <w:proofErr w:type="spellEnd"/>
      <w:r w:rsidRPr="006C6B91">
        <w:rPr>
          <w:rFonts w:ascii="Consolas" w:eastAsia="Times New Roman" w:hAnsi="Consolas" w:cs="Times New Roman"/>
          <w:color w:val="9CDCFE"/>
          <w:kern w:val="0"/>
          <w:sz w:val="21"/>
          <w:szCs w:val="21"/>
          <w:lang w:eastAsia="hu-HU"/>
          <w14:ligatures w14:val="none"/>
        </w:rPr>
        <w:t>"</w:t>
      </w:r>
      <w:r w:rsidRPr="006C6B91">
        <w:rPr>
          <w:rFonts w:ascii="Consolas" w:eastAsia="Times New Roman" w:hAnsi="Consolas" w:cs="Times New Roman"/>
          <w:color w:val="B4B4B4"/>
          <w:kern w:val="0"/>
          <w:sz w:val="21"/>
          <w:szCs w:val="21"/>
          <w:lang w:eastAsia="hu-HU"/>
          <w14:ligatures w14:val="none"/>
        </w:rPr>
        <w:t>:</w:t>
      </w:r>
      <w:r w:rsidRPr="006C6B91">
        <w:rPr>
          <w:rFonts w:ascii="Consolas" w:eastAsia="Times New Roman" w:hAnsi="Consolas" w:cs="Times New Roman"/>
          <w:color w:val="DADADA"/>
          <w:kern w:val="0"/>
          <w:sz w:val="21"/>
          <w:szCs w:val="21"/>
          <w:lang w:eastAsia="hu-HU"/>
          <w14:ligatures w14:val="none"/>
        </w:rPr>
        <w:t xml:space="preserve"> </w:t>
      </w:r>
      <w:r w:rsidRPr="006C6B91">
        <w:rPr>
          <w:rFonts w:ascii="Consolas" w:eastAsia="Times New Roman" w:hAnsi="Consolas" w:cs="Times New Roman"/>
          <w:color w:val="E8C9BB"/>
          <w:kern w:val="0"/>
          <w:sz w:val="21"/>
          <w:szCs w:val="21"/>
          <w:lang w:eastAsia="hu-HU"/>
          <w14:ligatures w14:val="none"/>
        </w:rPr>
        <w:t>"</w:t>
      </w:r>
      <w:proofErr w:type="spellStart"/>
      <w:r w:rsidRPr="006C6B91">
        <w:rPr>
          <w:rFonts w:ascii="Consolas" w:eastAsia="Times New Roman" w:hAnsi="Consolas" w:cs="Times New Roman"/>
          <w:color w:val="CE9178"/>
          <w:kern w:val="0"/>
          <w:sz w:val="21"/>
          <w:szCs w:val="21"/>
          <w:lang w:eastAsia="hu-HU"/>
          <w14:ligatures w14:val="none"/>
        </w:rPr>
        <w:t>string</w:t>
      </w:r>
      <w:proofErr w:type="spellEnd"/>
      <w:r w:rsidRPr="006C6B91">
        <w:rPr>
          <w:rFonts w:ascii="Consolas" w:eastAsia="Times New Roman" w:hAnsi="Consolas" w:cs="Times New Roman"/>
          <w:color w:val="E8C9BB"/>
          <w:kern w:val="0"/>
          <w:sz w:val="21"/>
          <w:szCs w:val="21"/>
          <w:lang w:eastAsia="hu-HU"/>
          <w14:ligatures w14:val="none"/>
        </w:rPr>
        <w:t>"</w:t>
      </w:r>
    </w:p>
    <w:p w14:paraId="5D1F02EB" w14:textId="77777777" w:rsidR="006C6B91" w:rsidRPr="006C6B91" w:rsidRDefault="006C6B91" w:rsidP="006C6B91">
      <w:pPr>
        <w:shd w:val="clear" w:color="auto" w:fill="1E1E1E"/>
        <w:suppressAutoHyphens w:val="0"/>
        <w:spacing w:after="0" w:line="285" w:lineRule="atLeast"/>
        <w:rPr>
          <w:rFonts w:ascii="Consolas" w:eastAsia="Times New Roman" w:hAnsi="Consolas" w:cs="Times New Roman"/>
          <w:color w:val="DADADA"/>
          <w:kern w:val="0"/>
          <w:sz w:val="21"/>
          <w:szCs w:val="21"/>
          <w:lang w:eastAsia="hu-HU"/>
          <w14:ligatures w14:val="none"/>
        </w:rPr>
      </w:pPr>
      <w:r w:rsidRPr="006C6B91">
        <w:rPr>
          <w:rFonts w:ascii="Consolas" w:eastAsia="Times New Roman" w:hAnsi="Consolas" w:cs="Times New Roman"/>
          <w:color w:val="DADADA"/>
          <w:kern w:val="0"/>
          <w:sz w:val="21"/>
          <w:szCs w:val="21"/>
          <w:lang w:eastAsia="hu-HU"/>
          <w14:ligatures w14:val="none"/>
        </w:rPr>
        <w:t xml:space="preserve">                                </w:t>
      </w:r>
      <w:r w:rsidRPr="006C6B91">
        <w:rPr>
          <w:rFonts w:ascii="Consolas" w:eastAsia="Times New Roman" w:hAnsi="Consolas" w:cs="Times New Roman"/>
          <w:color w:val="B4B4B4"/>
          <w:kern w:val="0"/>
          <w:sz w:val="21"/>
          <w:szCs w:val="21"/>
          <w:lang w:eastAsia="hu-HU"/>
          <w14:ligatures w14:val="none"/>
        </w:rPr>
        <w:t>}</w:t>
      </w:r>
    </w:p>
    <w:p w14:paraId="09BFDFD2" w14:textId="77777777" w:rsidR="006C6B91" w:rsidRPr="006C6B91" w:rsidRDefault="006C6B91" w:rsidP="006C6B91">
      <w:pPr>
        <w:shd w:val="clear" w:color="auto" w:fill="1E1E1E"/>
        <w:suppressAutoHyphens w:val="0"/>
        <w:spacing w:after="0" w:line="285" w:lineRule="atLeast"/>
        <w:rPr>
          <w:rFonts w:ascii="Consolas" w:eastAsia="Times New Roman" w:hAnsi="Consolas" w:cs="Times New Roman"/>
          <w:color w:val="DADADA"/>
          <w:kern w:val="0"/>
          <w:sz w:val="21"/>
          <w:szCs w:val="21"/>
          <w:lang w:eastAsia="hu-HU"/>
          <w14:ligatures w14:val="none"/>
        </w:rPr>
      </w:pPr>
      <w:r w:rsidRPr="006C6B91">
        <w:rPr>
          <w:rFonts w:ascii="Consolas" w:eastAsia="Times New Roman" w:hAnsi="Consolas" w:cs="Times New Roman"/>
          <w:color w:val="DADADA"/>
          <w:kern w:val="0"/>
          <w:sz w:val="21"/>
          <w:szCs w:val="21"/>
          <w:lang w:eastAsia="hu-HU"/>
          <w14:ligatures w14:val="none"/>
        </w:rPr>
        <w:t xml:space="preserve">                            </w:t>
      </w:r>
      <w:r w:rsidRPr="006C6B91">
        <w:rPr>
          <w:rFonts w:ascii="Consolas" w:eastAsia="Times New Roman" w:hAnsi="Consolas" w:cs="Times New Roman"/>
          <w:color w:val="B4B4B4"/>
          <w:kern w:val="0"/>
          <w:sz w:val="21"/>
          <w:szCs w:val="21"/>
          <w:lang w:eastAsia="hu-HU"/>
          <w14:ligatures w14:val="none"/>
        </w:rPr>
        <w:t>},</w:t>
      </w:r>
    </w:p>
    <w:p w14:paraId="20FA24BA" w14:textId="77777777" w:rsidR="006C6B91" w:rsidRPr="006C6B91" w:rsidRDefault="006C6B91" w:rsidP="006C6B91">
      <w:pPr>
        <w:shd w:val="clear" w:color="auto" w:fill="1E1E1E"/>
        <w:suppressAutoHyphens w:val="0"/>
        <w:spacing w:after="0" w:line="285" w:lineRule="atLeast"/>
        <w:rPr>
          <w:rFonts w:ascii="Consolas" w:eastAsia="Times New Roman" w:hAnsi="Consolas" w:cs="Times New Roman"/>
          <w:color w:val="DADADA"/>
          <w:kern w:val="0"/>
          <w:sz w:val="21"/>
          <w:szCs w:val="21"/>
          <w:lang w:eastAsia="hu-HU"/>
          <w14:ligatures w14:val="none"/>
        </w:rPr>
      </w:pPr>
      <w:r w:rsidRPr="006C6B91">
        <w:rPr>
          <w:rFonts w:ascii="Consolas" w:eastAsia="Times New Roman" w:hAnsi="Consolas" w:cs="Times New Roman"/>
          <w:color w:val="DADADA"/>
          <w:kern w:val="0"/>
          <w:sz w:val="21"/>
          <w:szCs w:val="21"/>
          <w:lang w:eastAsia="hu-HU"/>
          <w14:ligatures w14:val="none"/>
        </w:rPr>
        <w:t xml:space="preserve">                            </w:t>
      </w:r>
      <w:r w:rsidRPr="006C6B91">
        <w:rPr>
          <w:rFonts w:ascii="Consolas" w:eastAsia="Times New Roman" w:hAnsi="Consolas" w:cs="Times New Roman"/>
          <w:color w:val="9CDCFE"/>
          <w:kern w:val="0"/>
          <w:sz w:val="21"/>
          <w:szCs w:val="21"/>
          <w:lang w:eastAsia="hu-HU"/>
          <w14:ligatures w14:val="none"/>
        </w:rPr>
        <w:t>"</w:t>
      </w:r>
      <w:proofErr w:type="spellStart"/>
      <w:r w:rsidRPr="006C6B91">
        <w:rPr>
          <w:rFonts w:ascii="Consolas" w:eastAsia="Times New Roman" w:hAnsi="Consolas" w:cs="Times New Roman"/>
          <w:color w:val="9CDCFE"/>
          <w:kern w:val="0"/>
          <w:sz w:val="21"/>
          <w:szCs w:val="21"/>
          <w:lang w:eastAsia="hu-HU"/>
          <w14:ligatures w14:val="none"/>
        </w:rPr>
        <w:t>required</w:t>
      </w:r>
      <w:proofErr w:type="spellEnd"/>
      <w:r w:rsidRPr="006C6B91">
        <w:rPr>
          <w:rFonts w:ascii="Consolas" w:eastAsia="Times New Roman" w:hAnsi="Consolas" w:cs="Times New Roman"/>
          <w:color w:val="9CDCFE"/>
          <w:kern w:val="0"/>
          <w:sz w:val="21"/>
          <w:szCs w:val="21"/>
          <w:lang w:eastAsia="hu-HU"/>
          <w14:ligatures w14:val="none"/>
        </w:rPr>
        <w:t>"</w:t>
      </w:r>
      <w:r w:rsidRPr="006C6B91">
        <w:rPr>
          <w:rFonts w:ascii="Consolas" w:eastAsia="Times New Roman" w:hAnsi="Consolas" w:cs="Times New Roman"/>
          <w:color w:val="B4B4B4"/>
          <w:kern w:val="0"/>
          <w:sz w:val="21"/>
          <w:szCs w:val="21"/>
          <w:lang w:eastAsia="hu-HU"/>
          <w14:ligatures w14:val="none"/>
        </w:rPr>
        <w:t>:</w:t>
      </w:r>
      <w:r w:rsidRPr="006C6B91">
        <w:rPr>
          <w:rFonts w:ascii="Consolas" w:eastAsia="Times New Roman" w:hAnsi="Consolas" w:cs="Times New Roman"/>
          <w:color w:val="DADADA"/>
          <w:kern w:val="0"/>
          <w:sz w:val="21"/>
          <w:szCs w:val="21"/>
          <w:lang w:eastAsia="hu-HU"/>
          <w14:ligatures w14:val="none"/>
        </w:rPr>
        <w:t xml:space="preserve"> </w:t>
      </w:r>
      <w:r w:rsidRPr="006C6B91">
        <w:rPr>
          <w:rFonts w:ascii="Consolas" w:eastAsia="Times New Roman" w:hAnsi="Consolas" w:cs="Times New Roman"/>
          <w:color w:val="B4B4B4"/>
          <w:kern w:val="0"/>
          <w:sz w:val="21"/>
          <w:szCs w:val="21"/>
          <w:lang w:eastAsia="hu-HU"/>
          <w14:ligatures w14:val="none"/>
        </w:rPr>
        <w:t>[</w:t>
      </w:r>
    </w:p>
    <w:p w14:paraId="375FB835" w14:textId="77777777" w:rsidR="006C6B91" w:rsidRPr="006C6B91" w:rsidRDefault="006C6B91" w:rsidP="006C6B91">
      <w:pPr>
        <w:shd w:val="clear" w:color="auto" w:fill="1E1E1E"/>
        <w:suppressAutoHyphens w:val="0"/>
        <w:spacing w:after="0" w:line="285" w:lineRule="atLeast"/>
        <w:rPr>
          <w:rFonts w:ascii="Consolas" w:eastAsia="Times New Roman" w:hAnsi="Consolas" w:cs="Times New Roman"/>
          <w:color w:val="DADADA"/>
          <w:kern w:val="0"/>
          <w:sz w:val="21"/>
          <w:szCs w:val="21"/>
          <w:lang w:eastAsia="hu-HU"/>
          <w14:ligatures w14:val="none"/>
        </w:rPr>
      </w:pPr>
      <w:r w:rsidRPr="006C6B91">
        <w:rPr>
          <w:rFonts w:ascii="Consolas" w:eastAsia="Times New Roman" w:hAnsi="Consolas" w:cs="Times New Roman"/>
          <w:color w:val="DADADA"/>
          <w:kern w:val="0"/>
          <w:sz w:val="21"/>
          <w:szCs w:val="21"/>
          <w:lang w:eastAsia="hu-HU"/>
          <w14:ligatures w14:val="none"/>
        </w:rPr>
        <w:t xml:space="preserve">                                </w:t>
      </w:r>
      <w:r w:rsidRPr="006C6B91">
        <w:rPr>
          <w:rFonts w:ascii="Consolas" w:eastAsia="Times New Roman" w:hAnsi="Consolas" w:cs="Times New Roman"/>
          <w:color w:val="E8C9BB"/>
          <w:kern w:val="0"/>
          <w:sz w:val="21"/>
          <w:szCs w:val="21"/>
          <w:lang w:eastAsia="hu-HU"/>
          <w14:ligatures w14:val="none"/>
        </w:rPr>
        <w:t>"</w:t>
      </w:r>
      <w:proofErr w:type="spellStart"/>
      <w:r w:rsidRPr="006C6B91">
        <w:rPr>
          <w:rFonts w:ascii="Consolas" w:eastAsia="Times New Roman" w:hAnsi="Consolas" w:cs="Times New Roman"/>
          <w:color w:val="CE9178"/>
          <w:kern w:val="0"/>
          <w:sz w:val="21"/>
          <w:szCs w:val="21"/>
          <w:lang w:eastAsia="hu-HU"/>
          <w14:ligatures w14:val="none"/>
        </w:rPr>
        <w:t>time</w:t>
      </w:r>
      <w:proofErr w:type="spellEnd"/>
      <w:r w:rsidRPr="006C6B91">
        <w:rPr>
          <w:rFonts w:ascii="Consolas" w:eastAsia="Times New Roman" w:hAnsi="Consolas" w:cs="Times New Roman"/>
          <w:color w:val="E8C9BB"/>
          <w:kern w:val="0"/>
          <w:sz w:val="21"/>
          <w:szCs w:val="21"/>
          <w:lang w:eastAsia="hu-HU"/>
          <w14:ligatures w14:val="none"/>
        </w:rPr>
        <w:t>"</w:t>
      </w:r>
      <w:r w:rsidRPr="006C6B91">
        <w:rPr>
          <w:rFonts w:ascii="Consolas" w:eastAsia="Times New Roman" w:hAnsi="Consolas" w:cs="Times New Roman"/>
          <w:color w:val="B4B4B4"/>
          <w:kern w:val="0"/>
          <w:sz w:val="21"/>
          <w:szCs w:val="21"/>
          <w:lang w:eastAsia="hu-HU"/>
          <w14:ligatures w14:val="none"/>
        </w:rPr>
        <w:t>,</w:t>
      </w:r>
    </w:p>
    <w:p w14:paraId="6E2A8B6A" w14:textId="77777777" w:rsidR="006C6B91" w:rsidRPr="006C6B91" w:rsidRDefault="006C6B91" w:rsidP="006C6B91">
      <w:pPr>
        <w:shd w:val="clear" w:color="auto" w:fill="1E1E1E"/>
        <w:suppressAutoHyphens w:val="0"/>
        <w:spacing w:after="0" w:line="285" w:lineRule="atLeast"/>
        <w:rPr>
          <w:rFonts w:ascii="Consolas" w:eastAsia="Times New Roman" w:hAnsi="Consolas" w:cs="Times New Roman"/>
          <w:color w:val="DADADA"/>
          <w:kern w:val="0"/>
          <w:sz w:val="21"/>
          <w:szCs w:val="21"/>
          <w:lang w:eastAsia="hu-HU"/>
          <w14:ligatures w14:val="none"/>
        </w:rPr>
      </w:pPr>
      <w:r w:rsidRPr="006C6B91">
        <w:rPr>
          <w:rFonts w:ascii="Consolas" w:eastAsia="Times New Roman" w:hAnsi="Consolas" w:cs="Times New Roman"/>
          <w:color w:val="DADADA"/>
          <w:kern w:val="0"/>
          <w:sz w:val="21"/>
          <w:szCs w:val="21"/>
          <w:lang w:eastAsia="hu-HU"/>
          <w14:ligatures w14:val="none"/>
        </w:rPr>
        <w:t xml:space="preserve">                                </w:t>
      </w:r>
      <w:r w:rsidRPr="006C6B91">
        <w:rPr>
          <w:rFonts w:ascii="Consolas" w:eastAsia="Times New Roman" w:hAnsi="Consolas" w:cs="Times New Roman"/>
          <w:color w:val="E8C9BB"/>
          <w:kern w:val="0"/>
          <w:sz w:val="21"/>
          <w:szCs w:val="21"/>
          <w:lang w:eastAsia="hu-HU"/>
          <w14:ligatures w14:val="none"/>
        </w:rPr>
        <w:t>"</w:t>
      </w:r>
      <w:r w:rsidRPr="006C6B91">
        <w:rPr>
          <w:rFonts w:ascii="Consolas" w:eastAsia="Times New Roman" w:hAnsi="Consolas" w:cs="Times New Roman"/>
          <w:color w:val="CE9178"/>
          <w:kern w:val="0"/>
          <w:sz w:val="21"/>
          <w:szCs w:val="21"/>
          <w:lang w:eastAsia="hu-HU"/>
          <w14:ligatures w14:val="none"/>
        </w:rPr>
        <w:t>comment</w:t>
      </w:r>
      <w:r w:rsidRPr="006C6B91">
        <w:rPr>
          <w:rFonts w:ascii="Consolas" w:eastAsia="Times New Roman" w:hAnsi="Consolas" w:cs="Times New Roman"/>
          <w:color w:val="E8C9BB"/>
          <w:kern w:val="0"/>
          <w:sz w:val="21"/>
          <w:szCs w:val="21"/>
          <w:lang w:eastAsia="hu-HU"/>
          <w14:ligatures w14:val="none"/>
        </w:rPr>
        <w:t>"</w:t>
      </w:r>
    </w:p>
    <w:p w14:paraId="71334A41" w14:textId="77777777" w:rsidR="006C6B91" w:rsidRPr="006C6B91" w:rsidRDefault="006C6B91" w:rsidP="006C6B91">
      <w:pPr>
        <w:shd w:val="clear" w:color="auto" w:fill="1E1E1E"/>
        <w:suppressAutoHyphens w:val="0"/>
        <w:spacing w:after="0" w:line="285" w:lineRule="atLeast"/>
        <w:rPr>
          <w:rFonts w:ascii="Consolas" w:eastAsia="Times New Roman" w:hAnsi="Consolas" w:cs="Times New Roman"/>
          <w:color w:val="DADADA"/>
          <w:kern w:val="0"/>
          <w:sz w:val="21"/>
          <w:szCs w:val="21"/>
          <w:lang w:eastAsia="hu-HU"/>
          <w14:ligatures w14:val="none"/>
        </w:rPr>
      </w:pPr>
      <w:r w:rsidRPr="006C6B91">
        <w:rPr>
          <w:rFonts w:ascii="Consolas" w:eastAsia="Times New Roman" w:hAnsi="Consolas" w:cs="Times New Roman"/>
          <w:color w:val="DADADA"/>
          <w:kern w:val="0"/>
          <w:sz w:val="21"/>
          <w:szCs w:val="21"/>
          <w:lang w:eastAsia="hu-HU"/>
          <w14:ligatures w14:val="none"/>
        </w:rPr>
        <w:t xml:space="preserve">                            </w:t>
      </w:r>
      <w:r w:rsidRPr="006C6B91">
        <w:rPr>
          <w:rFonts w:ascii="Consolas" w:eastAsia="Times New Roman" w:hAnsi="Consolas" w:cs="Times New Roman"/>
          <w:color w:val="B4B4B4"/>
          <w:kern w:val="0"/>
          <w:sz w:val="21"/>
          <w:szCs w:val="21"/>
          <w:lang w:eastAsia="hu-HU"/>
          <w14:ligatures w14:val="none"/>
        </w:rPr>
        <w:t>]</w:t>
      </w:r>
    </w:p>
    <w:p w14:paraId="57B49D6B" w14:textId="77777777" w:rsidR="006C6B91" w:rsidRPr="006C6B91" w:rsidRDefault="006C6B91" w:rsidP="006C6B91">
      <w:pPr>
        <w:shd w:val="clear" w:color="auto" w:fill="1E1E1E"/>
        <w:suppressAutoHyphens w:val="0"/>
        <w:spacing w:after="0" w:line="285" w:lineRule="atLeast"/>
        <w:rPr>
          <w:rFonts w:ascii="Consolas" w:eastAsia="Times New Roman" w:hAnsi="Consolas" w:cs="Times New Roman"/>
          <w:color w:val="DADADA"/>
          <w:kern w:val="0"/>
          <w:sz w:val="21"/>
          <w:szCs w:val="21"/>
          <w:lang w:eastAsia="hu-HU"/>
          <w14:ligatures w14:val="none"/>
        </w:rPr>
      </w:pPr>
      <w:r w:rsidRPr="006C6B91">
        <w:rPr>
          <w:rFonts w:ascii="Consolas" w:eastAsia="Times New Roman" w:hAnsi="Consolas" w:cs="Times New Roman"/>
          <w:color w:val="DADADA"/>
          <w:kern w:val="0"/>
          <w:sz w:val="21"/>
          <w:szCs w:val="21"/>
          <w:lang w:eastAsia="hu-HU"/>
          <w14:ligatures w14:val="none"/>
        </w:rPr>
        <w:t xml:space="preserve">                        </w:t>
      </w:r>
      <w:r w:rsidRPr="006C6B91">
        <w:rPr>
          <w:rFonts w:ascii="Consolas" w:eastAsia="Times New Roman" w:hAnsi="Consolas" w:cs="Times New Roman"/>
          <w:color w:val="B4B4B4"/>
          <w:kern w:val="0"/>
          <w:sz w:val="21"/>
          <w:szCs w:val="21"/>
          <w:lang w:eastAsia="hu-HU"/>
          <w14:ligatures w14:val="none"/>
        </w:rPr>
        <w:t>},</w:t>
      </w:r>
    </w:p>
    <w:p w14:paraId="4707EAD0" w14:textId="77777777" w:rsidR="006C6B91" w:rsidRPr="006C6B91" w:rsidRDefault="006C6B91" w:rsidP="006C6B91">
      <w:pPr>
        <w:shd w:val="clear" w:color="auto" w:fill="1E1E1E"/>
        <w:suppressAutoHyphens w:val="0"/>
        <w:spacing w:after="0" w:line="285" w:lineRule="atLeast"/>
        <w:rPr>
          <w:rFonts w:ascii="Consolas" w:eastAsia="Times New Roman" w:hAnsi="Consolas" w:cs="Times New Roman"/>
          <w:color w:val="DADADA"/>
          <w:kern w:val="0"/>
          <w:sz w:val="21"/>
          <w:szCs w:val="21"/>
          <w:lang w:eastAsia="hu-HU"/>
          <w14:ligatures w14:val="none"/>
        </w:rPr>
      </w:pPr>
      <w:r w:rsidRPr="006C6B91">
        <w:rPr>
          <w:rFonts w:ascii="Consolas" w:eastAsia="Times New Roman" w:hAnsi="Consolas" w:cs="Times New Roman"/>
          <w:color w:val="DADADA"/>
          <w:kern w:val="0"/>
          <w:sz w:val="21"/>
          <w:szCs w:val="21"/>
          <w:lang w:eastAsia="hu-HU"/>
          <w14:ligatures w14:val="none"/>
        </w:rPr>
        <w:t xml:space="preserve">                        </w:t>
      </w:r>
      <w:r w:rsidRPr="006C6B91">
        <w:rPr>
          <w:rFonts w:ascii="Consolas" w:eastAsia="Times New Roman" w:hAnsi="Consolas" w:cs="Times New Roman"/>
          <w:color w:val="9CDCFE"/>
          <w:kern w:val="0"/>
          <w:sz w:val="21"/>
          <w:szCs w:val="21"/>
          <w:lang w:eastAsia="hu-HU"/>
          <w14:ligatures w14:val="none"/>
        </w:rPr>
        <w:t>"</w:t>
      </w:r>
      <w:proofErr w:type="spellStart"/>
      <w:r w:rsidRPr="006C6B91">
        <w:rPr>
          <w:rFonts w:ascii="Consolas" w:eastAsia="Times New Roman" w:hAnsi="Consolas" w:cs="Times New Roman"/>
          <w:color w:val="9CDCFE"/>
          <w:kern w:val="0"/>
          <w:sz w:val="21"/>
          <w:szCs w:val="21"/>
          <w:lang w:eastAsia="hu-HU"/>
          <w14:ligatures w14:val="none"/>
        </w:rPr>
        <w:t>minItems</w:t>
      </w:r>
      <w:proofErr w:type="spellEnd"/>
      <w:r w:rsidRPr="006C6B91">
        <w:rPr>
          <w:rFonts w:ascii="Consolas" w:eastAsia="Times New Roman" w:hAnsi="Consolas" w:cs="Times New Roman"/>
          <w:color w:val="9CDCFE"/>
          <w:kern w:val="0"/>
          <w:sz w:val="21"/>
          <w:szCs w:val="21"/>
          <w:lang w:eastAsia="hu-HU"/>
          <w14:ligatures w14:val="none"/>
        </w:rPr>
        <w:t>"</w:t>
      </w:r>
      <w:r w:rsidRPr="006C6B91">
        <w:rPr>
          <w:rFonts w:ascii="Consolas" w:eastAsia="Times New Roman" w:hAnsi="Consolas" w:cs="Times New Roman"/>
          <w:color w:val="B4B4B4"/>
          <w:kern w:val="0"/>
          <w:sz w:val="21"/>
          <w:szCs w:val="21"/>
          <w:lang w:eastAsia="hu-HU"/>
          <w14:ligatures w14:val="none"/>
        </w:rPr>
        <w:t>:</w:t>
      </w:r>
      <w:r w:rsidRPr="006C6B91">
        <w:rPr>
          <w:rFonts w:ascii="Consolas" w:eastAsia="Times New Roman" w:hAnsi="Consolas" w:cs="Times New Roman"/>
          <w:color w:val="DADADA"/>
          <w:kern w:val="0"/>
          <w:sz w:val="21"/>
          <w:szCs w:val="21"/>
          <w:lang w:eastAsia="hu-HU"/>
          <w14:ligatures w14:val="none"/>
        </w:rPr>
        <w:t xml:space="preserve"> </w:t>
      </w:r>
      <w:r w:rsidRPr="006C6B91">
        <w:rPr>
          <w:rFonts w:ascii="Consolas" w:eastAsia="Times New Roman" w:hAnsi="Consolas" w:cs="Times New Roman"/>
          <w:color w:val="B5CEA8"/>
          <w:kern w:val="0"/>
          <w:sz w:val="21"/>
          <w:szCs w:val="21"/>
          <w:lang w:eastAsia="hu-HU"/>
          <w14:ligatures w14:val="none"/>
        </w:rPr>
        <w:t>1</w:t>
      </w:r>
    </w:p>
    <w:p w14:paraId="15C7F858" w14:textId="77777777" w:rsidR="006C6B91" w:rsidRPr="006C6B91" w:rsidRDefault="006C6B91" w:rsidP="006C6B91">
      <w:pPr>
        <w:shd w:val="clear" w:color="auto" w:fill="1E1E1E"/>
        <w:suppressAutoHyphens w:val="0"/>
        <w:spacing w:after="0" w:line="285" w:lineRule="atLeast"/>
        <w:rPr>
          <w:rFonts w:ascii="Consolas" w:eastAsia="Times New Roman" w:hAnsi="Consolas" w:cs="Times New Roman"/>
          <w:color w:val="DADADA"/>
          <w:kern w:val="0"/>
          <w:sz w:val="21"/>
          <w:szCs w:val="21"/>
          <w:lang w:eastAsia="hu-HU"/>
          <w14:ligatures w14:val="none"/>
        </w:rPr>
      </w:pPr>
      <w:r w:rsidRPr="006C6B91">
        <w:rPr>
          <w:rFonts w:ascii="Consolas" w:eastAsia="Times New Roman" w:hAnsi="Consolas" w:cs="Times New Roman"/>
          <w:color w:val="DADADA"/>
          <w:kern w:val="0"/>
          <w:sz w:val="21"/>
          <w:szCs w:val="21"/>
          <w:lang w:eastAsia="hu-HU"/>
          <w14:ligatures w14:val="none"/>
        </w:rPr>
        <w:t xml:space="preserve">                    </w:t>
      </w:r>
      <w:r w:rsidRPr="006C6B91">
        <w:rPr>
          <w:rFonts w:ascii="Consolas" w:eastAsia="Times New Roman" w:hAnsi="Consolas" w:cs="Times New Roman"/>
          <w:color w:val="B4B4B4"/>
          <w:kern w:val="0"/>
          <w:sz w:val="21"/>
          <w:szCs w:val="21"/>
          <w:lang w:eastAsia="hu-HU"/>
          <w14:ligatures w14:val="none"/>
        </w:rPr>
        <w:t>},</w:t>
      </w:r>
    </w:p>
    <w:p w14:paraId="338F0616" w14:textId="77777777" w:rsidR="006C6B91" w:rsidRPr="006C6B91" w:rsidRDefault="006C6B91" w:rsidP="006C6B91">
      <w:pPr>
        <w:shd w:val="clear" w:color="auto" w:fill="1E1E1E"/>
        <w:suppressAutoHyphens w:val="0"/>
        <w:spacing w:after="0" w:line="285" w:lineRule="atLeast"/>
        <w:rPr>
          <w:rFonts w:ascii="Consolas" w:eastAsia="Times New Roman" w:hAnsi="Consolas" w:cs="Times New Roman"/>
          <w:color w:val="DADADA"/>
          <w:kern w:val="0"/>
          <w:sz w:val="21"/>
          <w:szCs w:val="21"/>
          <w:lang w:eastAsia="hu-HU"/>
          <w14:ligatures w14:val="none"/>
        </w:rPr>
      </w:pPr>
      <w:r w:rsidRPr="006C6B91">
        <w:rPr>
          <w:rFonts w:ascii="Consolas" w:eastAsia="Times New Roman" w:hAnsi="Consolas" w:cs="Times New Roman"/>
          <w:color w:val="DADADA"/>
          <w:kern w:val="0"/>
          <w:sz w:val="21"/>
          <w:szCs w:val="21"/>
          <w:lang w:eastAsia="hu-HU"/>
          <w14:ligatures w14:val="none"/>
        </w:rPr>
        <w:t xml:space="preserve">                    </w:t>
      </w:r>
      <w:r w:rsidRPr="006C6B91">
        <w:rPr>
          <w:rFonts w:ascii="Consolas" w:eastAsia="Times New Roman" w:hAnsi="Consolas" w:cs="Times New Roman"/>
          <w:color w:val="9CDCFE"/>
          <w:kern w:val="0"/>
          <w:sz w:val="21"/>
          <w:szCs w:val="21"/>
          <w:lang w:eastAsia="hu-HU"/>
          <w14:ligatures w14:val="none"/>
        </w:rPr>
        <w:t>"</w:t>
      </w:r>
      <w:proofErr w:type="spellStart"/>
      <w:r w:rsidRPr="006C6B91">
        <w:rPr>
          <w:rFonts w:ascii="Consolas" w:eastAsia="Times New Roman" w:hAnsi="Consolas" w:cs="Times New Roman"/>
          <w:color w:val="9CDCFE"/>
          <w:kern w:val="0"/>
          <w:sz w:val="21"/>
          <w:szCs w:val="21"/>
          <w:lang w:eastAsia="hu-HU"/>
          <w14:ligatures w14:val="none"/>
        </w:rPr>
        <w:t>labels</w:t>
      </w:r>
      <w:proofErr w:type="spellEnd"/>
      <w:r w:rsidRPr="006C6B91">
        <w:rPr>
          <w:rFonts w:ascii="Consolas" w:eastAsia="Times New Roman" w:hAnsi="Consolas" w:cs="Times New Roman"/>
          <w:color w:val="9CDCFE"/>
          <w:kern w:val="0"/>
          <w:sz w:val="21"/>
          <w:szCs w:val="21"/>
          <w:lang w:eastAsia="hu-HU"/>
          <w14:ligatures w14:val="none"/>
        </w:rPr>
        <w:t>"</w:t>
      </w:r>
      <w:r w:rsidRPr="006C6B91">
        <w:rPr>
          <w:rFonts w:ascii="Consolas" w:eastAsia="Times New Roman" w:hAnsi="Consolas" w:cs="Times New Roman"/>
          <w:color w:val="B4B4B4"/>
          <w:kern w:val="0"/>
          <w:sz w:val="21"/>
          <w:szCs w:val="21"/>
          <w:lang w:eastAsia="hu-HU"/>
          <w14:ligatures w14:val="none"/>
        </w:rPr>
        <w:t>:</w:t>
      </w:r>
      <w:r w:rsidRPr="006C6B91">
        <w:rPr>
          <w:rFonts w:ascii="Consolas" w:eastAsia="Times New Roman" w:hAnsi="Consolas" w:cs="Times New Roman"/>
          <w:color w:val="DADADA"/>
          <w:kern w:val="0"/>
          <w:sz w:val="21"/>
          <w:szCs w:val="21"/>
          <w:lang w:eastAsia="hu-HU"/>
          <w14:ligatures w14:val="none"/>
        </w:rPr>
        <w:t xml:space="preserve"> </w:t>
      </w:r>
      <w:r w:rsidRPr="006C6B91">
        <w:rPr>
          <w:rFonts w:ascii="Consolas" w:eastAsia="Times New Roman" w:hAnsi="Consolas" w:cs="Times New Roman"/>
          <w:color w:val="B4B4B4"/>
          <w:kern w:val="0"/>
          <w:sz w:val="21"/>
          <w:szCs w:val="21"/>
          <w:lang w:eastAsia="hu-HU"/>
          <w14:ligatures w14:val="none"/>
        </w:rPr>
        <w:t>{</w:t>
      </w:r>
    </w:p>
    <w:p w14:paraId="10E943BA" w14:textId="77777777" w:rsidR="006C6B91" w:rsidRPr="006C6B91" w:rsidRDefault="006C6B91" w:rsidP="006C6B91">
      <w:pPr>
        <w:shd w:val="clear" w:color="auto" w:fill="1E1E1E"/>
        <w:suppressAutoHyphens w:val="0"/>
        <w:spacing w:after="0" w:line="285" w:lineRule="atLeast"/>
        <w:rPr>
          <w:rFonts w:ascii="Consolas" w:eastAsia="Times New Roman" w:hAnsi="Consolas" w:cs="Times New Roman"/>
          <w:color w:val="DADADA"/>
          <w:kern w:val="0"/>
          <w:sz w:val="21"/>
          <w:szCs w:val="21"/>
          <w:lang w:eastAsia="hu-HU"/>
          <w14:ligatures w14:val="none"/>
        </w:rPr>
      </w:pPr>
      <w:r w:rsidRPr="006C6B91">
        <w:rPr>
          <w:rFonts w:ascii="Consolas" w:eastAsia="Times New Roman" w:hAnsi="Consolas" w:cs="Times New Roman"/>
          <w:color w:val="DADADA"/>
          <w:kern w:val="0"/>
          <w:sz w:val="21"/>
          <w:szCs w:val="21"/>
          <w:lang w:eastAsia="hu-HU"/>
          <w14:ligatures w14:val="none"/>
        </w:rPr>
        <w:t xml:space="preserve">                        </w:t>
      </w:r>
      <w:r w:rsidRPr="006C6B91">
        <w:rPr>
          <w:rFonts w:ascii="Consolas" w:eastAsia="Times New Roman" w:hAnsi="Consolas" w:cs="Times New Roman"/>
          <w:color w:val="9CDCFE"/>
          <w:kern w:val="0"/>
          <w:sz w:val="21"/>
          <w:szCs w:val="21"/>
          <w:lang w:eastAsia="hu-HU"/>
          <w14:ligatures w14:val="none"/>
        </w:rPr>
        <w:t>"</w:t>
      </w:r>
      <w:proofErr w:type="spellStart"/>
      <w:r w:rsidRPr="006C6B91">
        <w:rPr>
          <w:rFonts w:ascii="Consolas" w:eastAsia="Times New Roman" w:hAnsi="Consolas" w:cs="Times New Roman"/>
          <w:color w:val="9CDCFE"/>
          <w:kern w:val="0"/>
          <w:sz w:val="21"/>
          <w:szCs w:val="21"/>
          <w:lang w:eastAsia="hu-HU"/>
          <w14:ligatures w14:val="none"/>
        </w:rPr>
        <w:t>description</w:t>
      </w:r>
      <w:proofErr w:type="spellEnd"/>
      <w:r w:rsidRPr="006C6B91">
        <w:rPr>
          <w:rFonts w:ascii="Consolas" w:eastAsia="Times New Roman" w:hAnsi="Consolas" w:cs="Times New Roman"/>
          <w:color w:val="9CDCFE"/>
          <w:kern w:val="0"/>
          <w:sz w:val="21"/>
          <w:szCs w:val="21"/>
          <w:lang w:eastAsia="hu-HU"/>
          <w14:ligatures w14:val="none"/>
        </w:rPr>
        <w:t>"</w:t>
      </w:r>
      <w:r w:rsidRPr="006C6B91">
        <w:rPr>
          <w:rFonts w:ascii="Consolas" w:eastAsia="Times New Roman" w:hAnsi="Consolas" w:cs="Times New Roman"/>
          <w:color w:val="B4B4B4"/>
          <w:kern w:val="0"/>
          <w:sz w:val="21"/>
          <w:szCs w:val="21"/>
          <w:lang w:eastAsia="hu-HU"/>
          <w14:ligatures w14:val="none"/>
        </w:rPr>
        <w:t>:</w:t>
      </w:r>
      <w:r w:rsidRPr="006C6B91">
        <w:rPr>
          <w:rFonts w:ascii="Consolas" w:eastAsia="Times New Roman" w:hAnsi="Consolas" w:cs="Times New Roman"/>
          <w:color w:val="DADADA"/>
          <w:kern w:val="0"/>
          <w:sz w:val="21"/>
          <w:szCs w:val="21"/>
          <w:lang w:eastAsia="hu-HU"/>
          <w14:ligatures w14:val="none"/>
        </w:rPr>
        <w:t xml:space="preserve"> </w:t>
      </w:r>
      <w:r w:rsidRPr="006C6B91">
        <w:rPr>
          <w:rFonts w:ascii="Consolas" w:eastAsia="Times New Roman" w:hAnsi="Consolas" w:cs="Times New Roman"/>
          <w:color w:val="E8C9BB"/>
          <w:kern w:val="0"/>
          <w:sz w:val="21"/>
          <w:szCs w:val="21"/>
          <w:lang w:eastAsia="hu-HU"/>
          <w14:ligatures w14:val="none"/>
        </w:rPr>
        <w:t>"</w:t>
      </w:r>
      <w:r w:rsidRPr="006C6B91">
        <w:rPr>
          <w:rFonts w:ascii="Consolas" w:eastAsia="Times New Roman" w:hAnsi="Consolas" w:cs="Times New Roman"/>
          <w:color w:val="CE9178"/>
          <w:kern w:val="0"/>
          <w:sz w:val="21"/>
          <w:szCs w:val="21"/>
          <w:lang w:eastAsia="hu-HU"/>
          <w14:ligatures w14:val="none"/>
        </w:rPr>
        <w:t xml:space="preserve">List of </w:t>
      </w:r>
      <w:proofErr w:type="spellStart"/>
      <w:r w:rsidRPr="006C6B91">
        <w:rPr>
          <w:rFonts w:ascii="Consolas" w:eastAsia="Times New Roman" w:hAnsi="Consolas" w:cs="Times New Roman"/>
          <w:color w:val="CE9178"/>
          <w:kern w:val="0"/>
          <w:sz w:val="21"/>
          <w:szCs w:val="21"/>
          <w:lang w:eastAsia="hu-HU"/>
          <w14:ligatures w14:val="none"/>
        </w:rPr>
        <w:t>labels</w:t>
      </w:r>
      <w:proofErr w:type="spellEnd"/>
      <w:r w:rsidRPr="006C6B91">
        <w:rPr>
          <w:rFonts w:ascii="Consolas" w:eastAsia="Times New Roman" w:hAnsi="Consolas" w:cs="Times New Roman"/>
          <w:color w:val="E8C9BB"/>
          <w:kern w:val="0"/>
          <w:sz w:val="21"/>
          <w:szCs w:val="21"/>
          <w:lang w:eastAsia="hu-HU"/>
          <w14:ligatures w14:val="none"/>
        </w:rPr>
        <w:t>"</w:t>
      </w:r>
      <w:r w:rsidRPr="006C6B91">
        <w:rPr>
          <w:rFonts w:ascii="Consolas" w:eastAsia="Times New Roman" w:hAnsi="Consolas" w:cs="Times New Roman"/>
          <w:color w:val="B4B4B4"/>
          <w:kern w:val="0"/>
          <w:sz w:val="21"/>
          <w:szCs w:val="21"/>
          <w:lang w:eastAsia="hu-HU"/>
          <w14:ligatures w14:val="none"/>
        </w:rPr>
        <w:t>,</w:t>
      </w:r>
    </w:p>
    <w:p w14:paraId="5FD7DFDB" w14:textId="77777777" w:rsidR="006C6B91" w:rsidRPr="006C6B91" w:rsidRDefault="006C6B91" w:rsidP="006C6B91">
      <w:pPr>
        <w:shd w:val="clear" w:color="auto" w:fill="1E1E1E"/>
        <w:suppressAutoHyphens w:val="0"/>
        <w:spacing w:after="0" w:line="285" w:lineRule="atLeast"/>
        <w:rPr>
          <w:rFonts w:ascii="Consolas" w:eastAsia="Times New Roman" w:hAnsi="Consolas" w:cs="Times New Roman"/>
          <w:color w:val="DADADA"/>
          <w:kern w:val="0"/>
          <w:sz w:val="21"/>
          <w:szCs w:val="21"/>
          <w:lang w:eastAsia="hu-HU"/>
          <w14:ligatures w14:val="none"/>
        </w:rPr>
      </w:pPr>
      <w:r w:rsidRPr="006C6B91">
        <w:rPr>
          <w:rFonts w:ascii="Consolas" w:eastAsia="Times New Roman" w:hAnsi="Consolas" w:cs="Times New Roman"/>
          <w:color w:val="DADADA"/>
          <w:kern w:val="0"/>
          <w:sz w:val="21"/>
          <w:szCs w:val="21"/>
          <w:lang w:eastAsia="hu-HU"/>
          <w14:ligatures w14:val="none"/>
        </w:rPr>
        <w:t xml:space="preserve">                        </w:t>
      </w:r>
      <w:r w:rsidRPr="006C6B91">
        <w:rPr>
          <w:rFonts w:ascii="Consolas" w:eastAsia="Times New Roman" w:hAnsi="Consolas" w:cs="Times New Roman"/>
          <w:color w:val="9CDCFE"/>
          <w:kern w:val="0"/>
          <w:sz w:val="21"/>
          <w:szCs w:val="21"/>
          <w:lang w:eastAsia="hu-HU"/>
          <w14:ligatures w14:val="none"/>
        </w:rPr>
        <w:t>"</w:t>
      </w:r>
      <w:proofErr w:type="spellStart"/>
      <w:r w:rsidRPr="006C6B91">
        <w:rPr>
          <w:rFonts w:ascii="Consolas" w:eastAsia="Times New Roman" w:hAnsi="Consolas" w:cs="Times New Roman"/>
          <w:color w:val="9CDCFE"/>
          <w:kern w:val="0"/>
          <w:sz w:val="21"/>
          <w:szCs w:val="21"/>
          <w:lang w:eastAsia="hu-HU"/>
          <w14:ligatures w14:val="none"/>
        </w:rPr>
        <w:t>type</w:t>
      </w:r>
      <w:proofErr w:type="spellEnd"/>
      <w:r w:rsidRPr="006C6B91">
        <w:rPr>
          <w:rFonts w:ascii="Consolas" w:eastAsia="Times New Roman" w:hAnsi="Consolas" w:cs="Times New Roman"/>
          <w:color w:val="9CDCFE"/>
          <w:kern w:val="0"/>
          <w:sz w:val="21"/>
          <w:szCs w:val="21"/>
          <w:lang w:eastAsia="hu-HU"/>
          <w14:ligatures w14:val="none"/>
        </w:rPr>
        <w:t>"</w:t>
      </w:r>
      <w:r w:rsidRPr="006C6B91">
        <w:rPr>
          <w:rFonts w:ascii="Consolas" w:eastAsia="Times New Roman" w:hAnsi="Consolas" w:cs="Times New Roman"/>
          <w:color w:val="B4B4B4"/>
          <w:kern w:val="0"/>
          <w:sz w:val="21"/>
          <w:szCs w:val="21"/>
          <w:lang w:eastAsia="hu-HU"/>
          <w14:ligatures w14:val="none"/>
        </w:rPr>
        <w:t>:</w:t>
      </w:r>
      <w:r w:rsidRPr="006C6B91">
        <w:rPr>
          <w:rFonts w:ascii="Consolas" w:eastAsia="Times New Roman" w:hAnsi="Consolas" w:cs="Times New Roman"/>
          <w:color w:val="DADADA"/>
          <w:kern w:val="0"/>
          <w:sz w:val="21"/>
          <w:szCs w:val="21"/>
          <w:lang w:eastAsia="hu-HU"/>
          <w14:ligatures w14:val="none"/>
        </w:rPr>
        <w:t xml:space="preserve"> </w:t>
      </w:r>
      <w:r w:rsidRPr="006C6B91">
        <w:rPr>
          <w:rFonts w:ascii="Consolas" w:eastAsia="Times New Roman" w:hAnsi="Consolas" w:cs="Times New Roman"/>
          <w:color w:val="E8C9BB"/>
          <w:kern w:val="0"/>
          <w:sz w:val="21"/>
          <w:szCs w:val="21"/>
          <w:lang w:eastAsia="hu-HU"/>
          <w14:ligatures w14:val="none"/>
        </w:rPr>
        <w:t>"</w:t>
      </w:r>
      <w:proofErr w:type="spellStart"/>
      <w:r w:rsidRPr="006C6B91">
        <w:rPr>
          <w:rFonts w:ascii="Consolas" w:eastAsia="Times New Roman" w:hAnsi="Consolas" w:cs="Times New Roman"/>
          <w:color w:val="CE9178"/>
          <w:kern w:val="0"/>
          <w:sz w:val="21"/>
          <w:szCs w:val="21"/>
          <w:lang w:eastAsia="hu-HU"/>
          <w14:ligatures w14:val="none"/>
        </w:rPr>
        <w:t>array</w:t>
      </w:r>
      <w:proofErr w:type="spellEnd"/>
      <w:r w:rsidRPr="006C6B91">
        <w:rPr>
          <w:rFonts w:ascii="Consolas" w:eastAsia="Times New Roman" w:hAnsi="Consolas" w:cs="Times New Roman"/>
          <w:color w:val="E8C9BB"/>
          <w:kern w:val="0"/>
          <w:sz w:val="21"/>
          <w:szCs w:val="21"/>
          <w:lang w:eastAsia="hu-HU"/>
          <w14:ligatures w14:val="none"/>
        </w:rPr>
        <w:t>"</w:t>
      </w:r>
      <w:r w:rsidRPr="006C6B91">
        <w:rPr>
          <w:rFonts w:ascii="Consolas" w:eastAsia="Times New Roman" w:hAnsi="Consolas" w:cs="Times New Roman"/>
          <w:color w:val="B4B4B4"/>
          <w:kern w:val="0"/>
          <w:sz w:val="21"/>
          <w:szCs w:val="21"/>
          <w:lang w:eastAsia="hu-HU"/>
          <w14:ligatures w14:val="none"/>
        </w:rPr>
        <w:t>,</w:t>
      </w:r>
    </w:p>
    <w:p w14:paraId="77B3B19E" w14:textId="77777777" w:rsidR="006C6B91" w:rsidRPr="006C6B91" w:rsidRDefault="006C6B91" w:rsidP="006C6B91">
      <w:pPr>
        <w:shd w:val="clear" w:color="auto" w:fill="1E1E1E"/>
        <w:suppressAutoHyphens w:val="0"/>
        <w:spacing w:after="0" w:line="285" w:lineRule="atLeast"/>
        <w:rPr>
          <w:rFonts w:ascii="Consolas" w:eastAsia="Times New Roman" w:hAnsi="Consolas" w:cs="Times New Roman"/>
          <w:color w:val="DADADA"/>
          <w:kern w:val="0"/>
          <w:sz w:val="21"/>
          <w:szCs w:val="21"/>
          <w:lang w:eastAsia="hu-HU"/>
          <w14:ligatures w14:val="none"/>
        </w:rPr>
      </w:pPr>
      <w:r w:rsidRPr="006C6B91">
        <w:rPr>
          <w:rFonts w:ascii="Consolas" w:eastAsia="Times New Roman" w:hAnsi="Consolas" w:cs="Times New Roman"/>
          <w:color w:val="DADADA"/>
          <w:kern w:val="0"/>
          <w:sz w:val="21"/>
          <w:szCs w:val="21"/>
          <w:lang w:eastAsia="hu-HU"/>
          <w14:ligatures w14:val="none"/>
        </w:rPr>
        <w:t xml:space="preserve">                        </w:t>
      </w:r>
      <w:r w:rsidRPr="006C6B91">
        <w:rPr>
          <w:rFonts w:ascii="Consolas" w:eastAsia="Times New Roman" w:hAnsi="Consolas" w:cs="Times New Roman"/>
          <w:color w:val="9CDCFE"/>
          <w:kern w:val="0"/>
          <w:sz w:val="21"/>
          <w:szCs w:val="21"/>
          <w:lang w:eastAsia="hu-HU"/>
          <w14:ligatures w14:val="none"/>
        </w:rPr>
        <w:t>"</w:t>
      </w:r>
      <w:proofErr w:type="spellStart"/>
      <w:r w:rsidRPr="006C6B91">
        <w:rPr>
          <w:rFonts w:ascii="Consolas" w:eastAsia="Times New Roman" w:hAnsi="Consolas" w:cs="Times New Roman"/>
          <w:color w:val="9CDCFE"/>
          <w:kern w:val="0"/>
          <w:sz w:val="21"/>
          <w:szCs w:val="21"/>
          <w:lang w:eastAsia="hu-HU"/>
          <w14:ligatures w14:val="none"/>
        </w:rPr>
        <w:t>items</w:t>
      </w:r>
      <w:proofErr w:type="spellEnd"/>
      <w:r w:rsidRPr="006C6B91">
        <w:rPr>
          <w:rFonts w:ascii="Consolas" w:eastAsia="Times New Roman" w:hAnsi="Consolas" w:cs="Times New Roman"/>
          <w:color w:val="9CDCFE"/>
          <w:kern w:val="0"/>
          <w:sz w:val="21"/>
          <w:szCs w:val="21"/>
          <w:lang w:eastAsia="hu-HU"/>
          <w14:ligatures w14:val="none"/>
        </w:rPr>
        <w:t>"</w:t>
      </w:r>
      <w:r w:rsidRPr="006C6B91">
        <w:rPr>
          <w:rFonts w:ascii="Consolas" w:eastAsia="Times New Roman" w:hAnsi="Consolas" w:cs="Times New Roman"/>
          <w:color w:val="B4B4B4"/>
          <w:kern w:val="0"/>
          <w:sz w:val="21"/>
          <w:szCs w:val="21"/>
          <w:lang w:eastAsia="hu-HU"/>
          <w14:ligatures w14:val="none"/>
        </w:rPr>
        <w:t>:</w:t>
      </w:r>
      <w:r w:rsidRPr="006C6B91">
        <w:rPr>
          <w:rFonts w:ascii="Consolas" w:eastAsia="Times New Roman" w:hAnsi="Consolas" w:cs="Times New Roman"/>
          <w:color w:val="DADADA"/>
          <w:kern w:val="0"/>
          <w:sz w:val="21"/>
          <w:szCs w:val="21"/>
          <w:lang w:eastAsia="hu-HU"/>
          <w14:ligatures w14:val="none"/>
        </w:rPr>
        <w:t xml:space="preserve"> </w:t>
      </w:r>
      <w:r w:rsidRPr="006C6B91">
        <w:rPr>
          <w:rFonts w:ascii="Consolas" w:eastAsia="Times New Roman" w:hAnsi="Consolas" w:cs="Times New Roman"/>
          <w:color w:val="B4B4B4"/>
          <w:kern w:val="0"/>
          <w:sz w:val="21"/>
          <w:szCs w:val="21"/>
          <w:lang w:eastAsia="hu-HU"/>
          <w14:ligatures w14:val="none"/>
        </w:rPr>
        <w:t>{</w:t>
      </w:r>
    </w:p>
    <w:p w14:paraId="43B1EB2A" w14:textId="77777777" w:rsidR="006C6B91" w:rsidRPr="006C6B91" w:rsidRDefault="006C6B91" w:rsidP="006C6B91">
      <w:pPr>
        <w:shd w:val="clear" w:color="auto" w:fill="1E1E1E"/>
        <w:suppressAutoHyphens w:val="0"/>
        <w:spacing w:after="0" w:line="285" w:lineRule="atLeast"/>
        <w:rPr>
          <w:rFonts w:ascii="Consolas" w:eastAsia="Times New Roman" w:hAnsi="Consolas" w:cs="Times New Roman"/>
          <w:color w:val="DADADA"/>
          <w:kern w:val="0"/>
          <w:sz w:val="21"/>
          <w:szCs w:val="21"/>
          <w:lang w:eastAsia="hu-HU"/>
          <w14:ligatures w14:val="none"/>
        </w:rPr>
      </w:pPr>
      <w:r w:rsidRPr="006C6B91">
        <w:rPr>
          <w:rFonts w:ascii="Consolas" w:eastAsia="Times New Roman" w:hAnsi="Consolas" w:cs="Times New Roman"/>
          <w:color w:val="DADADA"/>
          <w:kern w:val="0"/>
          <w:sz w:val="21"/>
          <w:szCs w:val="21"/>
          <w:lang w:eastAsia="hu-HU"/>
          <w14:ligatures w14:val="none"/>
        </w:rPr>
        <w:t xml:space="preserve">                            </w:t>
      </w:r>
      <w:r w:rsidRPr="006C6B91">
        <w:rPr>
          <w:rFonts w:ascii="Consolas" w:eastAsia="Times New Roman" w:hAnsi="Consolas" w:cs="Times New Roman"/>
          <w:color w:val="9CDCFE"/>
          <w:kern w:val="0"/>
          <w:sz w:val="21"/>
          <w:szCs w:val="21"/>
          <w:lang w:eastAsia="hu-HU"/>
          <w14:ligatures w14:val="none"/>
        </w:rPr>
        <w:t>"</w:t>
      </w:r>
      <w:proofErr w:type="spellStart"/>
      <w:r w:rsidRPr="006C6B91">
        <w:rPr>
          <w:rFonts w:ascii="Consolas" w:eastAsia="Times New Roman" w:hAnsi="Consolas" w:cs="Times New Roman"/>
          <w:color w:val="9CDCFE"/>
          <w:kern w:val="0"/>
          <w:sz w:val="21"/>
          <w:szCs w:val="21"/>
          <w:lang w:eastAsia="hu-HU"/>
          <w14:ligatures w14:val="none"/>
        </w:rPr>
        <w:t>description</w:t>
      </w:r>
      <w:proofErr w:type="spellEnd"/>
      <w:r w:rsidRPr="006C6B91">
        <w:rPr>
          <w:rFonts w:ascii="Consolas" w:eastAsia="Times New Roman" w:hAnsi="Consolas" w:cs="Times New Roman"/>
          <w:color w:val="9CDCFE"/>
          <w:kern w:val="0"/>
          <w:sz w:val="21"/>
          <w:szCs w:val="21"/>
          <w:lang w:eastAsia="hu-HU"/>
          <w14:ligatures w14:val="none"/>
        </w:rPr>
        <w:t>"</w:t>
      </w:r>
      <w:r w:rsidRPr="006C6B91">
        <w:rPr>
          <w:rFonts w:ascii="Consolas" w:eastAsia="Times New Roman" w:hAnsi="Consolas" w:cs="Times New Roman"/>
          <w:color w:val="B4B4B4"/>
          <w:kern w:val="0"/>
          <w:sz w:val="21"/>
          <w:szCs w:val="21"/>
          <w:lang w:eastAsia="hu-HU"/>
          <w14:ligatures w14:val="none"/>
        </w:rPr>
        <w:t>:</w:t>
      </w:r>
      <w:r w:rsidRPr="006C6B91">
        <w:rPr>
          <w:rFonts w:ascii="Consolas" w:eastAsia="Times New Roman" w:hAnsi="Consolas" w:cs="Times New Roman"/>
          <w:color w:val="DADADA"/>
          <w:kern w:val="0"/>
          <w:sz w:val="21"/>
          <w:szCs w:val="21"/>
          <w:lang w:eastAsia="hu-HU"/>
          <w14:ligatures w14:val="none"/>
        </w:rPr>
        <w:t xml:space="preserve"> </w:t>
      </w:r>
      <w:r w:rsidRPr="006C6B91">
        <w:rPr>
          <w:rFonts w:ascii="Consolas" w:eastAsia="Times New Roman" w:hAnsi="Consolas" w:cs="Times New Roman"/>
          <w:color w:val="E8C9BB"/>
          <w:kern w:val="0"/>
          <w:sz w:val="21"/>
          <w:szCs w:val="21"/>
          <w:lang w:eastAsia="hu-HU"/>
          <w14:ligatures w14:val="none"/>
        </w:rPr>
        <w:t>"</w:t>
      </w:r>
      <w:proofErr w:type="spellStart"/>
      <w:r w:rsidRPr="006C6B91">
        <w:rPr>
          <w:rFonts w:ascii="Consolas" w:eastAsia="Times New Roman" w:hAnsi="Consolas" w:cs="Times New Roman"/>
          <w:color w:val="CE9178"/>
          <w:kern w:val="0"/>
          <w:sz w:val="21"/>
          <w:szCs w:val="21"/>
          <w:lang w:eastAsia="hu-HU"/>
          <w14:ligatures w14:val="none"/>
        </w:rPr>
        <w:t>Label</w:t>
      </w:r>
      <w:proofErr w:type="spellEnd"/>
      <w:r w:rsidRPr="006C6B91">
        <w:rPr>
          <w:rFonts w:ascii="Consolas" w:eastAsia="Times New Roman" w:hAnsi="Consolas" w:cs="Times New Roman"/>
          <w:color w:val="E8C9BB"/>
          <w:kern w:val="0"/>
          <w:sz w:val="21"/>
          <w:szCs w:val="21"/>
          <w:lang w:eastAsia="hu-HU"/>
          <w14:ligatures w14:val="none"/>
        </w:rPr>
        <w:t>"</w:t>
      </w:r>
      <w:r w:rsidRPr="006C6B91">
        <w:rPr>
          <w:rFonts w:ascii="Consolas" w:eastAsia="Times New Roman" w:hAnsi="Consolas" w:cs="Times New Roman"/>
          <w:color w:val="B4B4B4"/>
          <w:kern w:val="0"/>
          <w:sz w:val="21"/>
          <w:szCs w:val="21"/>
          <w:lang w:eastAsia="hu-HU"/>
          <w14:ligatures w14:val="none"/>
        </w:rPr>
        <w:t>,</w:t>
      </w:r>
    </w:p>
    <w:p w14:paraId="1B979256" w14:textId="77777777" w:rsidR="006C6B91" w:rsidRPr="006C6B91" w:rsidRDefault="006C6B91" w:rsidP="006C6B91">
      <w:pPr>
        <w:shd w:val="clear" w:color="auto" w:fill="1E1E1E"/>
        <w:suppressAutoHyphens w:val="0"/>
        <w:spacing w:after="0" w:line="285" w:lineRule="atLeast"/>
        <w:rPr>
          <w:rFonts w:ascii="Consolas" w:eastAsia="Times New Roman" w:hAnsi="Consolas" w:cs="Times New Roman"/>
          <w:color w:val="DADADA"/>
          <w:kern w:val="0"/>
          <w:sz w:val="21"/>
          <w:szCs w:val="21"/>
          <w:lang w:eastAsia="hu-HU"/>
          <w14:ligatures w14:val="none"/>
        </w:rPr>
      </w:pPr>
      <w:r w:rsidRPr="006C6B91">
        <w:rPr>
          <w:rFonts w:ascii="Consolas" w:eastAsia="Times New Roman" w:hAnsi="Consolas" w:cs="Times New Roman"/>
          <w:color w:val="DADADA"/>
          <w:kern w:val="0"/>
          <w:sz w:val="21"/>
          <w:szCs w:val="21"/>
          <w:lang w:eastAsia="hu-HU"/>
          <w14:ligatures w14:val="none"/>
        </w:rPr>
        <w:t xml:space="preserve">                            </w:t>
      </w:r>
      <w:r w:rsidRPr="006C6B91">
        <w:rPr>
          <w:rFonts w:ascii="Consolas" w:eastAsia="Times New Roman" w:hAnsi="Consolas" w:cs="Times New Roman"/>
          <w:color w:val="9CDCFE"/>
          <w:kern w:val="0"/>
          <w:sz w:val="21"/>
          <w:szCs w:val="21"/>
          <w:lang w:eastAsia="hu-HU"/>
          <w14:ligatures w14:val="none"/>
        </w:rPr>
        <w:t>"</w:t>
      </w:r>
      <w:proofErr w:type="spellStart"/>
      <w:r w:rsidRPr="006C6B91">
        <w:rPr>
          <w:rFonts w:ascii="Consolas" w:eastAsia="Times New Roman" w:hAnsi="Consolas" w:cs="Times New Roman"/>
          <w:color w:val="9CDCFE"/>
          <w:kern w:val="0"/>
          <w:sz w:val="21"/>
          <w:szCs w:val="21"/>
          <w:lang w:eastAsia="hu-HU"/>
          <w14:ligatures w14:val="none"/>
        </w:rPr>
        <w:t>type</w:t>
      </w:r>
      <w:proofErr w:type="spellEnd"/>
      <w:r w:rsidRPr="006C6B91">
        <w:rPr>
          <w:rFonts w:ascii="Consolas" w:eastAsia="Times New Roman" w:hAnsi="Consolas" w:cs="Times New Roman"/>
          <w:color w:val="9CDCFE"/>
          <w:kern w:val="0"/>
          <w:sz w:val="21"/>
          <w:szCs w:val="21"/>
          <w:lang w:eastAsia="hu-HU"/>
          <w14:ligatures w14:val="none"/>
        </w:rPr>
        <w:t>"</w:t>
      </w:r>
      <w:r w:rsidRPr="006C6B91">
        <w:rPr>
          <w:rFonts w:ascii="Consolas" w:eastAsia="Times New Roman" w:hAnsi="Consolas" w:cs="Times New Roman"/>
          <w:color w:val="B4B4B4"/>
          <w:kern w:val="0"/>
          <w:sz w:val="21"/>
          <w:szCs w:val="21"/>
          <w:lang w:eastAsia="hu-HU"/>
          <w14:ligatures w14:val="none"/>
        </w:rPr>
        <w:t>:</w:t>
      </w:r>
      <w:r w:rsidRPr="006C6B91">
        <w:rPr>
          <w:rFonts w:ascii="Consolas" w:eastAsia="Times New Roman" w:hAnsi="Consolas" w:cs="Times New Roman"/>
          <w:color w:val="DADADA"/>
          <w:kern w:val="0"/>
          <w:sz w:val="21"/>
          <w:szCs w:val="21"/>
          <w:lang w:eastAsia="hu-HU"/>
          <w14:ligatures w14:val="none"/>
        </w:rPr>
        <w:t xml:space="preserve"> </w:t>
      </w:r>
      <w:r w:rsidRPr="006C6B91">
        <w:rPr>
          <w:rFonts w:ascii="Consolas" w:eastAsia="Times New Roman" w:hAnsi="Consolas" w:cs="Times New Roman"/>
          <w:color w:val="E8C9BB"/>
          <w:kern w:val="0"/>
          <w:sz w:val="21"/>
          <w:szCs w:val="21"/>
          <w:lang w:eastAsia="hu-HU"/>
          <w14:ligatures w14:val="none"/>
        </w:rPr>
        <w:t>"</w:t>
      </w:r>
      <w:proofErr w:type="spellStart"/>
      <w:r w:rsidRPr="006C6B91">
        <w:rPr>
          <w:rFonts w:ascii="Consolas" w:eastAsia="Times New Roman" w:hAnsi="Consolas" w:cs="Times New Roman"/>
          <w:color w:val="CE9178"/>
          <w:kern w:val="0"/>
          <w:sz w:val="21"/>
          <w:szCs w:val="21"/>
          <w:lang w:eastAsia="hu-HU"/>
          <w14:ligatures w14:val="none"/>
        </w:rPr>
        <w:t>string</w:t>
      </w:r>
      <w:proofErr w:type="spellEnd"/>
      <w:r w:rsidRPr="006C6B91">
        <w:rPr>
          <w:rFonts w:ascii="Consolas" w:eastAsia="Times New Roman" w:hAnsi="Consolas" w:cs="Times New Roman"/>
          <w:color w:val="E8C9BB"/>
          <w:kern w:val="0"/>
          <w:sz w:val="21"/>
          <w:szCs w:val="21"/>
          <w:lang w:eastAsia="hu-HU"/>
          <w14:ligatures w14:val="none"/>
        </w:rPr>
        <w:t>"</w:t>
      </w:r>
    </w:p>
    <w:p w14:paraId="20D5AC2F" w14:textId="77777777" w:rsidR="006C6B91" w:rsidRPr="006C6B91" w:rsidRDefault="006C6B91" w:rsidP="006C6B91">
      <w:pPr>
        <w:shd w:val="clear" w:color="auto" w:fill="1E1E1E"/>
        <w:suppressAutoHyphens w:val="0"/>
        <w:spacing w:after="0" w:line="285" w:lineRule="atLeast"/>
        <w:rPr>
          <w:rFonts w:ascii="Consolas" w:eastAsia="Times New Roman" w:hAnsi="Consolas" w:cs="Times New Roman"/>
          <w:color w:val="DADADA"/>
          <w:kern w:val="0"/>
          <w:sz w:val="21"/>
          <w:szCs w:val="21"/>
          <w:lang w:eastAsia="hu-HU"/>
          <w14:ligatures w14:val="none"/>
        </w:rPr>
      </w:pPr>
      <w:r w:rsidRPr="006C6B91">
        <w:rPr>
          <w:rFonts w:ascii="Consolas" w:eastAsia="Times New Roman" w:hAnsi="Consolas" w:cs="Times New Roman"/>
          <w:color w:val="DADADA"/>
          <w:kern w:val="0"/>
          <w:sz w:val="21"/>
          <w:szCs w:val="21"/>
          <w:lang w:eastAsia="hu-HU"/>
          <w14:ligatures w14:val="none"/>
        </w:rPr>
        <w:t xml:space="preserve">                        </w:t>
      </w:r>
      <w:r w:rsidRPr="006C6B91">
        <w:rPr>
          <w:rFonts w:ascii="Consolas" w:eastAsia="Times New Roman" w:hAnsi="Consolas" w:cs="Times New Roman"/>
          <w:color w:val="B4B4B4"/>
          <w:kern w:val="0"/>
          <w:sz w:val="21"/>
          <w:szCs w:val="21"/>
          <w:lang w:eastAsia="hu-HU"/>
          <w14:ligatures w14:val="none"/>
        </w:rPr>
        <w:t>},</w:t>
      </w:r>
    </w:p>
    <w:p w14:paraId="403B50BB" w14:textId="77777777" w:rsidR="006C6B91" w:rsidRPr="006C6B91" w:rsidRDefault="006C6B91" w:rsidP="006C6B91">
      <w:pPr>
        <w:shd w:val="clear" w:color="auto" w:fill="1E1E1E"/>
        <w:suppressAutoHyphens w:val="0"/>
        <w:spacing w:after="0" w:line="285" w:lineRule="atLeast"/>
        <w:rPr>
          <w:rFonts w:ascii="Consolas" w:eastAsia="Times New Roman" w:hAnsi="Consolas" w:cs="Times New Roman"/>
          <w:color w:val="DADADA"/>
          <w:kern w:val="0"/>
          <w:sz w:val="21"/>
          <w:szCs w:val="21"/>
          <w:lang w:eastAsia="hu-HU"/>
          <w14:ligatures w14:val="none"/>
        </w:rPr>
      </w:pPr>
      <w:r w:rsidRPr="006C6B91">
        <w:rPr>
          <w:rFonts w:ascii="Consolas" w:eastAsia="Times New Roman" w:hAnsi="Consolas" w:cs="Times New Roman"/>
          <w:color w:val="DADADA"/>
          <w:kern w:val="0"/>
          <w:sz w:val="21"/>
          <w:szCs w:val="21"/>
          <w:lang w:eastAsia="hu-HU"/>
          <w14:ligatures w14:val="none"/>
        </w:rPr>
        <w:t xml:space="preserve">                        </w:t>
      </w:r>
      <w:r w:rsidRPr="006C6B91">
        <w:rPr>
          <w:rFonts w:ascii="Consolas" w:eastAsia="Times New Roman" w:hAnsi="Consolas" w:cs="Times New Roman"/>
          <w:color w:val="9CDCFE"/>
          <w:kern w:val="0"/>
          <w:sz w:val="21"/>
          <w:szCs w:val="21"/>
          <w:lang w:eastAsia="hu-HU"/>
          <w14:ligatures w14:val="none"/>
        </w:rPr>
        <w:t>"</w:t>
      </w:r>
      <w:proofErr w:type="spellStart"/>
      <w:r w:rsidRPr="006C6B91">
        <w:rPr>
          <w:rFonts w:ascii="Consolas" w:eastAsia="Times New Roman" w:hAnsi="Consolas" w:cs="Times New Roman"/>
          <w:color w:val="9CDCFE"/>
          <w:kern w:val="0"/>
          <w:sz w:val="21"/>
          <w:szCs w:val="21"/>
          <w:lang w:eastAsia="hu-HU"/>
          <w14:ligatures w14:val="none"/>
        </w:rPr>
        <w:t>minItems</w:t>
      </w:r>
      <w:proofErr w:type="spellEnd"/>
      <w:r w:rsidRPr="006C6B91">
        <w:rPr>
          <w:rFonts w:ascii="Consolas" w:eastAsia="Times New Roman" w:hAnsi="Consolas" w:cs="Times New Roman"/>
          <w:color w:val="9CDCFE"/>
          <w:kern w:val="0"/>
          <w:sz w:val="21"/>
          <w:szCs w:val="21"/>
          <w:lang w:eastAsia="hu-HU"/>
          <w14:ligatures w14:val="none"/>
        </w:rPr>
        <w:t>"</w:t>
      </w:r>
      <w:r w:rsidRPr="006C6B91">
        <w:rPr>
          <w:rFonts w:ascii="Consolas" w:eastAsia="Times New Roman" w:hAnsi="Consolas" w:cs="Times New Roman"/>
          <w:color w:val="B4B4B4"/>
          <w:kern w:val="0"/>
          <w:sz w:val="21"/>
          <w:szCs w:val="21"/>
          <w:lang w:eastAsia="hu-HU"/>
          <w14:ligatures w14:val="none"/>
        </w:rPr>
        <w:t>:</w:t>
      </w:r>
      <w:r w:rsidRPr="006C6B91">
        <w:rPr>
          <w:rFonts w:ascii="Consolas" w:eastAsia="Times New Roman" w:hAnsi="Consolas" w:cs="Times New Roman"/>
          <w:color w:val="DADADA"/>
          <w:kern w:val="0"/>
          <w:sz w:val="21"/>
          <w:szCs w:val="21"/>
          <w:lang w:eastAsia="hu-HU"/>
          <w14:ligatures w14:val="none"/>
        </w:rPr>
        <w:t xml:space="preserve"> </w:t>
      </w:r>
      <w:r w:rsidRPr="006C6B91">
        <w:rPr>
          <w:rFonts w:ascii="Consolas" w:eastAsia="Times New Roman" w:hAnsi="Consolas" w:cs="Times New Roman"/>
          <w:color w:val="B5CEA8"/>
          <w:kern w:val="0"/>
          <w:sz w:val="21"/>
          <w:szCs w:val="21"/>
          <w:lang w:eastAsia="hu-HU"/>
          <w14:ligatures w14:val="none"/>
        </w:rPr>
        <w:t>1</w:t>
      </w:r>
    </w:p>
    <w:p w14:paraId="3E94DE9D" w14:textId="77777777" w:rsidR="006C6B91" w:rsidRPr="006C6B91" w:rsidRDefault="006C6B91" w:rsidP="006C6B91">
      <w:pPr>
        <w:shd w:val="clear" w:color="auto" w:fill="1E1E1E"/>
        <w:suppressAutoHyphens w:val="0"/>
        <w:spacing w:after="0" w:line="285" w:lineRule="atLeast"/>
        <w:rPr>
          <w:rFonts w:ascii="Consolas" w:eastAsia="Times New Roman" w:hAnsi="Consolas" w:cs="Times New Roman"/>
          <w:color w:val="DADADA"/>
          <w:kern w:val="0"/>
          <w:sz w:val="21"/>
          <w:szCs w:val="21"/>
          <w:lang w:eastAsia="hu-HU"/>
          <w14:ligatures w14:val="none"/>
        </w:rPr>
      </w:pPr>
      <w:r w:rsidRPr="006C6B91">
        <w:rPr>
          <w:rFonts w:ascii="Consolas" w:eastAsia="Times New Roman" w:hAnsi="Consolas" w:cs="Times New Roman"/>
          <w:color w:val="DADADA"/>
          <w:kern w:val="0"/>
          <w:sz w:val="21"/>
          <w:szCs w:val="21"/>
          <w:lang w:eastAsia="hu-HU"/>
          <w14:ligatures w14:val="none"/>
        </w:rPr>
        <w:t xml:space="preserve">                    </w:t>
      </w:r>
      <w:r w:rsidRPr="006C6B91">
        <w:rPr>
          <w:rFonts w:ascii="Consolas" w:eastAsia="Times New Roman" w:hAnsi="Consolas" w:cs="Times New Roman"/>
          <w:color w:val="B4B4B4"/>
          <w:kern w:val="0"/>
          <w:sz w:val="21"/>
          <w:szCs w:val="21"/>
          <w:lang w:eastAsia="hu-HU"/>
          <w14:ligatures w14:val="none"/>
        </w:rPr>
        <w:t>},</w:t>
      </w:r>
    </w:p>
    <w:p w14:paraId="702D0E37" w14:textId="77777777" w:rsidR="006C6B91" w:rsidRPr="006C6B91" w:rsidRDefault="006C6B91" w:rsidP="006C6B91">
      <w:pPr>
        <w:shd w:val="clear" w:color="auto" w:fill="1E1E1E"/>
        <w:suppressAutoHyphens w:val="0"/>
        <w:spacing w:after="0" w:line="285" w:lineRule="atLeast"/>
        <w:rPr>
          <w:rFonts w:ascii="Consolas" w:eastAsia="Times New Roman" w:hAnsi="Consolas" w:cs="Times New Roman"/>
          <w:color w:val="DADADA"/>
          <w:kern w:val="0"/>
          <w:sz w:val="21"/>
          <w:szCs w:val="21"/>
          <w:lang w:eastAsia="hu-HU"/>
          <w14:ligatures w14:val="none"/>
        </w:rPr>
      </w:pPr>
      <w:r w:rsidRPr="006C6B91">
        <w:rPr>
          <w:rFonts w:ascii="Consolas" w:eastAsia="Times New Roman" w:hAnsi="Consolas" w:cs="Times New Roman"/>
          <w:color w:val="DADADA"/>
          <w:kern w:val="0"/>
          <w:sz w:val="21"/>
          <w:szCs w:val="21"/>
          <w:lang w:eastAsia="hu-HU"/>
          <w14:ligatures w14:val="none"/>
        </w:rPr>
        <w:t xml:space="preserve">                    </w:t>
      </w:r>
      <w:r w:rsidRPr="006C6B91">
        <w:rPr>
          <w:rFonts w:ascii="Consolas" w:eastAsia="Times New Roman" w:hAnsi="Consolas" w:cs="Times New Roman"/>
          <w:color w:val="9CDCFE"/>
          <w:kern w:val="0"/>
          <w:sz w:val="21"/>
          <w:szCs w:val="21"/>
          <w:lang w:eastAsia="hu-HU"/>
          <w14:ligatures w14:val="none"/>
        </w:rPr>
        <w:t>"</w:t>
      </w:r>
      <w:proofErr w:type="spellStart"/>
      <w:r w:rsidRPr="006C6B91">
        <w:rPr>
          <w:rFonts w:ascii="Consolas" w:eastAsia="Times New Roman" w:hAnsi="Consolas" w:cs="Times New Roman"/>
          <w:color w:val="9CDCFE"/>
          <w:kern w:val="0"/>
          <w:sz w:val="21"/>
          <w:szCs w:val="21"/>
          <w:lang w:eastAsia="hu-HU"/>
          <w14:ligatures w14:val="none"/>
        </w:rPr>
        <w:t>modifications</w:t>
      </w:r>
      <w:proofErr w:type="spellEnd"/>
      <w:r w:rsidRPr="006C6B91">
        <w:rPr>
          <w:rFonts w:ascii="Consolas" w:eastAsia="Times New Roman" w:hAnsi="Consolas" w:cs="Times New Roman"/>
          <w:color w:val="9CDCFE"/>
          <w:kern w:val="0"/>
          <w:sz w:val="21"/>
          <w:szCs w:val="21"/>
          <w:lang w:eastAsia="hu-HU"/>
          <w14:ligatures w14:val="none"/>
        </w:rPr>
        <w:t>"</w:t>
      </w:r>
      <w:r w:rsidRPr="006C6B91">
        <w:rPr>
          <w:rFonts w:ascii="Consolas" w:eastAsia="Times New Roman" w:hAnsi="Consolas" w:cs="Times New Roman"/>
          <w:color w:val="B4B4B4"/>
          <w:kern w:val="0"/>
          <w:sz w:val="21"/>
          <w:szCs w:val="21"/>
          <w:lang w:eastAsia="hu-HU"/>
          <w14:ligatures w14:val="none"/>
        </w:rPr>
        <w:t>:</w:t>
      </w:r>
      <w:r w:rsidRPr="006C6B91">
        <w:rPr>
          <w:rFonts w:ascii="Consolas" w:eastAsia="Times New Roman" w:hAnsi="Consolas" w:cs="Times New Roman"/>
          <w:color w:val="DADADA"/>
          <w:kern w:val="0"/>
          <w:sz w:val="21"/>
          <w:szCs w:val="21"/>
          <w:lang w:eastAsia="hu-HU"/>
          <w14:ligatures w14:val="none"/>
        </w:rPr>
        <w:t xml:space="preserve"> </w:t>
      </w:r>
      <w:r w:rsidRPr="006C6B91">
        <w:rPr>
          <w:rFonts w:ascii="Consolas" w:eastAsia="Times New Roman" w:hAnsi="Consolas" w:cs="Times New Roman"/>
          <w:color w:val="B4B4B4"/>
          <w:kern w:val="0"/>
          <w:sz w:val="21"/>
          <w:szCs w:val="21"/>
          <w:lang w:eastAsia="hu-HU"/>
          <w14:ligatures w14:val="none"/>
        </w:rPr>
        <w:t>{</w:t>
      </w:r>
    </w:p>
    <w:p w14:paraId="0B874460" w14:textId="77777777" w:rsidR="006C6B91" w:rsidRPr="006C6B91" w:rsidRDefault="006C6B91" w:rsidP="006C6B91">
      <w:pPr>
        <w:shd w:val="clear" w:color="auto" w:fill="1E1E1E"/>
        <w:suppressAutoHyphens w:val="0"/>
        <w:spacing w:after="0" w:line="285" w:lineRule="atLeast"/>
        <w:rPr>
          <w:rFonts w:ascii="Consolas" w:eastAsia="Times New Roman" w:hAnsi="Consolas" w:cs="Times New Roman"/>
          <w:color w:val="DADADA"/>
          <w:kern w:val="0"/>
          <w:sz w:val="21"/>
          <w:szCs w:val="21"/>
          <w:lang w:eastAsia="hu-HU"/>
          <w14:ligatures w14:val="none"/>
        </w:rPr>
      </w:pPr>
      <w:r w:rsidRPr="006C6B91">
        <w:rPr>
          <w:rFonts w:ascii="Consolas" w:eastAsia="Times New Roman" w:hAnsi="Consolas" w:cs="Times New Roman"/>
          <w:color w:val="DADADA"/>
          <w:kern w:val="0"/>
          <w:sz w:val="21"/>
          <w:szCs w:val="21"/>
          <w:lang w:eastAsia="hu-HU"/>
          <w14:ligatures w14:val="none"/>
        </w:rPr>
        <w:t xml:space="preserve">                        </w:t>
      </w:r>
      <w:r w:rsidRPr="006C6B91">
        <w:rPr>
          <w:rFonts w:ascii="Consolas" w:eastAsia="Times New Roman" w:hAnsi="Consolas" w:cs="Times New Roman"/>
          <w:color w:val="9CDCFE"/>
          <w:kern w:val="0"/>
          <w:sz w:val="21"/>
          <w:szCs w:val="21"/>
          <w:lang w:eastAsia="hu-HU"/>
          <w14:ligatures w14:val="none"/>
        </w:rPr>
        <w:t>"</w:t>
      </w:r>
      <w:proofErr w:type="spellStart"/>
      <w:r w:rsidRPr="006C6B91">
        <w:rPr>
          <w:rFonts w:ascii="Consolas" w:eastAsia="Times New Roman" w:hAnsi="Consolas" w:cs="Times New Roman"/>
          <w:color w:val="9CDCFE"/>
          <w:kern w:val="0"/>
          <w:sz w:val="21"/>
          <w:szCs w:val="21"/>
          <w:lang w:eastAsia="hu-HU"/>
          <w14:ligatures w14:val="none"/>
        </w:rPr>
        <w:t>description</w:t>
      </w:r>
      <w:proofErr w:type="spellEnd"/>
      <w:r w:rsidRPr="006C6B91">
        <w:rPr>
          <w:rFonts w:ascii="Consolas" w:eastAsia="Times New Roman" w:hAnsi="Consolas" w:cs="Times New Roman"/>
          <w:color w:val="9CDCFE"/>
          <w:kern w:val="0"/>
          <w:sz w:val="21"/>
          <w:szCs w:val="21"/>
          <w:lang w:eastAsia="hu-HU"/>
          <w14:ligatures w14:val="none"/>
        </w:rPr>
        <w:t>"</w:t>
      </w:r>
      <w:r w:rsidRPr="006C6B91">
        <w:rPr>
          <w:rFonts w:ascii="Consolas" w:eastAsia="Times New Roman" w:hAnsi="Consolas" w:cs="Times New Roman"/>
          <w:color w:val="B4B4B4"/>
          <w:kern w:val="0"/>
          <w:sz w:val="21"/>
          <w:szCs w:val="21"/>
          <w:lang w:eastAsia="hu-HU"/>
          <w14:ligatures w14:val="none"/>
        </w:rPr>
        <w:t>:</w:t>
      </w:r>
      <w:r w:rsidRPr="006C6B91">
        <w:rPr>
          <w:rFonts w:ascii="Consolas" w:eastAsia="Times New Roman" w:hAnsi="Consolas" w:cs="Times New Roman"/>
          <w:color w:val="DADADA"/>
          <w:kern w:val="0"/>
          <w:sz w:val="21"/>
          <w:szCs w:val="21"/>
          <w:lang w:eastAsia="hu-HU"/>
          <w14:ligatures w14:val="none"/>
        </w:rPr>
        <w:t xml:space="preserve"> </w:t>
      </w:r>
      <w:r w:rsidRPr="006C6B91">
        <w:rPr>
          <w:rFonts w:ascii="Consolas" w:eastAsia="Times New Roman" w:hAnsi="Consolas" w:cs="Times New Roman"/>
          <w:color w:val="E8C9BB"/>
          <w:kern w:val="0"/>
          <w:sz w:val="21"/>
          <w:szCs w:val="21"/>
          <w:lang w:eastAsia="hu-HU"/>
          <w14:ligatures w14:val="none"/>
        </w:rPr>
        <w:t>"</w:t>
      </w:r>
      <w:proofErr w:type="spellStart"/>
      <w:r w:rsidRPr="006C6B91">
        <w:rPr>
          <w:rFonts w:ascii="Consolas" w:eastAsia="Times New Roman" w:hAnsi="Consolas" w:cs="Times New Roman"/>
          <w:color w:val="CE9178"/>
          <w:kern w:val="0"/>
          <w:sz w:val="21"/>
          <w:szCs w:val="21"/>
          <w:lang w:eastAsia="hu-HU"/>
          <w14:ligatures w14:val="none"/>
        </w:rPr>
        <w:t>Modifications</w:t>
      </w:r>
      <w:proofErr w:type="spellEnd"/>
      <w:r w:rsidRPr="006C6B91">
        <w:rPr>
          <w:rFonts w:ascii="Consolas" w:eastAsia="Times New Roman" w:hAnsi="Consolas" w:cs="Times New Roman"/>
          <w:color w:val="CE9178"/>
          <w:kern w:val="0"/>
          <w:sz w:val="21"/>
          <w:szCs w:val="21"/>
          <w:lang w:eastAsia="hu-HU"/>
          <w14:ligatures w14:val="none"/>
        </w:rPr>
        <w:t xml:space="preserve"> </w:t>
      </w:r>
      <w:proofErr w:type="spellStart"/>
      <w:r w:rsidRPr="006C6B91">
        <w:rPr>
          <w:rFonts w:ascii="Consolas" w:eastAsia="Times New Roman" w:hAnsi="Consolas" w:cs="Times New Roman"/>
          <w:color w:val="CE9178"/>
          <w:kern w:val="0"/>
          <w:sz w:val="21"/>
          <w:szCs w:val="21"/>
          <w:lang w:eastAsia="hu-HU"/>
          <w14:ligatures w14:val="none"/>
        </w:rPr>
        <w:t>done</w:t>
      </w:r>
      <w:proofErr w:type="spellEnd"/>
      <w:r w:rsidRPr="006C6B91">
        <w:rPr>
          <w:rFonts w:ascii="Consolas" w:eastAsia="Times New Roman" w:hAnsi="Consolas" w:cs="Times New Roman"/>
          <w:color w:val="CE9178"/>
          <w:kern w:val="0"/>
          <w:sz w:val="21"/>
          <w:szCs w:val="21"/>
          <w:lang w:eastAsia="hu-HU"/>
          <w14:ligatures w14:val="none"/>
        </w:rPr>
        <w:t xml:space="preserve"> </w:t>
      </w:r>
      <w:proofErr w:type="spellStart"/>
      <w:r w:rsidRPr="006C6B91">
        <w:rPr>
          <w:rFonts w:ascii="Consolas" w:eastAsia="Times New Roman" w:hAnsi="Consolas" w:cs="Times New Roman"/>
          <w:color w:val="CE9178"/>
          <w:kern w:val="0"/>
          <w:sz w:val="21"/>
          <w:szCs w:val="21"/>
          <w:lang w:eastAsia="hu-HU"/>
          <w14:ligatures w14:val="none"/>
        </w:rPr>
        <w:t>to</w:t>
      </w:r>
      <w:proofErr w:type="spellEnd"/>
      <w:r w:rsidRPr="006C6B91">
        <w:rPr>
          <w:rFonts w:ascii="Consolas" w:eastAsia="Times New Roman" w:hAnsi="Consolas" w:cs="Times New Roman"/>
          <w:color w:val="CE9178"/>
          <w:kern w:val="0"/>
          <w:sz w:val="21"/>
          <w:szCs w:val="21"/>
          <w:lang w:eastAsia="hu-HU"/>
          <w14:ligatures w14:val="none"/>
        </w:rPr>
        <w:t xml:space="preserve"> </w:t>
      </w:r>
      <w:proofErr w:type="spellStart"/>
      <w:r w:rsidRPr="006C6B91">
        <w:rPr>
          <w:rFonts w:ascii="Consolas" w:eastAsia="Times New Roman" w:hAnsi="Consolas" w:cs="Times New Roman"/>
          <w:color w:val="CE9178"/>
          <w:kern w:val="0"/>
          <w:sz w:val="21"/>
          <w:szCs w:val="21"/>
          <w:lang w:eastAsia="hu-HU"/>
          <w14:ligatures w14:val="none"/>
        </w:rPr>
        <w:t>the</w:t>
      </w:r>
      <w:proofErr w:type="spellEnd"/>
      <w:r w:rsidRPr="006C6B91">
        <w:rPr>
          <w:rFonts w:ascii="Consolas" w:eastAsia="Times New Roman" w:hAnsi="Consolas" w:cs="Times New Roman"/>
          <w:color w:val="CE9178"/>
          <w:kern w:val="0"/>
          <w:sz w:val="21"/>
          <w:szCs w:val="21"/>
          <w:lang w:eastAsia="hu-HU"/>
          <w14:ligatures w14:val="none"/>
        </w:rPr>
        <w:t xml:space="preserve"> </w:t>
      </w:r>
      <w:proofErr w:type="spellStart"/>
      <w:r w:rsidRPr="006C6B91">
        <w:rPr>
          <w:rFonts w:ascii="Consolas" w:eastAsia="Times New Roman" w:hAnsi="Consolas" w:cs="Times New Roman"/>
          <w:color w:val="CE9178"/>
          <w:kern w:val="0"/>
          <w:sz w:val="21"/>
          <w:szCs w:val="21"/>
          <w:lang w:eastAsia="hu-HU"/>
          <w14:ligatures w14:val="none"/>
        </w:rPr>
        <w:t>measurement</w:t>
      </w:r>
      <w:proofErr w:type="spellEnd"/>
      <w:r w:rsidRPr="006C6B91">
        <w:rPr>
          <w:rFonts w:ascii="Consolas" w:eastAsia="Times New Roman" w:hAnsi="Consolas" w:cs="Times New Roman"/>
          <w:color w:val="E8C9BB"/>
          <w:kern w:val="0"/>
          <w:sz w:val="21"/>
          <w:szCs w:val="21"/>
          <w:lang w:eastAsia="hu-HU"/>
          <w14:ligatures w14:val="none"/>
        </w:rPr>
        <w:t>"</w:t>
      </w:r>
      <w:r w:rsidRPr="006C6B91">
        <w:rPr>
          <w:rFonts w:ascii="Consolas" w:eastAsia="Times New Roman" w:hAnsi="Consolas" w:cs="Times New Roman"/>
          <w:color w:val="B4B4B4"/>
          <w:kern w:val="0"/>
          <w:sz w:val="21"/>
          <w:szCs w:val="21"/>
          <w:lang w:eastAsia="hu-HU"/>
          <w14:ligatures w14:val="none"/>
        </w:rPr>
        <w:t>,</w:t>
      </w:r>
    </w:p>
    <w:p w14:paraId="5F56DC08" w14:textId="77777777" w:rsidR="006C6B91" w:rsidRPr="006C6B91" w:rsidRDefault="006C6B91" w:rsidP="006C6B91">
      <w:pPr>
        <w:shd w:val="clear" w:color="auto" w:fill="1E1E1E"/>
        <w:suppressAutoHyphens w:val="0"/>
        <w:spacing w:after="0" w:line="285" w:lineRule="atLeast"/>
        <w:rPr>
          <w:rFonts w:ascii="Consolas" w:eastAsia="Times New Roman" w:hAnsi="Consolas" w:cs="Times New Roman"/>
          <w:color w:val="DADADA"/>
          <w:kern w:val="0"/>
          <w:sz w:val="21"/>
          <w:szCs w:val="21"/>
          <w:lang w:eastAsia="hu-HU"/>
          <w14:ligatures w14:val="none"/>
        </w:rPr>
      </w:pPr>
      <w:r w:rsidRPr="006C6B91">
        <w:rPr>
          <w:rFonts w:ascii="Consolas" w:eastAsia="Times New Roman" w:hAnsi="Consolas" w:cs="Times New Roman"/>
          <w:color w:val="DADADA"/>
          <w:kern w:val="0"/>
          <w:sz w:val="21"/>
          <w:szCs w:val="21"/>
          <w:lang w:eastAsia="hu-HU"/>
          <w14:ligatures w14:val="none"/>
        </w:rPr>
        <w:t xml:space="preserve">                        </w:t>
      </w:r>
      <w:r w:rsidRPr="006C6B91">
        <w:rPr>
          <w:rFonts w:ascii="Consolas" w:eastAsia="Times New Roman" w:hAnsi="Consolas" w:cs="Times New Roman"/>
          <w:color w:val="9CDCFE"/>
          <w:kern w:val="0"/>
          <w:sz w:val="21"/>
          <w:szCs w:val="21"/>
          <w:lang w:eastAsia="hu-HU"/>
          <w14:ligatures w14:val="none"/>
        </w:rPr>
        <w:t>"</w:t>
      </w:r>
      <w:proofErr w:type="spellStart"/>
      <w:r w:rsidRPr="006C6B91">
        <w:rPr>
          <w:rFonts w:ascii="Consolas" w:eastAsia="Times New Roman" w:hAnsi="Consolas" w:cs="Times New Roman"/>
          <w:color w:val="9CDCFE"/>
          <w:kern w:val="0"/>
          <w:sz w:val="21"/>
          <w:szCs w:val="21"/>
          <w:lang w:eastAsia="hu-HU"/>
          <w14:ligatures w14:val="none"/>
        </w:rPr>
        <w:t>type</w:t>
      </w:r>
      <w:proofErr w:type="spellEnd"/>
      <w:r w:rsidRPr="006C6B91">
        <w:rPr>
          <w:rFonts w:ascii="Consolas" w:eastAsia="Times New Roman" w:hAnsi="Consolas" w:cs="Times New Roman"/>
          <w:color w:val="9CDCFE"/>
          <w:kern w:val="0"/>
          <w:sz w:val="21"/>
          <w:szCs w:val="21"/>
          <w:lang w:eastAsia="hu-HU"/>
          <w14:ligatures w14:val="none"/>
        </w:rPr>
        <w:t>"</w:t>
      </w:r>
      <w:r w:rsidRPr="006C6B91">
        <w:rPr>
          <w:rFonts w:ascii="Consolas" w:eastAsia="Times New Roman" w:hAnsi="Consolas" w:cs="Times New Roman"/>
          <w:color w:val="B4B4B4"/>
          <w:kern w:val="0"/>
          <w:sz w:val="21"/>
          <w:szCs w:val="21"/>
          <w:lang w:eastAsia="hu-HU"/>
          <w14:ligatures w14:val="none"/>
        </w:rPr>
        <w:t>:</w:t>
      </w:r>
      <w:r w:rsidRPr="006C6B91">
        <w:rPr>
          <w:rFonts w:ascii="Consolas" w:eastAsia="Times New Roman" w:hAnsi="Consolas" w:cs="Times New Roman"/>
          <w:color w:val="DADADA"/>
          <w:kern w:val="0"/>
          <w:sz w:val="21"/>
          <w:szCs w:val="21"/>
          <w:lang w:eastAsia="hu-HU"/>
          <w14:ligatures w14:val="none"/>
        </w:rPr>
        <w:t xml:space="preserve"> </w:t>
      </w:r>
      <w:r w:rsidRPr="006C6B91">
        <w:rPr>
          <w:rFonts w:ascii="Consolas" w:eastAsia="Times New Roman" w:hAnsi="Consolas" w:cs="Times New Roman"/>
          <w:color w:val="E8C9BB"/>
          <w:kern w:val="0"/>
          <w:sz w:val="21"/>
          <w:szCs w:val="21"/>
          <w:lang w:eastAsia="hu-HU"/>
          <w14:ligatures w14:val="none"/>
        </w:rPr>
        <w:t>"</w:t>
      </w:r>
      <w:proofErr w:type="spellStart"/>
      <w:r w:rsidRPr="006C6B91">
        <w:rPr>
          <w:rFonts w:ascii="Consolas" w:eastAsia="Times New Roman" w:hAnsi="Consolas" w:cs="Times New Roman"/>
          <w:color w:val="CE9178"/>
          <w:kern w:val="0"/>
          <w:sz w:val="21"/>
          <w:szCs w:val="21"/>
          <w:lang w:eastAsia="hu-HU"/>
          <w14:ligatures w14:val="none"/>
        </w:rPr>
        <w:t>array</w:t>
      </w:r>
      <w:proofErr w:type="spellEnd"/>
      <w:r w:rsidRPr="006C6B91">
        <w:rPr>
          <w:rFonts w:ascii="Consolas" w:eastAsia="Times New Roman" w:hAnsi="Consolas" w:cs="Times New Roman"/>
          <w:color w:val="E8C9BB"/>
          <w:kern w:val="0"/>
          <w:sz w:val="21"/>
          <w:szCs w:val="21"/>
          <w:lang w:eastAsia="hu-HU"/>
          <w14:ligatures w14:val="none"/>
        </w:rPr>
        <w:t>"</w:t>
      </w:r>
      <w:r w:rsidRPr="006C6B91">
        <w:rPr>
          <w:rFonts w:ascii="Consolas" w:eastAsia="Times New Roman" w:hAnsi="Consolas" w:cs="Times New Roman"/>
          <w:color w:val="B4B4B4"/>
          <w:kern w:val="0"/>
          <w:sz w:val="21"/>
          <w:szCs w:val="21"/>
          <w:lang w:eastAsia="hu-HU"/>
          <w14:ligatures w14:val="none"/>
        </w:rPr>
        <w:t>,</w:t>
      </w:r>
    </w:p>
    <w:p w14:paraId="224411D9" w14:textId="77777777" w:rsidR="006C6B91" w:rsidRPr="006C6B91" w:rsidRDefault="006C6B91" w:rsidP="006C6B91">
      <w:pPr>
        <w:shd w:val="clear" w:color="auto" w:fill="1E1E1E"/>
        <w:suppressAutoHyphens w:val="0"/>
        <w:spacing w:after="0" w:line="285" w:lineRule="atLeast"/>
        <w:rPr>
          <w:rFonts w:ascii="Consolas" w:eastAsia="Times New Roman" w:hAnsi="Consolas" w:cs="Times New Roman"/>
          <w:color w:val="DADADA"/>
          <w:kern w:val="0"/>
          <w:sz w:val="21"/>
          <w:szCs w:val="21"/>
          <w:lang w:eastAsia="hu-HU"/>
          <w14:ligatures w14:val="none"/>
        </w:rPr>
      </w:pPr>
      <w:r w:rsidRPr="006C6B91">
        <w:rPr>
          <w:rFonts w:ascii="Consolas" w:eastAsia="Times New Roman" w:hAnsi="Consolas" w:cs="Times New Roman"/>
          <w:color w:val="DADADA"/>
          <w:kern w:val="0"/>
          <w:sz w:val="21"/>
          <w:szCs w:val="21"/>
          <w:lang w:eastAsia="hu-HU"/>
          <w14:ligatures w14:val="none"/>
        </w:rPr>
        <w:t xml:space="preserve">                        </w:t>
      </w:r>
      <w:r w:rsidRPr="006C6B91">
        <w:rPr>
          <w:rFonts w:ascii="Consolas" w:eastAsia="Times New Roman" w:hAnsi="Consolas" w:cs="Times New Roman"/>
          <w:color w:val="9CDCFE"/>
          <w:kern w:val="0"/>
          <w:sz w:val="21"/>
          <w:szCs w:val="21"/>
          <w:lang w:eastAsia="hu-HU"/>
          <w14:ligatures w14:val="none"/>
        </w:rPr>
        <w:t>"</w:t>
      </w:r>
      <w:proofErr w:type="spellStart"/>
      <w:r w:rsidRPr="006C6B91">
        <w:rPr>
          <w:rFonts w:ascii="Consolas" w:eastAsia="Times New Roman" w:hAnsi="Consolas" w:cs="Times New Roman"/>
          <w:color w:val="9CDCFE"/>
          <w:kern w:val="0"/>
          <w:sz w:val="21"/>
          <w:szCs w:val="21"/>
          <w:lang w:eastAsia="hu-HU"/>
          <w14:ligatures w14:val="none"/>
        </w:rPr>
        <w:t>items</w:t>
      </w:r>
      <w:proofErr w:type="spellEnd"/>
      <w:r w:rsidRPr="006C6B91">
        <w:rPr>
          <w:rFonts w:ascii="Consolas" w:eastAsia="Times New Roman" w:hAnsi="Consolas" w:cs="Times New Roman"/>
          <w:color w:val="9CDCFE"/>
          <w:kern w:val="0"/>
          <w:sz w:val="21"/>
          <w:szCs w:val="21"/>
          <w:lang w:eastAsia="hu-HU"/>
          <w14:ligatures w14:val="none"/>
        </w:rPr>
        <w:t>"</w:t>
      </w:r>
      <w:r w:rsidRPr="006C6B91">
        <w:rPr>
          <w:rFonts w:ascii="Consolas" w:eastAsia="Times New Roman" w:hAnsi="Consolas" w:cs="Times New Roman"/>
          <w:color w:val="B4B4B4"/>
          <w:kern w:val="0"/>
          <w:sz w:val="21"/>
          <w:szCs w:val="21"/>
          <w:lang w:eastAsia="hu-HU"/>
          <w14:ligatures w14:val="none"/>
        </w:rPr>
        <w:t>:</w:t>
      </w:r>
      <w:r w:rsidRPr="006C6B91">
        <w:rPr>
          <w:rFonts w:ascii="Consolas" w:eastAsia="Times New Roman" w:hAnsi="Consolas" w:cs="Times New Roman"/>
          <w:color w:val="DADADA"/>
          <w:kern w:val="0"/>
          <w:sz w:val="21"/>
          <w:szCs w:val="21"/>
          <w:lang w:eastAsia="hu-HU"/>
          <w14:ligatures w14:val="none"/>
        </w:rPr>
        <w:t xml:space="preserve"> </w:t>
      </w:r>
      <w:r w:rsidRPr="006C6B91">
        <w:rPr>
          <w:rFonts w:ascii="Consolas" w:eastAsia="Times New Roman" w:hAnsi="Consolas" w:cs="Times New Roman"/>
          <w:color w:val="B4B4B4"/>
          <w:kern w:val="0"/>
          <w:sz w:val="21"/>
          <w:szCs w:val="21"/>
          <w:lang w:eastAsia="hu-HU"/>
          <w14:ligatures w14:val="none"/>
        </w:rPr>
        <w:t>{</w:t>
      </w:r>
    </w:p>
    <w:p w14:paraId="286D7DBC" w14:textId="77777777" w:rsidR="006C6B91" w:rsidRPr="006C6B91" w:rsidRDefault="006C6B91" w:rsidP="006C6B91">
      <w:pPr>
        <w:shd w:val="clear" w:color="auto" w:fill="1E1E1E"/>
        <w:suppressAutoHyphens w:val="0"/>
        <w:spacing w:after="0" w:line="285" w:lineRule="atLeast"/>
        <w:rPr>
          <w:rFonts w:ascii="Consolas" w:eastAsia="Times New Roman" w:hAnsi="Consolas" w:cs="Times New Roman"/>
          <w:color w:val="DADADA"/>
          <w:kern w:val="0"/>
          <w:sz w:val="21"/>
          <w:szCs w:val="21"/>
          <w:lang w:eastAsia="hu-HU"/>
          <w14:ligatures w14:val="none"/>
        </w:rPr>
      </w:pPr>
      <w:r w:rsidRPr="006C6B91">
        <w:rPr>
          <w:rFonts w:ascii="Consolas" w:eastAsia="Times New Roman" w:hAnsi="Consolas" w:cs="Times New Roman"/>
          <w:color w:val="DADADA"/>
          <w:kern w:val="0"/>
          <w:sz w:val="21"/>
          <w:szCs w:val="21"/>
          <w:lang w:eastAsia="hu-HU"/>
          <w14:ligatures w14:val="none"/>
        </w:rPr>
        <w:t xml:space="preserve">                            </w:t>
      </w:r>
      <w:r w:rsidRPr="006C6B91">
        <w:rPr>
          <w:rFonts w:ascii="Consolas" w:eastAsia="Times New Roman" w:hAnsi="Consolas" w:cs="Times New Roman"/>
          <w:color w:val="9CDCFE"/>
          <w:kern w:val="0"/>
          <w:sz w:val="21"/>
          <w:szCs w:val="21"/>
          <w:lang w:eastAsia="hu-HU"/>
          <w14:ligatures w14:val="none"/>
        </w:rPr>
        <w:t>"</w:t>
      </w:r>
      <w:proofErr w:type="spellStart"/>
      <w:r w:rsidRPr="006C6B91">
        <w:rPr>
          <w:rFonts w:ascii="Consolas" w:eastAsia="Times New Roman" w:hAnsi="Consolas" w:cs="Times New Roman"/>
          <w:color w:val="9CDCFE"/>
          <w:kern w:val="0"/>
          <w:sz w:val="21"/>
          <w:szCs w:val="21"/>
          <w:lang w:eastAsia="hu-HU"/>
          <w14:ligatures w14:val="none"/>
        </w:rPr>
        <w:t>description</w:t>
      </w:r>
      <w:proofErr w:type="spellEnd"/>
      <w:r w:rsidRPr="006C6B91">
        <w:rPr>
          <w:rFonts w:ascii="Consolas" w:eastAsia="Times New Roman" w:hAnsi="Consolas" w:cs="Times New Roman"/>
          <w:color w:val="9CDCFE"/>
          <w:kern w:val="0"/>
          <w:sz w:val="21"/>
          <w:szCs w:val="21"/>
          <w:lang w:eastAsia="hu-HU"/>
          <w14:ligatures w14:val="none"/>
        </w:rPr>
        <w:t>"</w:t>
      </w:r>
      <w:r w:rsidRPr="006C6B91">
        <w:rPr>
          <w:rFonts w:ascii="Consolas" w:eastAsia="Times New Roman" w:hAnsi="Consolas" w:cs="Times New Roman"/>
          <w:color w:val="B4B4B4"/>
          <w:kern w:val="0"/>
          <w:sz w:val="21"/>
          <w:szCs w:val="21"/>
          <w:lang w:eastAsia="hu-HU"/>
          <w14:ligatures w14:val="none"/>
        </w:rPr>
        <w:t>:</w:t>
      </w:r>
      <w:r w:rsidRPr="006C6B91">
        <w:rPr>
          <w:rFonts w:ascii="Consolas" w:eastAsia="Times New Roman" w:hAnsi="Consolas" w:cs="Times New Roman"/>
          <w:color w:val="DADADA"/>
          <w:kern w:val="0"/>
          <w:sz w:val="21"/>
          <w:szCs w:val="21"/>
          <w:lang w:eastAsia="hu-HU"/>
          <w14:ligatures w14:val="none"/>
        </w:rPr>
        <w:t xml:space="preserve"> </w:t>
      </w:r>
      <w:r w:rsidRPr="006C6B91">
        <w:rPr>
          <w:rFonts w:ascii="Consolas" w:eastAsia="Times New Roman" w:hAnsi="Consolas" w:cs="Times New Roman"/>
          <w:color w:val="E8C9BB"/>
          <w:kern w:val="0"/>
          <w:sz w:val="21"/>
          <w:szCs w:val="21"/>
          <w:lang w:eastAsia="hu-HU"/>
          <w14:ligatures w14:val="none"/>
        </w:rPr>
        <w:t>"</w:t>
      </w:r>
      <w:proofErr w:type="spellStart"/>
      <w:r w:rsidRPr="006C6B91">
        <w:rPr>
          <w:rFonts w:ascii="Consolas" w:eastAsia="Times New Roman" w:hAnsi="Consolas" w:cs="Times New Roman"/>
          <w:color w:val="CE9178"/>
          <w:kern w:val="0"/>
          <w:sz w:val="21"/>
          <w:szCs w:val="21"/>
          <w:lang w:eastAsia="hu-HU"/>
          <w14:ligatures w14:val="none"/>
        </w:rPr>
        <w:t>Modification</w:t>
      </w:r>
      <w:proofErr w:type="spellEnd"/>
      <w:r w:rsidRPr="006C6B91">
        <w:rPr>
          <w:rFonts w:ascii="Consolas" w:eastAsia="Times New Roman" w:hAnsi="Consolas" w:cs="Times New Roman"/>
          <w:color w:val="E8C9BB"/>
          <w:kern w:val="0"/>
          <w:sz w:val="21"/>
          <w:szCs w:val="21"/>
          <w:lang w:eastAsia="hu-HU"/>
          <w14:ligatures w14:val="none"/>
        </w:rPr>
        <w:t>"</w:t>
      </w:r>
      <w:r w:rsidRPr="006C6B91">
        <w:rPr>
          <w:rFonts w:ascii="Consolas" w:eastAsia="Times New Roman" w:hAnsi="Consolas" w:cs="Times New Roman"/>
          <w:color w:val="B4B4B4"/>
          <w:kern w:val="0"/>
          <w:sz w:val="21"/>
          <w:szCs w:val="21"/>
          <w:lang w:eastAsia="hu-HU"/>
          <w14:ligatures w14:val="none"/>
        </w:rPr>
        <w:t>,</w:t>
      </w:r>
    </w:p>
    <w:p w14:paraId="0B7D6F37" w14:textId="77777777" w:rsidR="006C6B91" w:rsidRPr="006C6B91" w:rsidRDefault="006C6B91" w:rsidP="006C6B91">
      <w:pPr>
        <w:shd w:val="clear" w:color="auto" w:fill="1E1E1E"/>
        <w:suppressAutoHyphens w:val="0"/>
        <w:spacing w:after="0" w:line="285" w:lineRule="atLeast"/>
        <w:rPr>
          <w:rFonts w:ascii="Consolas" w:eastAsia="Times New Roman" w:hAnsi="Consolas" w:cs="Times New Roman"/>
          <w:color w:val="DADADA"/>
          <w:kern w:val="0"/>
          <w:sz w:val="21"/>
          <w:szCs w:val="21"/>
          <w:lang w:eastAsia="hu-HU"/>
          <w14:ligatures w14:val="none"/>
        </w:rPr>
      </w:pPr>
      <w:r w:rsidRPr="006C6B91">
        <w:rPr>
          <w:rFonts w:ascii="Consolas" w:eastAsia="Times New Roman" w:hAnsi="Consolas" w:cs="Times New Roman"/>
          <w:color w:val="DADADA"/>
          <w:kern w:val="0"/>
          <w:sz w:val="21"/>
          <w:szCs w:val="21"/>
          <w:lang w:eastAsia="hu-HU"/>
          <w14:ligatures w14:val="none"/>
        </w:rPr>
        <w:t xml:space="preserve">                            </w:t>
      </w:r>
      <w:r w:rsidRPr="006C6B91">
        <w:rPr>
          <w:rFonts w:ascii="Consolas" w:eastAsia="Times New Roman" w:hAnsi="Consolas" w:cs="Times New Roman"/>
          <w:color w:val="9CDCFE"/>
          <w:kern w:val="0"/>
          <w:sz w:val="21"/>
          <w:szCs w:val="21"/>
          <w:lang w:eastAsia="hu-HU"/>
          <w14:ligatures w14:val="none"/>
        </w:rPr>
        <w:t>"</w:t>
      </w:r>
      <w:proofErr w:type="spellStart"/>
      <w:r w:rsidRPr="006C6B91">
        <w:rPr>
          <w:rFonts w:ascii="Consolas" w:eastAsia="Times New Roman" w:hAnsi="Consolas" w:cs="Times New Roman"/>
          <w:color w:val="9CDCFE"/>
          <w:kern w:val="0"/>
          <w:sz w:val="21"/>
          <w:szCs w:val="21"/>
          <w:lang w:eastAsia="hu-HU"/>
          <w14:ligatures w14:val="none"/>
        </w:rPr>
        <w:t>type</w:t>
      </w:r>
      <w:proofErr w:type="spellEnd"/>
      <w:r w:rsidRPr="006C6B91">
        <w:rPr>
          <w:rFonts w:ascii="Consolas" w:eastAsia="Times New Roman" w:hAnsi="Consolas" w:cs="Times New Roman"/>
          <w:color w:val="9CDCFE"/>
          <w:kern w:val="0"/>
          <w:sz w:val="21"/>
          <w:szCs w:val="21"/>
          <w:lang w:eastAsia="hu-HU"/>
          <w14:ligatures w14:val="none"/>
        </w:rPr>
        <w:t>"</w:t>
      </w:r>
      <w:r w:rsidRPr="006C6B91">
        <w:rPr>
          <w:rFonts w:ascii="Consolas" w:eastAsia="Times New Roman" w:hAnsi="Consolas" w:cs="Times New Roman"/>
          <w:color w:val="B4B4B4"/>
          <w:kern w:val="0"/>
          <w:sz w:val="21"/>
          <w:szCs w:val="21"/>
          <w:lang w:eastAsia="hu-HU"/>
          <w14:ligatures w14:val="none"/>
        </w:rPr>
        <w:t>:</w:t>
      </w:r>
      <w:r w:rsidRPr="006C6B91">
        <w:rPr>
          <w:rFonts w:ascii="Consolas" w:eastAsia="Times New Roman" w:hAnsi="Consolas" w:cs="Times New Roman"/>
          <w:color w:val="DADADA"/>
          <w:kern w:val="0"/>
          <w:sz w:val="21"/>
          <w:szCs w:val="21"/>
          <w:lang w:eastAsia="hu-HU"/>
          <w14:ligatures w14:val="none"/>
        </w:rPr>
        <w:t xml:space="preserve"> </w:t>
      </w:r>
      <w:r w:rsidRPr="006C6B91">
        <w:rPr>
          <w:rFonts w:ascii="Consolas" w:eastAsia="Times New Roman" w:hAnsi="Consolas" w:cs="Times New Roman"/>
          <w:color w:val="E8C9BB"/>
          <w:kern w:val="0"/>
          <w:sz w:val="21"/>
          <w:szCs w:val="21"/>
          <w:lang w:eastAsia="hu-HU"/>
          <w14:ligatures w14:val="none"/>
        </w:rPr>
        <w:t>"</w:t>
      </w:r>
      <w:proofErr w:type="spellStart"/>
      <w:r w:rsidRPr="006C6B91">
        <w:rPr>
          <w:rFonts w:ascii="Consolas" w:eastAsia="Times New Roman" w:hAnsi="Consolas" w:cs="Times New Roman"/>
          <w:color w:val="CE9178"/>
          <w:kern w:val="0"/>
          <w:sz w:val="21"/>
          <w:szCs w:val="21"/>
          <w:lang w:eastAsia="hu-HU"/>
          <w14:ligatures w14:val="none"/>
        </w:rPr>
        <w:t>object</w:t>
      </w:r>
      <w:proofErr w:type="spellEnd"/>
      <w:r w:rsidRPr="006C6B91">
        <w:rPr>
          <w:rFonts w:ascii="Consolas" w:eastAsia="Times New Roman" w:hAnsi="Consolas" w:cs="Times New Roman"/>
          <w:color w:val="E8C9BB"/>
          <w:kern w:val="0"/>
          <w:sz w:val="21"/>
          <w:szCs w:val="21"/>
          <w:lang w:eastAsia="hu-HU"/>
          <w14:ligatures w14:val="none"/>
        </w:rPr>
        <w:t>"</w:t>
      </w:r>
      <w:r w:rsidRPr="006C6B91">
        <w:rPr>
          <w:rFonts w:ascii="Consolas" w:eastAsia="Times New Roman" w:hAnsi="Consolas" w:cs="Times New Roman"/>
          <w:color w:val="B4B4B4"/>
          <w:kern w:val="0"/>
          <w:sz w:val="21"/>
          <w:szCs w:val="21"/>
          <w:lang w:eastAsia="hu-HU"/>
          <w14:ligatures w14:val="none"/>
        </w:rPr>
        <w:t>,</w:t>
      </w:r>
    </w:p>
    <w:p w14:paraId="66204341" w14:textId="77777777" w:rsidR="006C6B91" w:rsidRPr="006C6B91" w:rsidRDefault="006C6B91" w:rsidP="006C6B91">
      <w:pPr>
        <w:shd w:val="clear" w:color="auto" w:fill="1E1E1E"/>
        <w:suppressAutoHyphens w:val="0"/>
        <w:spacing w:after="0" w:line="285" w:lineRule="atLeast"/>
        <w:rPr>
          <w:rFonts w:ascii="Consolas" w:eastAsia="Times New Roman" w:hAnsi="Consolas" w:cs="Times New Roman"/>
          <w:color w:val="DADADA"/>
          <w:kern w:val="0"/>
          <w:sz w:val="21"/>
          <w:szCs w:val="21"/>
          <w:lang w:eastAsia="hu-HU"/>
          <w14:ligatures w14:val="none"/>
        </w:rPr>
      </w:pPr>
      <w:r w:rsidRPr="006C6B91">
        <w:rPr>
          <w:rFonts w:ascii="Consolas" w:eastAsia="Times New Roman" w:hAnsi="Consolas" w:cs="Times New Roman"/>
          <w:color w:val="DADADA"/>
          <w:kern w:val="0"/>
          <w:sz w:val="21"/>
          <w:szCs w:val="21"/>
          <w:lang w:eastAsia="hu-HU"/>
          <w14:ligatures w14:val="none"/>
        </w:rPr>
        <w:t xml:space="preserve">                            </w:t>
      </w:r>
      <w:r w:rsidRPr="006C6B91">
        <w:rPr>
          <w:rFonts w:ascii="Consolas" w:eastAsia="Times New Roman" w:hAnsi="Consolas" w:cs="Times New Roman"/>
          <w:color w:val="9CDCFE"/>
          <w:kern w:val="0"/>
          <w:sz w:val="21"/>
          <w:szCs w:val="21"/>
          <w:lang w:eastAsia="hu-HU"/>
          <w14:ligatures w14:val="none"/>
        </w:rPr>
        <w:t>"</w:t>
      </w:r>
      <w:proofErr w:type="spellStart"/>
      <w:r w:rsidRPr="006C6B91">
        <w:rPr>
          <w:rFonts w:ascii="Consolas" w:eastAsia="Times New Roman" w:hAnsi="Consolas" w:cs="Times New Roman"/>
          <w:color w:val="9CDCFE"/>
          <w:kern w:val="0"/>
          <w:sz w:val="21"/>
          <w:szCs w:val="21"/>
          <w:lang w:eastAsia="hu-HU"/>
          <w14:ligatures w14:val="none"/>
        </w:rPr>
        <w:t>properties</w:t>
      </w:r>
      <w:proofErr w:type="spellEnd"/>
      <w:r w:rsidRPr="006C6B91">
        <w:rPr>
          <w:rFonts w:ascii="Consolas" w:eastAsia="Times New Roman" w:hAnsi="Consolas" w:cs="Times New Roman"/>
          <w:color w:val="9CDCFE"/>
          <w:kern w:val="0"/>
          <w:sz w:val="21"/>
          <w:szCs w:val="21"/>
          <w:lang w:eastAsia="hu-HU"/>
          <w14:ligatures w14:val="none"/>
        </w:rPr>
        <w:t>"</w:t>
      </w:r>
      <w:r w:rsidRPr="006C6B91">
        <w:rPr>
          <w:rFonts w:ascii="Consolas" w:eastAsia="Times New Roman" w:hAnsi="Consolas" w:cs="Times New Roman"/>
          <w:color w:val="B4B4B4"/>
          <w:kern w:val="0"/>
          <w:sz w:val="21"/>
          <w:szCs w:val="21"/>
          <w:lang w:eastAsia="hu-HU"/>
          <w14:ligatures w14:val="none"/>
        </w:rPr>
        <w:t>:</w:t>
      </w:r>
      <w:r w:rsidRPr="006C6B91">
        <w:rPr>
          <w:rFonts w:ascii="Consolas" w:eastAsia="Times New Roman" w:hAnsi="Consolas" w:cs="Times New Roman"/>
          <w:color w:val="DADADA"/>
          <w:kern w:val="0"/>
          <w:sz w:val="21"/>
          <w:szCs w:val="21"/>
          <w:lang w:eastAsia="hu-HU"/>
          <w14:ligatures w14:val="none"/>
        </w:rPr>
        <w:t xml:space="preserve"> </w:t>
      </w:r>
      <w:r w:rsidRPr="006C6B91">
        <w:rPr>
          <w:rFonts w:ascii="Consolas" w:eastAsia="Times New Roman" w:hAnsi="Consolas" w:cs="Times New Roman"/>
          <w:color w:val="B4B4B4"/>
          <w:kern w:val="0"/>
          <w:sz w:val="21"/>
          <w:szCs w:val="21"/>
          <w:lang w:eastAsia="hu-HU"/>
          <w14:ligatures w14:val="none"/>
        </w:rPr>
        <w:t>{</w:t>
      </w:r>
    </w:p>
    <w:p w14:paraId="7EC1103E" w14:textId="77777777" w:rsidR="006C6B91" w:rsidRPr="006C6B91" w:rsidRDefault="006C6B91" w:rsidP="006C6B91">
      <w:pPr>
        <w:shd w:val="clear" w:color="auto" w:fill="1E1E1E"/>
        <w:suppressAutoHyphens w:val="0"/>
        <w:spacing w:after="0" w:line="285" w:lineRule="atLeast"/>
        <w:rPr>
          <w:rFonts w:ascii="Consolas" w:eastAsia="Times New Roman" w:hAnsi="Consolas" w:cs="Times New Roman"/>
          <w:color w:val="DADADA"/>
          <w:kern w:val="0"/>
          <w:sz w:val="21"/>
          <w:szCs w:val="21"/>
          <w:lang w:eastAsia="hu-HU"/>
          <w14:ligatures w14:val="none"/>
        </w:rPr>
      </w:pPr>
      <w:r w:rsidRPr="006C6B91">
        <w:rPr>
          <w:rFonts w:ascii="Consolas" w:eastAsia="Times New Roman" w:hAnsi="Consolas" w:cs="Times New Roman"/>
          <w:color w:val="DADADA"/>
          <w:kern w:val="0"/>
          <w:sz w:val="21"/>
          <w:szCs w:val="21"/>
          <w:lang w:eastAsia="hu-HU"/>
          <w14:ligatures w14:val="none"/>
        </w:rPr>
        <w:t xml:space="preserve">                                </w:t>
      </w:r>
      <w:r w:rsidRPr="006C6B91">
        <w:rPr>
          <w:rFonts w:ascii="Consolas" w:eastAsia="Times New Roman" w:hAnsi="Consolas" w:cs="Times New Roman"/>
          <w:color w:val="9CDCFE"/>
          <w:kern w:val="0"/>
          <w:sz w:val="21"/>
          <w:szCs w:val="21"/>
          <w:lang w:eastAsia="hu-HU"/>
          <w14:ligatures w14:val="none"/>
        </w:rPr>
        <w:t>"tag"</w:t>
      </w:r>
      <w:r w:rsidRPr="006C6B91">
        <w:rPr>
          <w:rFonts w:ascii="Consolas" w:eastAsia="Times New Roman" w:hAnsi="Consolas" w:cs="Times New Roman"/>
          <w:color w:val="B4B4B4"/>
          <w:kern w:val="0"/>
          <w:sz w:val="21"/>
          <w:szCs w:val="21"/>
          <w:lang w:eastAsia="hu-HU"/>
          <w14:ligatures w14:val="none"/>
        </w:rPr>
        <w:t>:</w:t>
      </w:r>
      <w:r w:rsidRPr="006C6B91">
        <w:rPr>
          <w:rFonts w:ascii="Consolas" w:eastAsia="Times New Roman" w:hAnsi="Consolas" w:cs="Times New Roman"/>
          <w:color w:val="DADADA"/>
          <w:kern w:val="0"/>
          <w:sz w:val="21"/>
          <w:szCs w:val="21"/>
          <w:lang w:eastAsia="hu-HU"/>
          <w14:ligatures w14:val="none"/>
        </w:rPr>
        <w:t xml:space="preserve"> </w:t>
      </w:r>
      <w:r w:rsidRPr="006C6B91">
        <w:rPr>
          <w:rFonts w:ascii="Consolas" w:eastAsia="Times New Roman" w:hAnsi="Consolas" w:cs="Times New Roman"/>
          <w:color w:val="B4B4B4"/>
          <w:kern w:val="0"/>
          <w:sz w:val="21"/>
          <w:szCs w:val="21"/>
          <w:lang w:eastAsia="hu-HU"/>
          <w14:ligatures w14:val="none"/>
        </w:rPr>
        <w:t>{</w:t>
      </w:r>
    </w:p>
    <w:p w14:paraId="4F990F7C" w14:textId="77777777" w:rsidR="006C6B91" w:rsidRPr="006C6B91" w:rsidRDefault="006C6B91" w:rsidP="006C6B91">
      <w:pPr>
        <w:shd w:val="clear" w:color="auto" w:fill="1E1E1E"/>
        <w:suppressAutoHyphens w:val="0"/>
        <w:spacing w:after="0" w:line="285" w:lineRule="atLeast"/>
        <w:rPr>
          <w:rFonts w:ascii="Consolas" w:eastAsia="Times New Roman" w:hAnsi="Consolas" w:cs="Times New Roman"/>
          <w:color w:val="DADADA"/>
          <w:kern w:val="0"/>
          <w:sz w:val="21"/>
          <w:szCs w:val="21"/>
          <w:lang w:eastAsia="hu-HU"/>
          <w14:ligatures w14:val="none"/>
        </w:rPr>
      </w:pPr>
      <w:r w:rsidRPr="006C6B91">
        <w:rPr>
          <w:rFonts w:ascii="Consolas" w:eastAsia="Times New Roman" w:hAnsi="Consolas" w:cs="Times New Roman"/>
          <w:color w:val="DADADA"/>
          <w:kern w:val="0"/>
          <w:sz w:val="21"/>
          <w:szCs w:val="21"/>
          <w:lang w:eastAsia="hu-HU"/>
          <w14:ligatures w14:val="none"/>
        </w:rPr>
        <w:t xml:space="preserve">                                    </w:t>
      </w:r>
      <w:r w:rsidRPr="006C6B91">
        <w:rPr>
          <w:rFonts w:ascii="Consolas" w:eastAsia="Times New Roman" w:hAnsi="Consolas" w:cs="Times New Roman"/>
          <w:color w:val="9CDCFE"/>
          <w:kern w:val="0"/>
          <w:sz w:val="21"/>
          <w:szCs w:val="21"/>
          <w:lang w:eastAsia="hu-HU"/>
          <w14:ligatures w14:val="none"/>
        </w:rPr>
        <w:t>"</w:t>
      </w:r>
      <w:proofErr w:type="spellStart"/>
      <w:r w:rsidRPr="006C6B91">
        <w:rPr>
          <w:rFonts w:ascii="Consolas" w:eastAsia="Times New Roman" w:hAnsi="Consolas" w:cs="Times New Roman"/>
          <w:color w:val="9CDCFE"/>
          <w:kern w:val="0"/>
          <w:sz w:val="21"/>
          <w:szCs w:val="21"/>
          <w:lang w:eastAsia="hu-HU"/>
          <w14:ligatures w14:val="none"/>
        </w:rPr>
        <w:t>description</w:t>
      </w:r>
      <w:proofErr w:type="spellEnd"/>
      <w:r w:rsidRPr="006C6B91">
        <w:rPr>
          <w:rFonts w:ascii="Consolas" w:eastAsia="Times New Roman" w:hAnsi="Consolas" w:cs="Times New Roman"/>
          <w:color w:val="9CDCFE"/>
          <w:kern w:val="0"/>
          <w:sz w:val="21"/>
          <w:szCs w:val="21"/>
          <w:lang w:eastAsia="hu-HU"/>
          <w14:ligatures w14:val="none"/>
        </w:rPr>
        <w:t>"</w:t>
      </w:r>
      <w:r w:rsidRPr="006C6B91">
        <w:rPr>
          <w:rFonts w:ascii="Consolas" w:eastAsia="Times New Roman" w:hAnsi="Consolas" w:cs="Times New Roman"/>
          <w:color w:val="B4B4B4"/>
          <w:kern w:val="0"/>
          <w:sz w:val="21"/>
          <w:szCs w:val="21"/>
          <w:lang w:eastAsia="hu-HU"/>
          <w14:ligatures w14:val="none"/>
        </w:rPr>
        <w:t>:</w:t>
      </w:r>
      <w:r w:rsidRPr="006C6B91">
        <w:rPr>
          <w:rFonts w:ascii="Consolas" w:eastAsia="Times New Roman" w:hAnsi="Consolas" w:cs="Times New Roman"/>
          <w:color w:val="DADADA"/>
          <w:kern w:val="0"/>
          <w:sz w:val="21"/>
          <w:szCs w:val="21"/>
          <w:lang w:eastAsia="hu-HU"/>
          <w14:ligatures w14:val="none"/>
        </w:rPr>
        <w:t xml:space="preserve"> </w:t>
      </w:r>
      <w:r w:rsidRPr="006C6B91">
        <w:rPr>
          <w:rFonts w:ascii="Consolas" w:eastAsia="Times New Roman" w:hAnsi="Consolas" w:cs="Times New Roman"/>
          <w:color w:val="E8C9BB"/>
          <w:kern w:val="0"/>
          <w:sz w:val="21"/>
          <w:szCs w:val="21"/>
          <w:lang w:eastAsia="hu-HU"/>
          <w14:ligatures w14:val="none"/>
        </w:rPr>
        <w:t>"</w:t>
      </w:r>
      <w:r w:rsidRPr="006C6B91">
        <w:rPr>
          <w:rFonts w:ascii="Consolas" w:eastAsia="Times New Roman" w:hAnsi="Consolas" w:cs="Times New Roman"/>
          <w:color w:val="CE9178"/>
          <w:kern w:val="0"/>
          <w:sz w:val="21"/>
          <w:szCs w:val="21"/>
          <w:lang w:eastAsia="hu-HU"/>
          <w14:ligatures w14:val="none"/>
        </w:rPr>
        <w:t xml:space="preserve">Tag of </w:t>
      </w:r>
      <w:proofErr w:type="spellStart"/>
      <w:r w:rsidRPr="006C6B91">
        <w:rPr>
          <w:rFonts w:ascii="Consolas" w:eastAsia="Times New Roman" w:hAnsi="Consolas" w:cs="Times New Roman"/>
          <w:color w:val="CE9178"/>
          <w:kern w:val="0"/>
          <w:sz w:val="21"/>
          <w:szCs w:val="21"/>
          <w:lang w:eastAsia="hu-HU"/>
          <w14:ligatures w14:val="none"/>
        </w:rPr>
        <w:t>the</w:t>
      </w:r>
      <w:proofErr w:type="spellEnd"/>
      <w:r w:rsidRPr="006C6B91">
        <w:rPr>
          <w:rFonts w:ascii="Consolas" w:eastAsia="Times New Roman" w:hAnsi="Consolas" w:cs="Times New Roman"/>
          <w:color w:val="CE9178"/>
          <w:kern w:val="0"/>
          <w:sz w:val="21"/>
          <w:szCs w:val="21"/>
          <w:lang w:eastAsia="hu-HU"/>
          <w14:ligatures w14:val="none"/>
        </w:rPr>
        <w:t xml:space="preserve"> </w:t>
      </w:r>
      <w:proofErr w:type="spellStart"/>
      <w:r w:rsidRPr="006C6B91">
        <w:rPr>
          <w:rFonts w:ascii="Consolas" w:eastAsia="Times New Roman" w:hAnsi="Consolas" w:cs="Times New Roman"/>
          <w:color w:val="CE9178"/>
          <w:kern w:val="0"/>
          <w:sz w:val="21"/>
          <w:szCs w:val="21"/>
          <w:lang w:eastAsia="hu-HU"/>
          <w14:ligatures w14:val="none"/>
        </w:rPr>
        <w:t>modification</w:t>
      </w:r>
      <w:proofErr w:type="spellEnd"/>
      <w:r w:rsidRPr="006C6B91">
        <w:rPr>
          <w:rFonts w:ascii="Consolas" w:eastAsia="Times New Roman" w:hAnsi="Consolas" w:cs="Times New Roman"/>
          <w:color w:val="E8C9BB"/>
          <w:kern w:val="0"/>
          <w:sz w:val="21"/>
          <w:szCs w:val="21"/>
          <w:lang w:eastAsia="hu-HU"/>
          <w14:ligatures w14:val="none"/>
        </w:rPr>
        <w:t>"</w:t>
      </w:r>
      <w:r w:rsidRPr="006C6B91">
        <w:rPr>
          <w:rFonts w:ascii="Consolas" w:eastAsia="Times New Roman" w:hAnsi="Consolas" w:cs="Times New Roman"/>
          <w:color w:val="B4B4B4"/>
          <w:kern w:val="0"/>
          <w:sz w:val="21"/>
          <w:szCs w:val="21"/>
          <w:lang w:eastAsia="hu-HU"/>
          <w14:ligatures w14:val="none"/>
        </w:rPr>
        <w:t>,</w:t>
      </w:r>
    </w:p>
    <w:p w14:paraId="3DF3F6B7" w14:textId="77777777" w:rsidR="006C6B91" w:rsidRPr="006C6B91" w:rsidRDefault="006C6B91" w:rsidP="006C6B91">
      <w:pPr>
        <w:shd w:val="clear" w:color="auto" w:fill="1E1E1E"/>
        <w:suppressAutoHyphens w:val="0"/>
        <w:spacing w:after="0" w:line="285" w:lineRule="atLeast"/>
        <w:rPr>
          <w:rFonts w:ascii="Consolas" w:eastAsia="Times New Roman" w:hAnsi="Consolas" w:cs="Times New Roman"/>
          <w:color w:val="DADADA"/>
          <w:kern w:val="0"/>
          <w:sz w:val="21"/>
          <w:szCs w:val="21"/>
          <w:lang w:eastAsia="hu-HU"/>
          <w14:ligatures w14:val="none"/>
        </w:rPr>
      </w:pPr>
      <w:r w:rsidRPr="006C6B91">
        <w:rPr>
          <w:rFonts w:ascii="Consolas" w:eastAsia="Times New Roman" w:hAnsi="Consolas" w:cs="Times New Roman"/>
          <w:color w:val="DADADA"/>
          <w:kern w:val="0"/>
          <w:sz w:val="21"/>
          <w:szCs w:val="21"/>
          <w:lang w:eastAsia="hu-HU"/>
          <w14:ligatures w14:val="none"/>
        </w:rPr>
        <w:t xml:space="preserve">                                    </w:t>
      </w:r>
      <w:r w:rsidRPr="006C6B91">
        <w:rPr>
          <w:rFonts w:ascii="Consolas" w:eastAsia="Times New Roman" w:hAnsi="Consolas" w:cs="Times New Roman"/>
          <w:color w:val="9CDCFE"/>
          <w:kern w:val="0"/>
          <w:sz w:val="21"/>
          <w:szCs w:val="21"/>
          <w:lang w:eastAsia="hu-HU"/>
          <w14:ligatures w14:val="none"/>
        </w:rPr>
        <w:t>"</w:t>
      </w:r>
      <w:proofErr w:type="spellStart"/>
      <w:r w:rsidRPr="006C6B91">
        <w:rPr>
          <w:rFonts w:ascii="Consolas" w:eastAsia="Times New Roman" w:hAnsi="Consolas" w:cs="Times New Roman"/>
          <w:color w:val="9CDCFE"/>
          <w:kern w:val="0"/>
          <w:sz w:val="21"/>
          <w:szCs w:val="21"/>
          <w:lang w:eastAsia="hu-HU"/>
          <w14:ligatures w14:val="none"/>
        </w:rPr>
        <w:t>type</w:t>
      </w:r>
      <w:proofErr w:type="spellEnd"/>
      <w:r w:rsidRPr="006C6B91">
        <w:rPr>
          <w:rFonts w:ascii="Consolas" w:eastAsia="Times New Roman" w:hAnsi="Consolas" w:cs="Times New Roman"/>
          <w:color w:val="9CDCFE"/>
          <w:kern w:val="0"/>
          <w:sz w:val="21"/>
          <w:szCs w:val="21"/>
          <w:lang w:eastAsia="hu-HU"/>
          <w14:ligatures w14:val="none"/>
        </w:rPr>
        <w:t>"</w:t>
      </w:r>
      <w:r w:rsidRPr="006C6B91">
        <w:rPr>
          <w:rFonts w:ascii="Consolas" w:eastAsia="Times New Roman" w:hAnsi="Consolas" w:cs="Times New Roman"/>
          <w:color w:val="B4B4B4"/>
          <w:kern w:val="0"/>
          <w:sz w:val="21"/>
          <w:szCs w:val="21"/>
          <w:lang w:eastAsia="hu-HU"/>
          <w14:ligatures w14:val="none"/>
        </w:rPr>
        <w:t>:</w:t>
      </w:r>
      <w:r w:rsidRPr="006C6B91">
        <w:rPr>
          <w:rFonts w:ascii="Consolas" w:eastAsia="Times New Roman" w:hAnsi="Consolas" w:cs="Times New Roman"/>
          <w:color w:val="DADADA"/>
          <w:kern w:val="0"/>
          <w:sz w:val="21"/>
          <w:szCs w:val="21"/>
          <w:lang w:eastAsia="hu-HU"/>
          <w14:ligatures w14:val="none"/>
        </w:rPr>
        <w:t xml:space="preserve"> </w:t>
      </w:r>
      <w:r w:rsidRPr="006C6B91">
        <w:rPr>
          <w:rFonts w:ascii="Consolas" w:eastAsia="Times New Roman" w:hAnsi="Consolas" w:cs="Times New Roman"/>
          <w:color w:val="E8C9BB"/>
          <w:kern w:val="0"/>
          <w:sz w:val="21"/>
          <w:szCs w:val="21"/>
          <w:lang w:eastAsia="hu-HU"/>
          <w14:ligatures w14:val="none"/>
        </w:rPr>
        <w:t>"</w:t>
      </w:r>
      <w:proofErr w:type="spellStart"/>
      <w:r w:rsidRPr="006C6B91">
        <w:rPr>
          <w:rFonts w:ascii="Consolas" w:eastAsia="Times New Roman" w:hAnsi="Consolas" w:cs="Times New Roman"/>
          <w:color w:val="CE9178"/>
          <w:kern w:val="0"/>
          <w:sz w:val="21"/>
          <w:szCs w:val="21"/>
          <w:lang w:eastAsia="hu-HU"/>
          <w14:ligatures w14:val="none"/>
        </w:rPr>
        <w:t>string</w:t>
      </w:r>
      <w:proofErr w:type="spellEnd"/>
      <w:r w:rsidRPr="006C6B91">
        <w:rPr>
          <w:rFonts w:ascii="Consolas" w:eastAsia="Times New Roman" w:hAnsi="Consolas" w:cs="Times New Roman"/>
          <w:color w:val="E8C9BB"/>
          <w:kern w:val="0"/>
          <w:sz w:val="21"/>
          <w:szCs w:val="21"/>
          <w:lang w:eastAsia="hu-HU"/>
          <w14:ligatures w14:val="none"/>
        </w:rPr>
        <w:t>"</w:t>
      </w:r>
    </w:p>
    <w:p w14:paraId="534CAF2F" w14:textId="77777777" w:rsidR="006C6B91" w:rsidRPr="006C6B91" w:rsidRDefault="006C6B91" w:rsidP="006C6B91">
      <w:pPr>
        <w:shd w:val="clear" w:color="auto" w:fill="1E1E1E"/>
        <w:suppressAutoHyphens w:val="0"/>
        <w:spacing w:after="0" w:line="285" w:lineRule="atLeast"/>
        <w:rPr>
          <w:rFonts w:ascii="Consolas" w:eastAsia="Times New Roman" w:hAnsi="Consolas" w:cs="Times New Roman"/>
          <w:color w:val="DADADA"/>
          <w:kern w:val="0"/>
          <w:sz w:val="21"/>
          <w:szCs w:val="21"/>
          <w:lang w:eastAsia="hu-HU"/>
          <w14:ligatures w14:val="none"/>
        </w:rPr>
      </w:pPr>
      <w:r w:rsidRPr="006C6B91">
        <w:rPr>
          <w:rFonts w:ascii="Consolas" w:eastAsia="Times New Roman" w:hAnsi="Consolas" w:cs="Times New Roman"/>
          <w:color w:val="DADADA"/>
          <w:kern w:val="0"/>
          <w:sz w:val="21"/>
          <w:szCs w:val="21"/>
          <w:lang w:eastAsia="hu-HU"/>
          <w14:ligatures w14:val="none"/>
        </w:rPr>
        <w:t xml:space="preserve">                                </w:t>
      </w:r>
      <w:r w:rsidRPr="006C6B91">
        <w:rPr>
          <w:rFonts w:ascii="Consolas" w:eastAsia="Times New Roman" w:hAnsi="Consolas" w:cs="Times New Roman"/>
          <w:color w:val="B4B4B4"/>
          <w:kern w:val="0"/>
          <w:sz w:val="21"/>
          <w:szCs w:val="21"/>
          <w:lang w:eastAsia="hu-HU"/>
          <w14:ligatures w14:val="none"/>
        </w:rPr>
        <w:t>},</w:t>
      </w:r>
    </w:p>
    <w:p w14:paraId="3FE97CB5" w14:textId="77777777" w:rsidR="006C6B91" w:rsidRPr="006C6B91" w:rsidRDefault="006C6B91" w:rsidP="006C6B91">
      <w:pPr>
        <w:shd w:val="clear" w:color="auto" w:fill="1E1E1E"/>
        <w:suppressAutoHyphens w:val="0"/>
        <w:spacing w:after="0" w:line="285" w:lineRule="atLeast"/>
        <w:rPr>
          <w:rFonts w:ascii="Consolas" w:eastAsia="Times New Roman" w:hAnsi="Consolas" w:cs="Times New Roman"/>
          <w:color w:val="DADADA"/>
          <w:kern w:val="0"/>
          <w:sz w:val="21"/>
          <w:szCs w:val="21"/>
          <w:lang w:eastAsia="hu-HU"/>
          <w14:ligatures w14:val="none"/>
        </w:rPr>
      </w:pPr>
      <w:r w:rsidRPr="006C6B91">
        <w:rPr>
          <w:rFonts w:ascii="Consolas" w:eastAsia="Times New Roman" w:hAnsi="Consolas" w:cs="Times New Roman"/>
          <w:color w:val="DADADA"/>
          <w:kern w:val="0"/>
          <w:sz w:val="21"/>
          <w:szCs w:val="21"/>
          <w:lang w:eastAsia="hu-HU"/>
          <w14:ligatures w14:val="none"/>
        </w:rPr>
        <w:t xml:space="preserve">                                </w:t>
      </w:r>
      <w:r w:rsidRPr="006C6B91">
        <w:rPr>
          <w:rFonts w:ascii="Consolas" w:eastAsia="Times New Roman" w:hAnsi="Consolas" w:cs="Times New Roman"/>
          <w:color w:val="9CDCFE"/>
          <w:kern w:val="0"/>
          <w:sz w:val="21"/>
          <w:szCs w:val="21"/>
          <w:lang w:eastAsia="hu-HU"/>
          <w14:ligatures w14:val="none"/>
        </w:rPr>
        <w:t>"text"</w:t>
      </w:r>
      <w:r w:rsidRPr="006C6B91">
        <w:rPr>
          <w:rFonts w:ascii="Consolas" w:eastAsia="Times New Roman" w:hAnsi="Consolas" w:cs="Times New Roman"/>
          <w:color w:val="B4B4B4"/>
          <w:kern w:val="0"/>
          <w:sz w:val="21"/>
          <w:szCs w:val="21"/>
          <w:lang w:eastAsia="hu-HU"/>
          <w14:ligatures w14:val="none"/>
        </w:rPr>
        <w:t>:</w:t>
      </w:r>
      <w:r w:rsidRPr="006C6B91">
        <w:rPr>
          <w:rFonts w:ascii="Consolas" w:eastAsia="Times New Roman" w:hAnsi="Consolas" w:cs="Times New Roman"/>
          <w:color w:val="DADADA"/>
          <w:kern w:val="0"/>
          <w:sz w:val="21"/>
          <w:szCs w:val="21"/>
          <w:lang w:eastAsia="hu-HU"/>
          <w14:ligatures w14:val="none"/>
        </w:rPr>
        <w:t xml:space="preserve"> </w:t>
      </w:r>
      <w:r w:rsidRPr="006C6B91">
        <w:rPr>
          <w:rFonts w:ascii="Consolas" w:eastAsia="Times New Roman" w:hAnsi="Consolas" w:cs="Times New Roman"/>
          <w:color w:val="B4B4B4"/>
          <w:kern w:val="0"/>
          <w:sz w:val="21"/>
          <w:szCs w:val="21"/>
          <w:lang w:eastAsia="hu-HU"/>
          <w14:ligatures w14:val="none"/>
        </w:rPr>
        <w:t>{</w:t>
      </w:r>
    </w:p>
    <w:p w14:paraId="7B621566" w14:textId="77777777" w:rsidR="006C6B91" w:rsidRPr="006C6B91" w:rsidRDefault="006C6B91" w:rsidP="006C6B91">
      <w:pPr>
        <w:shd w:val="clear" w:color="auto" w:fill="1E1E1E"/>
        <w:suppressAutoHyphens w:val="0"/>
        <w:spacing w:after="0" w:line="285" w:lineRule="atLeast"/>
        <w:rPr>
          <w:rFonts w:ascii="Consolas" w:eastAsia="Times New Roman" w:hAnsi="Consolas" w:cs="Times New Roman"/>
          <w:color w:val="DADADA"/>
          <w:kern w:val="0"/>
          <w:sz w:val="21"/>
          <w:szCs w:val="21"/>
          <w:lang w:eastAsia="hu-HU"/>
          <w14:ligatures w14:val="none"/>
        </w:rPr>
      </w:pPr>
      <w:r w:rsidRPr="006C6B91">
        <w:rPr>
          <w:rFonts w:ascii="Consolas" w:eastAsia="Times New Roman" w:hAnsi="Consolas" w:cs="Times New Roman"/>
          <w:color w:val="DADADA"/>
          <w:kern w:val="0"/>
          <w:sz w:val="21"/>
          <w:szCs w:val="21"/>
          <w:lang w:eastAsia="hu-HU"/>
          <w14:ligatures w14:val="none"/>
        </w:rPr>
        <w:t xml:space="preserve">                                    </w:t>
      </w:r>
      <w:r w:rsidRPr="006C6B91">
        <w:rPr>
          <w:rFonts w:ascii="Consolas" w:eastAsia="Times New Roman" w:hAnsi="Consolas" w:cs="Times New Roman"/>
          <w:color w:val="9CDCFE"/>
          <w:kern w:val="0"/>
          <w:sz w:val="21"/>
          <w:szCs w:val="21"/>
          <w:lang w:eastAsia="hu-HU"/>
          <w14:ligatures w14:val="none"/>
        </w:rPr>
        <w:t>"</w:t>
      </w:r>
      <w:proofErr w:type="spellStart"/>
      <w:r w:rsidRPr="006C6B91">
        <w:rPr>
          <w:rFonts w:ascii="Consolas" w:eastAsia="Times New Roman" w:hAnsi="Consolas" w:cs="Times New Roman"/>
          <w:color w:val="9CDCFE"/>
          <w:kern w:val="0"/>
          <w:sz w:val="21"/>
          <w:szCs w:val="21"/>
          <w:lang w:eastAsia="hu-HU"/>
          <w14:ligatures w14:val="none"/>
        </w:rPr>
        <w:t>description</w:t>
      </w:r>
      <w:proofErr w:type="spellEnd"/>
      <w:r w:rsidRPr="006C6B91">
        <w:rPr>
          <w:rFonts w:ascii="Consolas" w:eastAsia="Times New Roman" w:hAnsi="Consolas" w:cs="Times New Roman"/>
          <w:color w:val="9CDCFE"/>
          <w:kern w:val="0"/>
          <w:sz w:val="21"/>
          <w:szCs w:val="21"/>
          <w:lang w:eastAsia="hu-HU"/>
          <w14:ligatures w14:val="none"/>
        </w:rPr>
        <w:t>"</w:t>
      </w:r>
      <w:r w:rsidRPr="006C6B91">
        <w:rPr>
          <w:rFonts w:ascii="Consolas" w:eastAsia="Times New Roman" w:hAnsi="Consolas" w:cs="Times New Roman"/>
          <w:color w:val="B4B4B4"/>
          <w:kern w:val="0"/>
          <w:sz w:val="21"/>
          <w:szCs w:val="21"/>
          <w:lang w:eastAsia="hu-HU"/>
          <w14:ligatures w14:val="none"/>
        </w:rPr>
        <w:t>:</w:t>
      </w:r>
      <w:r w:rsidRPr="006C6B91">
        <w:rPr>
          <w:rFonts w:ascii="Consolas" w:eastAsia="Times New Roman" w:hAnsi="Consolas" w:cs="Times New Roman"/>
          <w:color w:val="DADADA"/>
          <w:kern w:val="0"/>
          <w:sz w:val="21"/>
          <w:szCs w:val="21"/>
          <w:lang w:eastAsia="hu-HU"/>
          <w14:ligatures w14:val="none"/>
        </w:rPr>
        <w:t xml:space="preserve"> </w:t>
      </w:r>
      <w:r w:rsidRPr="006C6B91">
        <w:rPr>
          <w:rFonts w:ascii="Consolas" w:eastAsia="Times New Roman" w:hAnsi="Consolas" w:cs="Times New Roman"/>
          <w:color w:val="E8C9BB"/>
          <w:kern w:val="0"/>
          <w:sz w:val="21"/>
          <w:szCs w:val="21"/>
          <w:lang w:eastAsia="hu-HU"/>
          <w14:ligatures w14:val="none"/>
        </w:rPr>
        <w:t>"</w:t>
      </w:r>
      <w:proofErr w:type="spellStart"/>
      <w:r w:rsidRPr="006C6B91">
        <w:rPr>
          <w:rFonts w:ascii="Consolas" w:eastAsia="Times New Roman" w:hAnsi="Consolas" w:cs="Times New Roman"/>
          <w:color w:val="CE9178"/>
          <w:kern w:val="0"/>
          <w:sz w:val="21"/>
          <w:szCs w:val="21"/>
          <w:lang w:eastAsia="hu-HU"/>
          <w14:ligatures w14:val="none"/>
        </w:rPr>
        <w:t>Textual</w:t>
      </w:r>
      <w:proofErr w:type="spellEnd"/>
      <w:r w:rsidRPr="006C6B91">
        <w:rPr>
          <w:rFonts w:ascii="Consolas" w:eastAsia="Times New Roman" w:hAnsi="Consolas" w:cs="Times New Roman"/>
          <w:color w:val="CE9178"/>
          <w:kern w:val="0"/>
          <w:sz w:val="21"/>
          <w:szCs w:val="21"/>
          <w:lang w:eastAsia="hu-HU"/>
          <w14:ligatures w14:val="none"/>
        </w:rPr>
        <w:t xml:space="preserve"> </w:t>
      </w:r>
      <w:proofErr w:type="spellStart"/>
      <w:r w:rsidRPr="006C6B91">
        <w:rPr>
          <w:rFonts w:ascii="Consolas" w:eastAsia="Times New Roman" w:hAnsi="Consolas" w:cs="Times New Roman"/>
          <w:color w:val="CE9178"/>
          <w:kern w:val="0"/>
          <w:sz w:val="21"/>
          <w:szCs w:val="21"/>
          <w:lang w:eastAsia="hu-HU"/>
          <w14:ligatures w14:val="none"/>
        </w:rPr>
        <w:t>description</w:t>
      </w:r>
      <w:proofErr w:type="spellEnd"/>
      <w:r w:rsidRPr="006C6B91">
        <w:rPr>
          <w:rFonts w:ascii="Consolas" w:eastAsia="Times New Roman" w:hAnsi="Consolas" w:cs="Times New Roman"/>
          <w:color w:val="CE9178"/>
          <w:kern w:val="0"/>
          <w:sz w:val="21"/>
          <w:szCs w:val="21"/>
          <w:lang w:eastAsia="hu-HU"/>
          <w14:ligatures w14:val="none"/>
        </w:rPr>
        <w:t xml:space="preserve"> of </w:t>
      </w:r>
      <w:proofErr w:type="spellStart"/>
      <w:r w:rsidRPr="006C6B91">
        <w:rPr>
          <w:rFonts w:ascii="Consolas" w:eastAsia="Times New Roman" w:hAnsi="Consolas" w:cs="Times New Roman"/>
          <w:color w:val="CE9178"/>
          <w:kern w:val="0"/>
          <w:sz w:val="21"/>
          <w:szCs w:val="21"/>
          <w:lang w:eastAsia="hu-HU"/>
          <w14:ligatures w14:val="none"/>
        </w:rPr>
        <w:t>the</w:t>
      </w:r>
      <w:proofErr w:type="spellEnd"/>
      <w:r w:rsidRPr="006C6B91">
        <w:rPr>
          <w:rFonts w:ascii="Consolas" w:eastAsia="Times New Roman" w:hAnsi="Consolas" w:cs="Times New Roman"/>
          <w:color w:val="CE9178"/>
          <w:kern w:val="0"/>
          <w:sz w:val="21"/>
          <w:szCs w:val="21"/>
          <w:lang w:eastAsia="hu-HU"/>
          <w14:ligatures w14:val="none"/>
        </w:rPr>
        <w:t xml:space="preserve"> </w:t>
      </w:r>
      <w:proofErr w:type="spellStart"/>
      <w:r w:rsidRPr="006C6B91">
        <w:rPr>
          <w:rFonts w:ascii="Consolas" w:eastAsia="Times New Roman" w:hAnsi="Consolas" w:cs="Times New Roman"/>
          <w:color w:val="CE9178"/>
          <w:kern w:val="0"/>
          <w:sz w:val="21"/>
          <w:szCs w:val="21"/>
          <w:lang w:eastAsia="hu-HU"/>
          <w14:ligatures w14:val="none"/>
        </w:rPr>
        <w:t>modification</w:t>
      </w:r>
      <w:proofErr w:type="spellEnd"/>
      <w:r w:rsidRPr="006C6B91">
        <w:rPr>
          <w:rFonts w:ascii="Consolas" w:eastAsia="Times New Roman" w:hAnsi="Consolas" w:cs="Times New Roman"/>
          <w:color w:val="E8C9BB"/>
          <w:kern w:val="0"/>
          <w:sz w:val="21"/>
          <w:szCs w:val="21"/>
          <w:lang w:eastAsia="hu-HU"/>
          <w14:ligatures w14:val="none"/>
        </w:rPr>
        <w:t>"</w:t>
      </w:r>
      <w:r w:rsidRPr="006C6B91">
        <w:rPr>
          <w:rFonts w:ascii="Consolas" w:eastAsia="Times New Roman" w:hAnsi="Consolas" w:cs="Times New Roman"/>
          <w:color w:val="B4B4B4"/>
          <w:kern w:val="0"/>
          <w:sz w:val="21"/>
          <w:szCs w:val="21"/>
          <w:lang w:eastAsia="hu-HU"/>
          <w14:ligatures w14:val="none"/>
        </w:rPr>
        <w:t>,</w:t>
      </w:r>
    </w:p>
    <w:p w14:paraId="7CDBEE99" w14:textId="77777777" w:rsidR="006C6B91" w:rsidRPr="006C6B91" w:rsidRDefault="006C6B91" w:rsidP="006C6B91">
      <w:pPr>
        <w:shd w:val="clear" w:color="auto" w:fill="1E1E1E"/>
        <w:suppressAutoHyphens w:val="0"/>
        <w:spacing w:after="0" w:line="285" w:lineRule="atLeast"/>
        <w:rPr>
          <w:rFonts w:ascii="Consolas" w:eastAsia="Times New Roman" w:hAnsi="Consolas" w:cs="Times New Roman"/>
          <w:color w:val="DADADA"/>
          <w:kern w:val="0"/>
          <w:sz w:val="21"/>
          <w:szCs w:val="21"/>
          <w:lang w:eastAsia="hu-HU"/>
          <w14:ligatures w14:val="none"/>
        </w:rPr>
      </w:pPr>
      <w:r w:rsidRPr="006C6B91">
        <w:rPr>
          <w:rFonts w:ascii="Consolas" w:eastAsia="Times New Roman" w:hAnsi="Consolas" w:cs="Times New Roman"/>
          <w:color w:val="DADADA"/>
          <w:kern w:val="0"/>
          <w:sz w:val="21"/>
          <w:szCs w:val="21"/>
          <w:lang w:eastAsia="hu-HU"/>
          <w14:ligatures w14:val="none"/>
        </w:rPr>
        <w:t xml:space="preserve">                                    </w:t>
      </w:r>
      <w:r w:rsidRPr="006C6B91">
        <w:rPr>
          <w:rFonts w:ascii="Consolas" w:eastAsia="Times New Roman" w:hAnsi="Consolas" w:cs="Times New Roman"/>
          <w:color w:val="9CDCFE"/>
          <w:kern w:val="0"/>
          <w:sz w:val="21"/>
          <w:szCs w:val="21"/>
          <w:lang w:eastAsia="hu-HU"/>
          <w14:ligatures w14:val="none"/>
        </w:rPr>
        <w:t>"</w:t>
      </w:r>
      <w:proofErr w:type="spellStart"/>
      <w:r w:rsidRPr="006C6B91">
        <w:rPr>
          <w:rFonts w:ascii="Consolas" w:eastAsia="Times New Roman" w:hAnsi="Consolas" w:cs="Times New Roman"/>
          <w:color w:val="9CDCFE"/>
          <w:kern w:val="0"/>
          <w:sz w:val="21"/>
          <w:szCs w:val="21"/>
          <w:lang w:eastAsia="hu-HU"/>
          <w14:ligatures w14:val="none"/>
        </w:rPr>
        <w:t>type</w:t>
      </w:r>
      <w:proofErr w:type="spellEnd"/>
      <w:r w:rsidRPr="006C6B91">
        <w:rPr>
          <w:rFonts w:ascii="Consolas" w:eastAsia="Times New Roman" w:hAnsi="Consolas" w:cs="Times New Roman"/>
          <w:color w:val="9CDCFE"/>
          <w:kern w:val="0"/>
          <w:sz w:val="21"/>
          <w:szCs w:val="21"/>
          <w:lang w:eastAsia="hu-HU"/>
          <w14:ligatures w14:val="none"/>
        </w:rPr>
        <w:t>"</w:t>
      </w:r>
      <w:r w:rsidRPr="006C6B91">
        <w:rPr>
          <w:rFonts w:ascii="Consolas" w:eastAsia="Times New Roman" w:hAnsi="Consolas" w:cs="Times New Roman"/>
          <w:color w:val="B4B4B4"/>
          <w:kern w:val="0"/>
          <w:sz w:val="21"/>
          <w:szCs w:val="21"/>
          <w:lang w:eastAsia="hu-HU"/>
          <w14:ligatures w14:val="none"/>
        </w:rPr>
        <w:t>:</w:t>
      </w:r>
      <w:r w:rsidRPr="006C6B91">
        <w:rPr>
          <w:rFonts w:ascii="Consolas" w:eastAsia="Times New Roman" w:hAnsi="Consolas" w:cs="Times New Roman"/>
          <w:color w:val="DADADA"/>
          <w:kern w:val="0"/>
          <w:sz w:val="21"/>
          <w:szCs w:val="21"/>
          <w:lang w:eastAsia="hu-HU"/>
          <w14:ligatures w14:val="none"/>
        </w:rPr>
        <w:t xml:space="preserve"> </w:t>
      </w:r>
      <w:r w:rsidRPr="006C6B91">
        <w:rPr>
          <w:rFonts w:ascii="Consolas" w:eastAsia="Times New Roman" w:hAnsi="Consolas" w:cs="Times New Roman"/>
          <w:color w:val="E8C9BB"/>
          <w:kern w:val="0"/>
          <w:sz w:val="21"/>
          <w:szCs w:val="21"/>
          <w:lang w:eastAsia="hu-HU"/>
          <w14:ligatures w14:val="none"/>
        </w:rPr>
        <w:t>"</w:t>
      </w:r>
      <w:proofErr w:type="spellStart"/>
      <w:r w:rsidRPr="006C6B91">
        <w:rPr>
          <w:rFonts w:ascii="Consolas" w:eastAsia="Times New Roman" w:hAnsi="Consolas" w:cs="Times New Roman"/>
          <w:color w:val="CE9178"/>
          <w:kern w:val="0"/>
          <w:sz w:val="21"/>
          <w:szCs w:val="21"/>
          <w:lang w:eastAsia="hu-HU"/>
          <w14:ligatures w14:val="none"/>
        </w:rPr>
        <w:t>string</w:t>
      </w:r>
      <w:proofErr w:type="spellEnd"/>
      <w:r w:rsidRPr="006C6B91">
        <w:rPr>
          <w:rFonts w:ascii="Consolas" w:eastAsia="Times New Roman" w:hAnsi="Consolas" w:cs="Times New Roman"/>
          <w:color w:val="E8C9BB"/>
          <w:kern w:val="0"/>
          <w:sz w:val="21"/>
          <w:szCs w:val="21"/>
          <w:lang w:eastAsia="hu-HU"/>
          <w14:ligatures w14:val="none"/>
        </w:rPr>
        <w:t>"</w:t>
      </w:r>
    </w:p>
    <w:p w14:paraId="1C5D703A" w14:textId="77777777" w:rsidR="006C6B91" w:rsidRPr="006C6B91" w:rsidRDefault="006C6B91" w:rsidP="006C6B91">
      <w:pPr>
        <w:shd w:val="clear" w:color="auto" w:fill="1E1E1E"/>
        <w:suppressAutoHyphens w:val="0"/>
        <w:spacing w:after="0" w:line="285" w:lineRule="atLeast"/>
        <w:rPr>
          <w:rFonts w:ascii="Consolas" w:eastAsia="Times New Roman" w:hAnsi="Consolas" w:cs="Times New Roman"/>
          <w:color w:val="DADADA"/>
          <w:kern w:val="0"/>
          <w:sz w:val="21"/>
          <w:szCs w:val="21"/>
          <w:lang w:eastAsia="hu-HU"/>
          <w14:ligatures w14:val="none"/>
        </w:rPr>
      </w:pPr>
      <w:r w:rsidRPr="006C6B91">
        <w:rPr>
          <w:rFonts w:ascii="Consolas" w:eastAsia="Times New Roman" w:hAnsi="Consolas" w:cs="Times New Roman"/>
          <w:color w:val="DADADA"/>
          <w:kern w:val="0"/>
          <w:sz w:val="21"/>
          <w:szCs w:val="21"/>
          <w:lang w:eastAsia="hu-HU"/>
          <w14:ligatures w14:val="none"/>
        </w:rPr>
        <w:t xml:space="preserve">                                </w:t>
      </w:r>
      <w:r w:rsidRPr="006C6B91">
        <w:rPr>
          <w:rFonts w:ascii="Consolas" w:eastAsia="Times New Roman" w:hAnsi="Consolas" w:cs="Times New Roman"/>
          <w:color w:val="B4B4B4"/>
          <w:kern w:val="0"/>
          <w:sz w:val="21"/>
          <w:szCs w:val="21"/>
          <w:lang w:eastAsia="hu-HU"/>
          <w14:ligatures w14:val="none"/>
        </w:rPr>
        <w:t>}</w:t>
      </w:r>
    </w:p>
    <w:p w14:paraId="47A7124C" w14:textId="77777777" w:rsidR="006C6B91" w:rsidRPr="006C6B91" w:rsidRDefault="006C6B91" w:rsidP="006C6B91">
      <w:pPr>
        <w:shd w:val="clear" w:color="auto" w:fill="1E1E1E"/>
        <w:suppressAutoHyphens w:val="0"/>
        <w:spacing w:after="0" w:line="285" w:lineRule="atLeast"/>
        <w:rPr>
          <w:rFonts w:ascii="Consolas" w:eastAsia="Times New Roman" w:hAnsi="Consolas" w:cs="Times New Roman"/>
          <w:color w:val="DADADA"/>
          <w:kern w:val="0"/>
          <w:sz w:val="21"/>
          <w:szCs w:val="21"/>
          <w:lang w:eastAsia="hu-HU"/>
          <w14:ligatures w14:val="none"/>
        </w:rPr>
      </w:pPr>
      <w:r w:rsidRPr="006C6B91">
        <w:rPr>
          <w:rFonts w:ascii="Consolas" w:eastAsia="Times New Roman" w:hAnsi="Consolas" w:cs="Times New Roman"/>
          <w:color w:val="DADADA"/>
          <w:kern w:val="0"/>
          <w:sz w:val="21"/>
          <w:szCs w:val="21"/>
          <w:lang w:eastAsia="hu-HU"/>
          <w14:ligatures w14:val="none"/>
        </w:rPr>
        <w:t xml:space="preserve">                            </w:t>
      </w:r>
      <w:r w:rsidRPr="006C6B91">
        <w:rPr>
          <w:rFonts w:ascii="Consolas" w:eastAsia="Times New Roman" w:hAnsi="Consolas" w:cs="Times New Roman"/>
          <w:color w:val="B4B4B4"/>
          <w:kern w:val="0"/>
          <w:sz w:val="21"/>
          <w:szCs w:val="21"/>
          <w:lang w:eastAsia="hu-HU"/>
          <w14:ligatures w14:val="none"/>
        </w:rPr>
        <w:t>},</w:t>
      </w:r>
    </w:p>
    <w:p w14:paraId="6F75D469" w14:textId="77777777" w:rsidR="006C6B91" w:rsidRPr="006C6B91" w:rsidRDefault="006C6B91" w:rsidP="006C6B91">
      <w:pPr>
        <w:shd w:val="clear" w:color="auto" w:fill="1E1E1E"/>
        <w:suppressAutoHyphens w:val="0"/>
        <w:spacing w:after="0" w:line="285" w:lineRule="atLeast"/>
        <w:rPr>
          <w:rFonts w:ascii="Consolas" w:eastAsia="Times New Roman" w:hAnsi="Consolas" w:cs="Times New Roman"/>
          <w:color w:val="DADADA"/>
          <w:kern w:val="0"/>
          <w:sz w:val="21"/>
          <w:szCs w:val="21"/>
          <w:lang w:eastAsia="hu-HU"/>
          <w14:ligatures w14:val="none"/>
        </w:rPr>
      </w:pPr>
      <w:r w:rsidRPr="006C6B91">
        <w:rPr>
          <w:rFonts w:ascii="Consolas" w:eastAsia="Times New Roman" w:hAnsi="Consolas" w:cs="Times New Roman"/>
          <w:color w:val="DADADA"/>
          <w:kern w:val="0"/>
          <w:sz w:val="21"/>
          <w:szCs w:val="21"/>
          <w:lang w:eastAsia="hu-HU"/>
          <w14:ligatures w14:val="none"/>
        </w:rPr>
        <w:t xml:space="preserve">                            </w:t>
      </w:r>
      <w:r w:rsidRPr="006C6B91">
        <w:rPr>
          <w:rFonts w:ascii="Consolas" w:eastAsia="Times New Roman" w:hAnsi="Consolas" w:cs="Times New Roman"/>
          <w:color w:val="9CDCFE"/>
          <w:kern w:val="0"/>
          <w:sz w:val="21"/>
          <w:szCs w:val="21"/>
          <w:lang w:eastAsia="hu-HU"/>
          <w14:ligatures w14:val="none"/>
        </w:rPr>
        <w:t>"</w:t>
      </w:r>
      <w:proofErr w:type="spellStart"/>
      <w:r w:rsidRPr="006C6B91">
        <w:rPr>
          <w:rFonts w:ascii="Consolas" w:eastAsia="Times New Roman" w:hAnsi="Consolas" w:cs="Times New Roman"/>
          <w:color w:val="9CDCFE"/>
          <w:kern w:val="0"/>
          <w:sz w:val="21"/>
          <w:szCs w:val="21"/>
          <w:lang w:eastAsia="hu-HU"/>
          <w14:ligatures w14:val="none"/>
        </w:rPr>
        <w:t>required</w:t>
      </w:r>
      <w:proofErr w:type="spellEnd"/>
      <w:r w:rsidRPr="006C6B91">
        <w:rPr>
          <w:rFonts w:ascii="Consolas" w:eastAsia="Times New Roman" w:hAnsi="Consolas" w:cs="Times New Roman"/>
          <w:color w:val="9CDCFE"/>
          <w:kern w:val="0"/>
          <w:sz w:val="21"/>
          <w:szCs w:val="21"/>
          <w:lang w:eastAsia="hu-HU"/>
          <w14:ligatures w14:val="none"/>
        </w:rPr>
        <w:t>"</w:t>
      </w:r>
      <w:r w:rsidRPr="006C6B91">
        <w:rPr>
          <w:rFonts w:ascii="Consolas" w:eastAsia="Times New Roman" w:hAnsi="Consolas" w:cs="Times New Roman"/>
          <w:color w:val="B4B4B4"/>
          <w:kern w:val="0"/>
          <w:sz w:val="21"/>
          <w:szCs w:val="21"/>
          <w:lang w:eastAsia="hu-HU"/>
          <w14:ligatures w14:val="none"/>
        </w:rPr>
        <w:t>:</w:t>
      </w:r>
      <w:r w:rsidRPr="006C6B91">
        <w:rPr>
          <w:rFonts w:ascii="Consolas" w:eastAsia="Times New Roman" w:hAnsi="Consolas" w:cs="Times New Roman"/>
          <w:color w:val="DADADA"/>
          <w:kern w:val="0"/>
          <w:sz w:val="21"/>
          <w:szCs w:val="21"/>
          <w:lang w:eastAsia="hu-HU"/>
          <w14:ligatures w14:val="none"/>
        </w:rPr>
        <w:t xml:space="preserve"> </w:t>
      </w:r>
      <w:r w:rsidRPr="006C6B91">
        <w:rPr>
          <w:rFonts w:ascii="Consolas" w:eastAsia="Times New Roman" w:hAnsi="Consolas" w:cs="Times New Roman"/>
          <w:color w:val="B4B4B4"/>
          <w:kern w:val="0"/>
          <w:sz w:val="21"/>
          <w:szCs w:val="21"/>
          <w:lang w:eastAsia="hu-HU"/>
          <w14:ligatures w14:val="none"/>
        </w:rPr>
        <w:t>[</w:t>
      </w:r>
    </w:p>
    <w:p w14:paraId="1662A214" w14:textId="77777777" w:rsidR="006C6B91" w:rsidRPr="006C6B91" w:rsidRDefault="006C6B91" w:rsidP="006C6B91">
      <w:pPr>
        <w:shd w:val="clear" w:color="auto" w:fill="1E1E1E"/>
        <w:suppressAutoHyphens w:val="0"/>
        <w:spacing w:after="0" w:line="285" w:lineRule="atLeast"/>
        <w:rPr>
          <w:rFonts w:ascii="Consolas" w:eastAsia="Times New Roman" w:hAnsi="Consolas" w:cs="Times New Roman"/>
          <w:color w:val="DADADA"/>
          <w:kern w:val="0"/>
          <w:sz w:val="21"/>
          <w:szCs w:val="21"/>
          <w:lang w:eastAsia="hu-HU"/>
          <w14:ligatures w14:val="none"/>
        </w:rPr>
      </w:pPr>
      <w:r w:rsidRPr="006C6B91">
        <w:rPr>
          <w:rFonts w:ascii="Consolas" w:eastAsia="Times New Roman" w:hAnsi="Consolas" w:cs="Times New Roman"/>
          <w:color w:val="DADADA"/>
          <w:kern w:val="0"/>
          <w:sz w:val="21"/>
          <w:szCs w:val="21"/>
          <w:lang w:eastAsia="hu-HU"/>
          <w14:ligatures w14:val="none"/>
        </w:rPr>
        <w:t xml:space="preserve">                                </w:t>
      </w:r>
      <w:r w:rsidRPr="006C6B91">
        <w:rPr>
          <w:rFonts w:ascii="Consolas" w:eastAsia="Times New Roman" w:hAnsi="Consolas" w:cs="Times New Roman"/>
          <w:color w:val="E8C9BB"/>
          <w:kern w:val="0"/>
          <w:sz w:val="21"/>
          <w:szCs w:val="21"/>
          <w:lang w:eastAsia="hu-HU"/>
          <w14:ligatures w14:val="none"/>
        </w:rPr>
        <w:t>"</w:t>
      </w:r>
      <w:r w:rsidRPr="006C6B91">
        <w:rPr>
          <w:rFonts w:ascii="Consolas" w:eastAsia="Times New Roman" w:hAnsi="Consolas" w:cs="Times New Roman"/>
          <w:color w:val="CE9178"/>
          <w:kern w:val="0"/>
          <w:sz w:val="21"/>
          <w:szCs w:val="21"/>
          <w:lang w:eastAsia="hu-HU"/>
          <w14:ligatures w14:val="none"/>
        </w:rPr>
        <w:t>tag</w:t>
      </w:r>
      <w:r w:rsidRPr="006C6B91">
        <w:rPr>
          <w:rFonts w:ascii="Consolas" w:eastAsia="Times New Roman" w:hAnsi="Consolas" w:cs="Times New Roman"/>
          <w:color w:val="E8C9BB"/>
          <w:kern w:val="0"/>
          <w:sz w:val="21"/>
          <w:szCs w:val="21"/>
          <w:lang w:eastAsia="hu-HU"/>
          <w14:ligatures w14:val="none"/>
        </w:rPr>
        <w:t>"</w:t>
      </w:r>
    </w:p>
    <w:p w14:paraId="60F09C53" w14:textId="77777777" w:rsidR="006C6B91" w:rsidRPr="006C6B91" w:rsidRDefault="006C6B91" w:rsidP="006C6B91">
      <w:pPr>
        <w:shd w:val="clear" w:color="auto" w:fill="1E1E1E"/>
        <w:suppressAutoHyphens w:val="0"/>
        <w:spacing w:after="0" w:line="285" w:lineRule="atLeast"/>
        <w:rPr>
          <w:rFonts w:ascii="Consolas" w:eastAsia="Times New Roman" w:hAnsi="Consolas" w:cs="Times New Roman"/>
          <w:color w:val="DADADA"/>
          <w:kern w:val="0"/>
          <w:sz w:val="21"/>
          <w:szCs w:val="21"/>
          <w:lang w:eastAsia="hu-HU"/>
          <w14:ligatures w14:val="none"/>
        </w:rPr>
      </w:pPr>
      <w:r w:rsidRPr="006C6B91">
        <w:rPr>
          <w:rFonts w:ascii="Consolas" w:eastAsia="Times New Roman" w:hAnsi="Consolas" w:cs="Times New Roman"/>
          <w:color w:val="DADADA"/>
          <w:kern w:val="0"/>
          <w:sz w:val="21"/>
          <w:szCs w:val="21"/>
          <w:lang w:eastAsia="hu-HU"/>
          <w14:ligatures w14:val="none"/>
        </w:rPr>
        <w:t xml:space="preserve">                            </w:t>
      </w:r>
      <w:r w:rsidRPr="006C6B91">
        <w:rPr>
          <w:rFonts w:ascii="Consolas" w:eastAsia="Times New Roman" w:hAnsi="Consolas" w:cs="Times New Roman"/>
          <w:color w:val="B4B4B4"/>
          <w:kern w:val="0"/>
          <w:sz w:val="21"/>
          <w:szCs w:val="21"/>
          <w:lang w:eastAsia="hu-HU"/>
          <w14:ligatures w14:val="none"/>
        </w:rPr>
        <w:t>]</w:t>
      </w:r>
    </w:p>
    <w:p w14:paraId="09AA0BCD" w14:textId="77777777" w:rsidR="006C6B91" w:rsidRPr="006C6B91" w:rsidRDefault="006C6B91" w:rsidP="006C6B91">
      <w:pPr>
        <w:shd w:val="clear" w:color="auto" w:fill="1E1E1E"/>
        <w:suppressAutoHyphens w:val="0"/>
        <w:spacing w:after="0" w:line="285" w:lineRule="atLeast"/>
        <w:rPr>
          <w:rFonts w:ascii="Consolas" w:eastAsia="Times New Roman" w:hAnsi="Consolas" w:cs="Times New Roman"/>
          <w:color w:val="DADADA"/>
          <w:kern w:val="0"/>
          <w:sz w:val="21"/>
          <w:szCs w:val="21"/>
          <w:lang w:eastAsia="hu-HU"/>
          <w14:ligatures w14:val="none"/>
        </w:rPr>
      </w:pPr>
      <w:r w:rsidRPr="006C6B91">
        <w:rPr>
          <w:rFonts w:ascii="Consolas" w:eastAsia="Times New Roman" w:hAnsi="Consolas" w:cs="Times New Roman"/>
          <w:color w:val="DADADA"/>
          <w:kern w:val="0"/>
          <w:sz w:val="21"/>
          <w:szCs w:val="21"/>
          <w:lang w:eastAsia="hu-HU"/>
          <w14:ligatures w14:val="none"/>
        </w:rPr>
        <w:t xml:space="preserve">                        </w:t>
      </w:r>
      <w:r w:rsidRPr="006C6B91">
        <w:rPr>
          <w:rFonts w:ascii="Consolas" w:eastAsia="Times New Roman" w:hAnsi="Consolas" w:cs="Times New Roman"/>
          <w:color w:val="B4B4B4"/>
          <w:kern w:val="0"/>
          <w:sz w:val="21"/>
          <w:szCs w:val="21"/>
          <w:lang w:eastAsia="hu-HU"/>
          <w14:ligatures w14:val="none"/>
        </w:rPr>
        <w:t>},</w:t>
      </w:r>
    </w:p>
    <w:p w14:paraId="5B935D4F" w14:textId="77777777" w:rsidR="006C6B91" w:rsidRPr="006C6B91" w:rsidRDefault="006C6B91" w:rsidP="006C6B91">
      <w:pPr>
        <w:shd w:val="clear" w:color="auto" w:fill="1E1E1E"/>
        <w:suppressAutoHyphens w:val="0"/>
        <w:spacing w:after="0" w:line="285" w:lineRule="atLeast"/>
        <w:rPr>
          <w:rFonts w:ascii="Consolas" w:eastAsia="Times New Roman" w:hAnsi="Consolas" w:cs="Times New Roman"/>
          <w:color w:val="DADADA"/>
          <w:kern w:val="0"/>
          <w:sz w:val="21"/>
          <w:szCs w:val="21"/>
          <w:lang w:eastAsia="hu-HU"/>
          <w14:ligatures w14:val="none"/>
        </w:rPr>
      </w:pPr>
      <w:r w:rsidRPr="006C6B91">
        <w:rPr>
          <w:rFonts w:ascii="Consolas" w:eastAsia="Times New Roman" w:hAnsi="Consolas" w:cs="Times New Roman"/>
          <w:color w:val="DADADA"/>
          <w:kern w:val="0"/>
          <w:sz w:val="21"/>
          <w:szCs w:val="21"/>
          <w:lang w:eastAsia="hu-HU"/>
          <w14:ligatures w14:val="none"/>
        </w:rPr>
        <w:t xml:space="preserve">                        </w:t>
      </w:r>
      <w:r w:rsidRPr="006C6B91">
        <w:rPr>
          <w:rFonts w:ascii="Consolas" w:eastAsia="Times New Roman" w:hAnsi="Consolas" w:cs="Times New Roman"/>
          <w:color w:val="9CDCFE"/>
          <w:kern w:val="0"/>
          <w:sz w:val="21"/>
          <w:szCs w:val="21"/>
          <w:lang w:eastAsia="hu-HU"/>
          <w14:ligatures w14:val="none"/>
        </w:rPr>
        <w:t>"</w:t>
      </w:r>
      <w:proofErr w:type="spellStart"/>
      <w:r w:rsidRPr="006C6B91">
        <w:rPr>
          <w:rFonts w:ascii="Consolas" w:eastAsia="Times New Roman" w:hAnsi="Consolas" w:cs="Times New Roman"/>
          <w:color w:val="9CDCFE"/>
          <w:kern w:val="0"/>
          <w:sz w:val="21"/>
          <w:szCs w:val="21"/>
          <w:lang w:eastAsia="hu-HU"/>
          <w14:ligatures w14:val="none"/>
        </w:rPr>
        <w:t>minItems</w:t>
      </w:r>
      <w:proofErr w:type="spellEnd"/>
      <w:r w:rsidRPr="006C6B91">
        <w:rPr>
          <w:rFonts w:ascii="Consolas" w:eastAsia="Times New Roman" w:hAnsi="Consolas" w:cs="Times New Roman"/>
          <w:color w:val="9CDCFE"/>
          <w:kern w:val="0"/>
          <w:sz w:val="21"/>
          <w:szCs w:val="21"/>
          <w:lang w:eastAsia="hu-HU"/>
          <w14:ligatures w14:val="none"/>
        </w:rPr>
        <w:t>"</w:t>
      </w:r>
      <w:r w:rsidRPr="006C6B91">
        <w:rPr>
          <w:rFonts w:ascii="Consolas" w:eastAsia="Times New Roman" w:hAnsi="Consolas" w:cs="Times New Roman"/>
          <w:color w:val="B4B4B4"/>
          <w:kern w:val="0"/>
          <w:sz w:val="21"/>
          <w:szCs w:val="21"/>
          <w:lang w:eastAsia="hu-HU"/>
          <w14:ligatures w14:val="none"/>
        </w:rPr>
        <w:t>:</w:t>
      </w:r>
      <w:r w:rsidRPr="006C6B91">
        <w:rPr>
          <w:rFonts w:ascii="Consolas" w:eastAsia="Times New Roman" w:hAnsi="Consolas" w:cs="Times New Roman"/>
          <w:color w:val="DADADA"/>
          <w:kern w:val="0"/>
          <w:sz w:val="21"/>
          <w:szCs w:val="21"/>
          <w:lang w:eastAsia="hu-HU"/>
          <w14:ligatures w14:val="none"/>
        </w:rPr>
        <w:t xml:space="preserve"> </w:t>
      </w:r>
      <w:r w:rsidRPr="006C6B91">
        <w:rPr>
          <w:rFonts w:ascii="Consolas" w:eastAsia="Times New Roman" w:hAnsi="Consolas" w:cs="Times New Roman"/>
          <w:color w:val="B5CEA8"/>
          <w:kern w:val="0"/>
          <w:sz w:val="21"/>
          <w:szCs w:val="21"/>
          <w:lang w:eastAsia="hu-HU"/>
          <w14:ligatures w14:val="none"/>
        </w:rPr>
        <w:t>1</w:t>
      </w:r>
    </w:p>
    <w:p w14:paraId="3F6F957D" w14:textId="77777777" w:rsidR="006C6B91" w:rsidRPr="006C6B91" w:rsidRDefault="006C6B91" w:rsidP="006C6B91">
      <w:pPr>
        <w:shd w:val="clear" w:color="auto" w:fill="1E1E1E"/>
        <w:suppressAutoHyphens w:val="0"/>
        <w:spacing w:after="0" w:line="285" w:lineRule="atLeast"/>
        <w:rPr>
          <w:rFonts w:ascii="Consolas" w:eastAsia="Times New Roman" w:hAnsi="Consolas" w:cs="Times New Roman"/>
          <w:color w:val="DADADA"/>
          <w:kern w:val="0"/>
          <w:sz w:val="21"/>
          <w:szCs w:val="21"/>
          <w:lang w:eastAsia="hu-HU"/>
          <w14:ligatures w14:val="none"/>
        </w:rPr>
      </w:pPr>
      <w:r w:rsidRPr="006C6B91">
        <w:rPr>
          <w:rFonts w:ascii="Consolas" w:eastAsia="Times New Roman" w:hAnsi="Consolas" w:cs="Times New Roman"/>
          <w:color w:val="DADADA"/>
          <w:kern w:val="0"/>
          <w:sz w:val="21"/>
          <w:szCs w:val="21"/>
          <w:lang w:eastAsia="hu-HU"/>
          <w14:ligatures w14:val="none"/>
        </w:rPr>
        <w:lastRenderedPageBreak/>
        <w:t xml:space="preserve">                    </w:t>
      </w:r>
      <w:r w:rsidRPr="006C6B91">
        <w:rPr>
          <w:rFonts w:ascii="Consolas" w:eastAsia="Times New Roman" w:hAnsi="Consolas" w:cs="Times New Roman"/>
          <w:color w:val="B4B4B4"/>
          <w:kern w:val="0"/>
          <w:sz w:val="21"/>
          <w:szCs w:val="21"/>
          <w:lang w:eastAsia="hu-HU"/>
          <w14:ligatures w14:val="none"/>
        </w:rPr>
        <w:t>},</w:t>
      </w:r>
    </w:p>
    <w:p w14:paraId="36C6A491" w14:textId="77777777" w:rsidR="006C6B91" w:rsidRPr="006C6B91" w:rsidRDefault="006C6B91" w:rsidP="006C6B91">
      <w:pPr>
        <w:shd w:val="clear" w:color="auto" w:fill="1E1E1E"/>
        <w:suppressAutoHyphens w:val="0"/>
        <w:spacing w:after="0" w:line="285" w:lineRule="atLeast"/>
        <w:rPr>
          <w:rFonts w:ascii="Consolas" w:eastAsia="Times New Roman" w:hAnsi="Consolas" w:cs="Times New Roman"/>
          <w:color w:val="DADADA"/>
          <w:kern w:val="0"/>
          <w:sz w:val="21"/>
          <w:szCs w:val="21"/>
          <w:lang w:eastAsia="hu-HU"/>
          <w14:ligatures w14:val="none"/>
        </w:rPr>
      </w:pPr>
      <w:r w:rsidRPr="006C6B91">
        <w:rPr>
          <w:rFonts w:ascii="Consolas" w:eastAsia="Times New Roman" w:hAnsi="Consolas" w:cs="Times New Roman"/>
          <w:color w:val="DADADA"/>
          <w:kern w:val="0"/>
          <w:sz w:val="21"/>
          <w:szCs w:val="21"/>
          <w:lang w:eastAsia="hu-HU"/>
          <w14:ligatures w14:val="none"/>
        </w:rPr>
        <w:t xml:space="preserve">                    </w:t>
      </w:r>
      <w:r w:rsidRPr="006C6B91">
        <w:rPr>
          <w:rFonts w:ascii="Consolas" w:eastAsia="Times New Roman" w:hAnsi="Consolas" w:cs="Times New Roman"/>
          <w:color w:val="9CDCFE"/>
          <w:kern w:val="0"/>
          <w:sz w:val="21"/>
          <w:szCs w:val="21"/>
          <w:lang w:eastAsia="hu-HU"/>
          <w14:ligatures w14:val="none"/>
        </w:rPr>
        <w:t>"unit"</w:t>
      </w:r>
      <w:r w:rsidRPr="006C6B91">
        <w:rPr>
          <w:rFonts w:ascii="Consolas" w:eastAsia="Times New Roman" w:hAnsi="Consolas" w:cs="Times New Roman"/>
          <w:color w:val="B4B4B4"/>
          <w:kern w:val="0"/>
          <w:sz w:val="21"/>
          <w:szCs w:val="21"/>
          <w:lang w:eastAsia="hu-HU"/>
          <w14:ligatures w14:val="none"/>
        </w:rPr>
        <w:t>:</w:t>
      </w:r>
      <w:r w:rsidRPr="006C6B91">
        <w:rPr>
          <w:rFonts w:ascii="Consolas" w:eastAsia="Times New Roman" w:hAnsi="Consolas" w:cs="Times New Roman"/>
          <w:color w:val="DADADA"/>
          <w:kern w:val="0"/>
          <w:sz w:val="21"/>
          <w:szCs w:val="21"/>
          <w:lang w:eastAsia="hu-HU"/>
          <w14:ligatures w14:val="none"/>
        </w:rPr>
        <w:t xml:space="preserve"> </w:t>
      </w:r>
      <w:r w:rsidRPr="006C6B91">
        <w:rPr>
          <w:rFonts w:ascii="Consolas" w:eastAsia="Times New Roman" w:hAnsi="Consolas" w:cs="Times New Roman"/>
          <w:color w:val="B4B4B4"/>
          <w:kern w:val="0"/>
          <w:sz w:val="21"/>
          <w:szCs w:val="21"/>
          <w:lang w:eastAsia="hu-HU"/>
          <w14:ligatures w14:val="none"/>
        </w:rPr>
        <w:t>{</w:t>
      </w:r>
    </w:p>
    <w:p w14:paraId="7DA42570" w14:textId="77777777" w:rsidR="006C6B91" w:rsidRPr="006C6B91" w:rsidRDefault="006C6B91" w:rsidP="006C6B91">
      <w:pPr>
        <w:shd w:val="clear" w:color="auto" w:fill="1E1E1E"/>
        <w:suppressAutoHyphens w:val="0"/>
        <w:spacing w:after="0" w:line="285" w:lineRule="atLeast"/>
        <w:rPr>
          <w:rFonts w:ascii="Consolas" w:eastAsia="Times New Roman" w:hAnsi="Consolas" w:cs="Times New Roman"/>
          <w:color w:val="DADADA"/>
          <w:kern w:val="0"/>
          <w:sz w:val="21"/>
          <w:szCs w:val="21"/>
          <w:lang w:eastAsia="hu-HU"/>
          <w14:ligatures w14:val="none"/>
        </w:rPr>
      </w:pPr>
      <w:r w:rsidRPr="006C6B91">
        <w:rPr>
          <w:rFonts w:ascii="Consolas" w:eastAsia="Times New Roman" w:hAnsi="Consolas" w:cs="Times New Roman"/>
          <w:color w:val="DADADA"/>
          <w:kern w:val="0"/>
          <w:sz w:val="21"/>
          <w:szCs w:val="21"/>
          <w:lang w:eastAsia="hu-HU"/>
          <w14:ligatures w14:val="none"/>
        </w:rPr>
        <w:t xml:space="preserve">                        </w:t>
      </w:r>
      <w:r w:rsidRPr="006C6B91">
        <w:rPr>
          <w:rFonts w:ascii="Consolas" w:eastAsia="Times New Roman" w:hAnsi="Consolas" w:cs="Times New Roman"/>
          <w:color w:val="9CDCFE"/>
          <w:kern w:val="0"/>
          <w:sz w:val="21"/>
          <w:szCs w:val="21"/>
          <w:lang w:eastAsia="hu-HU"/>
          <w14:ligatures w14:val="none"/>
        </w:rPr>
        <w:t>"</w:t>
      </w:r>
      <w:proofErr w:type="spellStart"/>
      <w:r w:rsidRPr="006C6B91">
        <w:rPr>
          <w:rFonts w:ascii="Consolas" w:eastAsia="Times New Roman" w:hAnsi="Consolas" w:cs="Times New Roman"/>
          <w:color w:val="9CDCFE"/>
          <w:kern w:val="0"/>
          <w:sz w:val="21"/>
          <w:szCs w:val="21"/>
          <w:lang w:eastAsia="hu-HU"/>
          <w14:ligatures w14:val="none"/>
        </w:rPr>
        <w:t>description</w:t>
      </w:r>
      <w:proofErr w:type="spellEnd"/>
      <w:r w:rsidRPr="006C6B91">
        <w:rPr>
          <w:rFonts w:ascii="Consolas" w:eastAsia="Times New Roman" w:hAnsi="Consolas" w:cs="Times New Roman"/>
          <w:color w:val="9CDCFE"/>
          <w:kern w:val="0"/>
          <w:sz w:val="21"/>
          <w:szCs w:val="21"/>
          <w:lang w:eastAsia="hu-HU"/>
          <w14:ligatures w14:val="none"/>
        </w:rPr>
        <w:t>"</w:t>
      </w:r>
      <w:r w:rsidRPr="006C6B91">
        <w:rPr>
          <w:rFonts w:ascii="Consolas" w:eastAsia="Times New Roman" w:hAnsi="Consolas" w:cs="Times New Roman"/>
          <w:color w:val="B4B4B4"/>
          <w:kern w:val="0"/>
          <w:sz w:val="21"/>
          <w:szCs w:val="21"/>
          <w:lang w:eastAsia="hu-HU"/>
          <w14:ligatures w14:val="none"/>
        </w:rPr>
        <w:t>:</w:t>
      </w:r>
      <w:r w:rsidRPr="006C6B91">
        <w:rPr>
          <w:rFonts w:ascii="Consolas" w:eastAsia="Times New Roman" w:hAnsi="Consolas" w:cs="Times New Roman"/>
          <w:color w:val="DADADA"/>
          <w:kern w:val="0"/>
          <w:sz w:val="21"/>
          <w:szCs w:val="21"/>
          <w:lang w:eastAsia="hu-HU"/>
          <w14:ligatures w14:val="none"/>
        </w:rPr>
        <w:t xml:space="preserve"> </w:t>
      </w:r>
      <w:r w:rsidRPr="006C6B91">
        <w:rPr>
          <w:rFonts w:ascii="Consolas" w:eastAsia="Times New Roman" w:hAnsi="Consolas" w:cs="Times New Roman"/>
          <w:color w:val="E8C9BB"/>
          <w:kern w:val="0"/>
          <w:sz w:val="21"/>
          <w:szCs w:val="21"/>
          <w:lang w:eastAsia="hu-HU"/>
          <w14:ligatures w14:val="none"/>
        </w:rPr>
        <w:t>"</w:t>
      </w:r>
      <w:r w:rsidRPr="006C6B91">
        <w:rPr>
          <w:rFonts w:ascii="Consolas" w:eastAsia="Times New Roman" w:hAnsi="Consolas" w:cs="Times New Roman"/>
          <w:color w:val="CE9178"/>
          <w:kern w:val="0"/>
          <w:sz w:val="21"/>
          <w:szCs w:val="21"/>
          <w:lang w:eastAsia="hu-HU"/>
          <w14:ligatures w14:val="none"/>
        </w:rPr>
        <w:t xml:space="preserve">Unit of </w:t>
      </w:r>
      <w:proofErr w:type="spellStart"/>
      <w:r w:rsidRPr="006C6B91">
        <w:rPr>
          <w:rFonts w:ascii="Consolas" w:eastAsia="Times New Roman" w:hAnsi="Consolas" w:cs="Times New Roman"/>
          <w:color w:val="CE9178"/>
          <w:kern w:val="0"/>
          <w:sz w:val="21"/>
          <w:szCs w:val="21"/>
          <w:lang w:eastAsia="hu-HU"/>
          <w14:ligatures w14:val="none"/>
        </w:rPr>
        <w:t>measurement</w:t>
      </w:r>
      <w:proofErr w:type="spellEnd"/>
      <w:r w:rsidRPr="006C6B91">
        <w:rPr>
          <w:rFonts w:ascii="Consolas" w:eastAsia="Times New Roman" w:hAnsi="Consolas" w:cs="Times New Roman"/>
          <w:color w:val="CE9178"/>
          <w:kern w:val="0"/>
          <w:sz w:val="21"/>
          <w:szCs w:val="21"/>
          <w:lang w:eastAsia="hu-HU"/>
          <w14:ligatures w14:val="none"/>
        </w:rPr>
        <w:t xml:space="preserve">, </w:t>
      </w:r>
      <w:proofErr w:type="spellStart"/>
      <w:r w:rsidRPr="006C6B91">
        <w:rPr>
          <w:rFonts w:ascii="Consolas" w:eastAsia="Times New Roman" w:hAnsi="Consolas" w:cs="Times New Roman"/>
          <w:color w:val="CE9178"/>
          <w:kern w:val="0"/>
          <w:sz w:val="21"/>
          <w:szCs w:val="21"/>
          <w:lang w:eastAsia="hu-HU"/>
          <w14:ligatures w14:val="none"/>
        </w:rPr>
        <w:t>overrides</w:t>
      </w:r>
      <w:proofErr w:type="spellEnd"/>
      <w:r w:rsidRPr="006C6B91">
        <w:rPr>
          <w:rFonts w:ascii="Consolas" w:eastAsia="Times New Roman" w:hAnsi="Consolas" w:cs="Times New Roman"/>
          <w:color w:val="CE9178"/>
          <w:kern w:val="0"/>
          <w:sz w:val="21"/>
          <w:szCs w:val="21"/>
          <w:lang w:eastAsia="hu-HU"/>
          <w14:ligatures w14:val="none"/>
        </w:rPr>
        <w:t xml:space="preserve"> </w:t>
      </w:r>
      <w:proofErr w:type="spellStart"/>
      <w:r w:rsidRPr="006C6B91">
        <w:rPr>
          <w:rFonts w:ascii="Consolas" w:eastAsia="Times New Roman" w:hAnsi="Consolas" w:cs="Times New Roman"/>
          <w:color w:val="CE9178"/>
          <w:kern w:val="0"/>
          <w:sz w:val="21"/>
          <w:szCs w:val="21"/>
          <w:lang w:eastAsia="hu-HU"/>
          <w14:ligatures w14:val="none"/>
        </w:rPr>
        <w:t>the</w:t>
      </w:r>
      <w:proofErr w:type="spellEnd"/>
      <w:r w:rsidRPr="006C6B91">
        <w:rPr>
          <w:rFonts w:ascii="Consolas" w:eastAsia="Times New Roman" w:hAnsi="Consolas" w:cs="Times New Roman"/>
          <w:color w:val="CE9178"/>
          <w:kern w:val="0"/>
          <w:sz w:val="21"/>
          <w:szCs w:val="21"/>
          <w:lang w:eastAsia="hu-HU"/>
          <w14:ligatures w14:val="none"/>
        </w:rPr>
        <w:t xml:space="preserve"> </w:t>
      </w:r>
      <w:proofErr w:type="spellStart"/>
      <w:r w:rsidRPr="006C6B91">
        <w:rPr>
          <w:rFonts w:ascii="Consolas" w:eastAsia="Times New Roman" w:hAnsi="Consolas" w:cs="Times New Roman"/>
          <w:color w:val="CE9178"/>
          <w:kern w:val="0"/>
          <w:sz w:val="21"/>
          <w:szCs w:val="21"/>
          <w:lang w:eastAsia="hu-HU"/>
          <w14:ligatures w14:val="none"/>
        </w:rPr>
        <w:t>default</w:t>
      </w:r>
      <w:proofErr w:type="spellEnd"/>
      <w:r w:rsidRPr="006C6B91">
        <w:rPr>
          <w:rFonts w:ascii="Consolas" w:eastAsia="Times New Roman" w:hAnsi="Consolas" w:cs="Times New Roman"/>
          <w:color w:val="CE9178"/>
          <w:kern w:val="0"/>
          <w:sz w:val="21"/>
          <w:szCs w:val="21"/>
          <w:lang w:eastAsia="hu-HU"/>
          <w14:ligatures w14:val="none"/>
        </w:rPr>
        <w:t xml:space="preserve"> unit </w:t>
      </w:r>
      <w:proofErr w:type="spellStart"/>
      <w:r w:rsidRPr="006C6B91">
        <w:rPr>
          <w:rFonts w:ascii="Consolas" w:eastAsia="Times New Roman" w:hAnsi="Consolas" w:cs="Times New Roman"/>
          <w:color w:val="CE9178"/>
          <w:kern w:val="0"/>
          <w:sz w:val="21"/>
          <w:szCs w:val="21"/>
          <w:lang w:eastAsia="hu-HU"/>
          <w14:ligatures w14:val="none"/>
        </w:rPr>
        <w:t>defined</w:t>
      </w:r>
      <w:proofErr w:type="spellEnd"/>
      <w:r w:rsidRPr="006C6B91">
        <w:rPr>
          <w:rFonts w:ascii="Consolas" w:eastAsia="Times New Roman" w:hAnsi="Consolas" w:cs="Times New Roman"/>
          <w:color w:val="CE9178"/>
          <w:kern w:val="0"/>
          <w:sz w:val="21"/>
          <w:szCs w:val="21"/>
          <w:lang w:eastAsia="hu-HU"/>
          <w14:ligatures w14:val="none"/>
        </w:rPr>
        <w:t xml:space="preserve"> in </w:t>
      </w:r>
      <w:proofErr w:type="spellStart"/>
      <w:r w:rsidRPr="006C6B91">
        <w:rPr>
          <w:rFonts w:ascii="Consolas" w:eastAsia="Times New Roman" w:hAnsi="Consolas" w:cs="Times New Roman"/>
          <w:color w:val="CE9178"/>
          <w:kern w:val="0"/>
          <w:sz w:val="21"/>
          <w:szCs w:val="21"/>
          <w:lang w:eastAsia="hu-HU"/>
          <w14:ligatures w14:val="none"/>
        </w:rPr>
        <w:t>type</w:t>
      </w:r>
      <w:proofErr w:type="spellEnd"/>
      <w:r w:rsidRPr="006C6B91">
        <w:rPr>
          <w:rFonts w:ascii="Consolas" w:eastAsia="Times New Roman" w:hAnsi="Consolas" w:cs="Times New Roman"/>
          <w:color w:val="E8C9BB"/>
          <w:kern w:val="0"/>
          <w:sz w:val="21"/>
          <w:szCs w:val="21"/>
          <w:lang w:eastAsia="hu-HU"/>
          <w14:ligatures w14:val="none"/>
        </w:rPr>
        <w:t>"</w:t>
      </w:r>
      <w:r w:rsidRPr="006C6B91">
        <w:rPr>
          <w:rFonts w:ascii="Consolas" w:eastAsia="Times New Roman" w:hAnsi="Consolas" w:cs="Times New Roman"/>
          <w:color w:val="B4B4B4"/>
          <w:kern w:val="0"/>
          <w:sz w:val="21"/>
          <w:szCs w:val="21"/>
          <w:lang w:eastAsia="hu-HU"/>
          <w14:ligatures w14:val="none"/>
        </w:rPr>
        <w:t>,</w:t>
      </w:r>
    </w:p>
    <w:p w14:paraId="1D3D46EE" w14:textId="77777777" w:rsidR="006C6B91" w:rsidRPr="006C6B91" w:rsidRDefault="006C6B91" w:rsidP="006C6B91">
      <w:pPr>
        <w:shd w:val="clear" w:color="auto" w:fill="1E1E1E"/>
        <w:suppressAutoHyphens w:val="0"/>
        <w:spacing w:after="0" w:line="285" w:lineRule="atLeast"/>
        <w:rPr>
          <w:rFonts w:ascii="Consolas" w:eastAsia="Times New Roman" w:hAnsi="Consolas" w:cs="Times New Roman"/>
          <w:color w:val="DADADA"/>
          <w:kern w:val="0"/>
          <w:sz w:val="21"/>
          <w:szCs w:val="21"/>
          <w:lang w:eastAsia="hu-HU"/>
          <w14:ligatures w14:val="none"/>
        </w:rPr>
      </w:pPr>
      <w:r w:rsidRPr="006C6B91">
        <w:rPr>
          <w:rFonts w:ascii="Consolas" w:eastAsia="Times New Roman" w:hAnsi="Consolas" w:cs="Times New Roman"/>
          <w:color w:val="DADADA"/>
          <w:kern w:val="0"/>
          <w:sz w:val="21"/>
          <w:szCs w:val="21"/>
          <w:lang w:eastAsia="hu-HU"/>
          <w14:ligatures w14:val="none"/>
        </w:rPr>
        <w:t xml:space="preserve">                        </w:t>
      </w:r>
      <w:r w:rsidRPr="006C6B91">
        <w:rPr>
          <w:rFonts w:ascii="Consolas" w:eastAsia="Times New Roman" w:hAnsi="Consolas" w:cs="Times New Roman"/>
          <w:color w:val="9CDCFE"/>
          <w:kern w:val="0"/>
          <w:sz w:val="21"/>
          <w:szCs w:val="21"/>
          <w:lang w:eastAsia="hu-HU"/>
          <w14:ligatures w14:val="none"/>
        </w:rPr>
        <w:t>"</w:t>
      </w:r>
      <w:proofErr w:type="spellStart"/>
      <w:r w:rsidRPr="006C6B91">
        <w:rPr>
          <w:rFonts w:ascii="Consolas" w:eastAsia="Times New Roman" w:hAnsi="Consolas" w:cs="Times New Roman"/>
          <w:color w:val="9CDCFE"/>
          <w:kern w:val="0"/>
          <w:sz w:val="21"/>
          <w:szCs w:val="21"/>
          <w:lang w:eastAsia="hu-HU"/>
          <w14:ligatures w14:val="none"/>
        </w:rPr>
        <w:t>type</w:t>
      </w:r>
      <w:proofErr w:type="spellEnd"/>
      <w:r w:rsidRPr="006C6B91">
        <w:rPr>
          <w:rFonts w:ascii="Consolas" w:eastAsia="Times New Roman" w:hAnsi="Consolas" w:cs="Times New Roman"/>
          <w:color w:val="9CDCFE"/>
          <w:kern w:val="0"/>
          <w:sz w:val="21"/>
          <w:szCs w:val="21"/>
          <w:lang w:eastAsia="hu-HU"/>
          <w14:ligatures w14:val="none"/>
        </w:rPr>
        <w:t>"</w:t>
      </w:r>
      <w:r w:rsidRPr="006C6B91">
        <w:rPr>
          <w:rFonts w:ascii="Consolas" w:eastAsia="Times New Roman" w:hAnsi="Consolas" w:cs="Times New Roman"/>
          <w:color w:val="B4B4B4"/>
          <w:kern w:val="0"/>
          <w:sz w:val="21"/>
          <w:szCs w:val="21"/>
          <w:lang w:eastAsia="hu-HU"/>
          <w14:ligatures w14:val="none"/>
        </w:rPr>
        <w:t>:</w:t>
      </w:r>
      <w:r w:rsidRPr="006C6B91">
        <w:rPr>
          <w:rFonts w:ascii="Consolas" w:eastAsia="Times New Roman" w:hAnsi="Consolas" w:cs="Times New Roman"/>
          <w:color w:val="DADADA"/>
          <w:kern w:val="0"/>
          <w:sz w:val="21"/>
          <w:szCs w:val="21"/>
          <w:lang w:eastAsia="hu-HU"/>
          <w14:ligatures w14:val="none"/>
        </w:rPr>
        <w:t xml:space="preserve"> </w:t>
      </w:r>
      <w:r w:rsidRPr="006C6B91">
        <w:rPr>
          <w:rFonts w:ascii="Consolas" w:eastAsia="Times New Roman" w:hAnsi="Consolas" w:cs="Times New Roman"/>
          <w:color w:val="E8C9BB"/>
          <w:kern w:val="0"/>
          <w:sz w:val="21"/>
          <w:szCs w:val="21"/>
          <w:lang w:eastAsia="hu-HU"/>
          <w14:ligatures w14:val="none"/>
        </w:rPr>
        <w:t>"</w:t>
      </w:r>
      <w:proofErr w:type="spellStart"/>
      <w:r w:rsidRPr="006C6B91">
        <w:rPr>
          <w:rFonts w:ascii="Consolas" w:eastAsia="Times New Roman" w:hAnsi="Consolas" w:cs="Times New Roman"/>
          <w:color w:val="CE9178"/>
          <w:kern w:val="0"/>
          <w:sz w:val="21"/>
          <w:szCs w:val="21"/>
          <w:lang w:eastAsia="hu-HU"/>
          <w14:ligatures w14:val="none"/>
        </w:rPr>
        <w:t>string</w:t>
      </w:r>
      <w:proofErr w:type="spellEnd"/>
      <w:r w:rsidRPr="006C6B91">
        <w:rPr>
          <w:rFonts w:ascii="Consolas" w:eastAsia="Times New Roman" w:hAnsi="Consolas" w:cs="Times New Roman"/>
          <w:color w:val="E8C9BB"/>
          <w:kern w:val="0"/>
          <w:sz w:val="21"/>
          <w:szCs w:val="21"/>
          <w:lang w:eastAsia="hu-HU"/>
          <w14:ligatures w14:val="none"/>
        </w:rPr>
        <w:t>"</w:t>
      </w:r>
    </w:p>
    <w:p w14:paraId="52D6DB12" w14:textId="77777777" w:rsidR="006C6B91" w:rsidRPr="006C6B91" w:rsidRDefault="006C6B91" w:rsidP="006C6B91">
      <w:pPr>
        <w:shd w:val="clear" w:color="auto" w:fill="1E1E1E"/>
        <w:suppressAutoHyphens w:val="0"/>
        <w:spacing w:after="0" w:line="285" w:lineRule="atLeast"/>
        <w:rPr>
          <w:rFonts w:ascii="Consolas" w:eastAsia="Times New Roman" w:hAnsi="Consolas" w:cs="Times New Roman"/>
          <w:color w:val="DADADA"/>
          <w:kern w:val="0"/>
          <w:sz w:val="21"/>
          <w:szCs w:val="21"/>
          <w:lang w:eastAsia="hu-HU"/>
          <w14:ligatures w14:val="none"/>
        </w:rPr>
      </w:pPr>
      <w:r w:rsidRPr="006C6B91">
        <w:rPr>
          <w:rFonts w:ascii="Consolas" w:eastAsia="Times New Roman" w:hAnsi="Consolas" w:cs="Times New Roman"/>
          <w:color w:val="DADADA"/>
          <w:kern w:val="0"/>
          <w:sz w:val="21"/>
          <w:szCs w:val="21"/>
          <w:lang w:eastAsia="hu-HU"/>
          <w14:ligatures w14:val="none"/>
        </w:rPr>
        <w:t xml:space="preserve">                    </w:t>
      </w:r>
      <w:r w:rsidRPr="006C6B91">
        <w:rPr>
          <w:rFonts w:ascii="Consolas" w:eastAsia="Times New Roman" w:hAnsi="Consolas" w:cs="Times New Roman"/>
          <w:color w:val="B4B4B4"/>
          <w:kern w:val="0"/>
          <w:sz w:val="21"/>
          <w:szCs w:val="21"/>
          <w:lang w:eastAsia="hu-HU"/>
          <w14:ligatures w14:val="none"/>
        </w:rPr>
        <w:t>}</w:t>
      </w:r>
    </w:p>
    <w:p w14:paraId="179F2DBD" w14:textId="77777777" w:rsidR="006C6B91" w:rsidRPr="006C6B91" w:rsidRDefault="006C6B91" w:rsidP="006C6B91">
      <w:pPr>
        <w:shd w:val="clear" w:color="auto" w:fill="1E1E1E"/>
        <w:suppressAutoHyphens w:val="0"/>
        <w:spacing w:after="0" w:line="285" w:lineRule="atLeast"/>
        <w:rPr>
          <w:rFonts w:ascii="Consolas" w:eastAsia="Times New Roman" w:hAnsi="Consolas" w:cs="Times New Roman"/>
          <w:color w:val="DADADA"/>
          <w:kern w:val="0"/>
          <w:sz w:val="21"/>
          <w:szCs w:val="21"/>
          <w:lang w:eastAsia="hu-HU"/>
          <w14:ligatures w14:val="none"/>
        </w:rPr>
      </w:pPr>
      <w:r w:rsidRPr="006C6B91">
        <w:rPr>
          <w:rFonts w:ascii="Consolas" w:eastAsia="Times New Roman" w:hAnsi="Consolas" w:cs="Times New Roman"/>
          <w:color w:val="DADADA"/>
          <w:kern w:val="0"/>
          <w:sz w:val="21"/>
          <w:szCs w:val="21"/>
          <w:lang w:eastAsia="hu-HU"/>
          <w14:ligatures w14:val="none"/>
        </w:rPr>
        <w:t xml:space="preserve">                </w:t>
      </w:r>
      <w:r w:rsidRPr="006C6B91">
        <w:rPr>
          <w:rFonts w:ascii="Consolas" w:eastAsia="Times New Roman" w:hAnsi="Consolas" w:cs="Times New Roman"/>
          <w:color w:val="B4B4B4"/>
          <w:kern w:val="0"/>
          <w:sz w:val="21"/>
          <w:szCs w:val="21"/>
          <w:lang w:eastAsia="hu-HU"/>
          <w14:ligatures w14:val="none"/>
        </w:rPr>
        <w:t>},</w:t>
      </w:r>
    </w:p>
    <w:p w14:paraId="50AA6A39" w14:textId="77777777" w:rsidR="006C6B91" w:rsidRPr="006C6B91" w:rsidRDefault="006C6B91" w:rsidP="006C6B91">
      <w:pPr>
        <w:shd w:val="clear" w:color="auto" w:fill="1E1E1E"/>
        <w:suppressAutoHyphens w:val="0"/>
        <w:spacing w:after="0" w:line="285" w:lineRule="atLeast"/>
        <w:rPr>
          <w:rFonts w:ascii="Consolas" w:eastAsia="Times New Roman" w:hAnsi="Consolas" w:cs="Times New Roman"/>
          <w:color w:val="DADADA"/>
          <w:kern w:val="0"/>
          <w:sz w:val="21"/>
          <w:szCs w:val="21"/>
          <w:lang w:eastAsia="hu-HU"/>
          <w14:ligatures w14:val="none"/>
        </w:rPr>
      </w:pPr>
      <w:r w:rsidRPr="006C6B91">
        <w:rPr>
          <w:rFonts w:ascii="Consolas" w:eastAsia="Times New Roman" w:hAnsi="Consolas" w:cs="Times New Roman"/>
          <w:color w:val="DADADA"/>
          <w:kern w:val="0"/>
          <w:sz w:val="21"/>
          <w:szCs w:val="21"/>
          <w:lang w:eastAsia="hu-HU"/>
          <w14:ligatures w14:val="none"/>
        </w:rPr>
        <w:t xml:space="preserve">                </w:t>
      </w:r>
      <w:r w:rsidRPr="006C6B91">
        <w:rPr>
          <w:rFonts w:ascii="Consolas" w:eastAsia="Times New Roman" w:hAnsi="Consolas" w:cs="Times New Roman"/>
          <w:color w:val="9CDCFE"/>
          <w:kern w:val="0"/>
          <w:sz w:val="21"/>
          <w:szCs w:val="21"/>
          <w:lang w:eastAsia="hu-HU"/>
          <w14:ligatures w14:val="none"/>
        </w:rPr>
        <w:t>"</w:t>
      </w:r>
      <w:proofErr w:type="spellStart"/>
      <w:r w:rsidRPr="006C6B91">
        <w:rPr>
          <w:rFonts w:ascii="Consolas" w:eastAsia="Times New Roman" w:hAnsi="Consolas" w:cs="Times New Roman"/>
          <w:color w:val="9CDCFE"/>
          <w:kern w:val="0"/>
          <w:sz w:val="21"/>
          <w:szCs w:val="21"/>
          <w:lang w:eastAsia="hu-HU"/>
          <w14:ligatures w14:val="none"/>
        </w:rPr>
        <w:t>required</w:t>
      </w:r>
      <w:proofErr w:type="spellEnd"/>
      <w:r w:rsidRPr="006C6B91">
        <w:rPr>
          <w:rFonts w:ascii="Consolas" w:eastAsia="Times New Roman" w:hAnsi="Consolas" w:cs="Times New Roman"/>
          <w:color w:val="9CDCFE"/>
          <w:kern w:val="0"/>
          <w:sz w:val="21"/>
          <w:szCs w:val="21"/>
          <w:lang w:eastAsia="hu-HU"/>
          <w14:ligatures w14:val="none"/>
        </w:rPr>
        <w:t>"</w:t>
      </w:r>
      <w:r w:rsidRPr="006C6B91">
        <w:rPr>
          <w:rFonts w:ascii="Consolas" w:eastAsia="Times New Roman" w:hAnsi="Consolas" w:cs="Times New Roman"/>
          <w:color w:val="B4B4B4"/>
          <w:kern w:val="0"/>
          <w:sz w:val="21"/>
          <w:szCs w:val="21"/>
          <w:lang w:eastAsia="hu-HU"/>
          <w14:ligatures w14:val="none"/>
        </w:rPr>
        <w:t>:</w:t>
      </w:r>
      <w:r w:rsidRPr="006C6B91">
        <w:rPr>
          <w:rFonts w:ascii="Consolas" w:eastAsia="Times New Roman" w:hAnsi="Consolas" w:cs="Times New Roman"/>
          <w:color w:val="DADADA"/>
          <w:kern w:val="0"/>
          <w:sz w:val="21"/>
          <w:szCs w:val="21"/>
          <w:lang w:eastAsia="hu-HU"/>
          <w14:ligatures w14:val="none"/>
        </w:rPr>
        <w:t xml:space="preserve"> </w:t>
      </w:r>
      <w:r w:rsidRPr="006C6B91">
        <w:rPr>
          <w:rFonts w:ascii="Consolas" w:eastAsia="Times New Roman" w:hAnsi="Consolas" w:cs="Times New Roman"/>
          <w:color w:val="B4B4B4"/>
          <w:kern w:val="0"/>
          <w:sz w:val="21"/>
          <w:szCs w:val="21"/>
          <w:lang w:eastAsia="hu-HU"/>
          <w14:ligatures w14:val="none"/>
        </w:rPr>
        <w:t>[</w:t>
      </w:r>
    </w:p>
    <w:p w14:paraId="34BA003F" w14:textId="77777777" w:rsidR="006C6B91" w:rsidRPr="006C6B91" w:rsidRDefault="006C6B91" w:rsidP="006C6B91">
      <w:pPr>
        <w:shd w:val="clear" w:color="auto" w:fill="1E1E1E"/>
        <w:suppressAutoHyphens w:val="0"/>
        <w:spacing w:after="0" w:line="285" w:lineRule="atLeast"/>
        <w:rPr>
          <w:rFonts w:ascii="Consolas" w:eastAsia="Times New Roman" w:hAnsi="Consolas" w:cs="Times New Roman"/>
          <w:color w:val="DADADA"/>
          <w:kern w:val="0"/>
          <w:sz w:val="21"/>
          <w:szCs w:val="21"/>
          <w:lang w:eastAsia="hu-HU"/>
          <w14:ligatures w14:val="none"/>
        </w:rPr>
      </w:pPr>
      <w:r w:rsidRPr="006C6B91">
        <w:rPr>
          <w:rFonts w:ascii="Consolas" w:eastAsia="Times New Roman" w:hAnsi="Consolas" w:cs="Times New Roman"/>
          <w:color w:val="DADADA"/>
          <w:kern w:val="0"/>
          <w:sz w:val="21"/>
          <w:szCs w:val="21"/>
          <w:lang w:eastAsia="hu-HU"/>
          <w14:ligatures w14:val="none"/>
        </w:rPr>
        <w:t xml:space="preserve">                    </w:t>
      </w:r>
      <w:r w:rsidRPr="006C6B91">
        <w:rPr>
          <w:rFonts w:ascii="Consolas" w:eastAsia="Times New Roman" w:hAnsi="Consolas" w:cs="Times New Roman"/>
          <w:color w:val="E8C9BB"/>
          <w:kern w:val="0"/>
          <w:sz w:val="21"/>
          <w:szCs w:val="21"/>
          <w:lang w:eastAsia="hu-HU"/>
          <w14:ligatures w14:val="none"/>
        </w:rPr>
        <w:t>"</w:t>
      </w:r>
      <w:proofErr w:type="spellStart"/>
      <w:r w:rsidRPr="006C6B91">
        <w:rPr>
          <w:rFonts w:ascii="Consolas" w:eastAsia="Times New Roman" w:hAnsi="Consolas" w:cs="Times New Roman"/>
          <w:color w:val="CE9178"/>
          <w:kern w:val="0"/>
          <w:sz w:val="21"/>
          <w:szCs w:val="21"/>
          <w:lang w:eastAsia="hu-HU"/>
          <w14:ligatures w14:val="none"/>
        </w:rPr>
        <w:t>when_captured</w:t>
      </w:r>
      <w:proofErr w:type="spellEnd"/>
      <w:r w:rsidRPr="006C6B91">
        <w:rPr>
          <w:rFonts w:ascii="Consolas" w:eastAsia="Times New Roman" w:hAnsi="Consolas" w:cs="Times New Roman"/>
          <w:color w:val="E8C9BB"/>
          <w:kern w:val="0"/>
          <w:sz w:val="21"/>
          <w:szCs w:val="21"/>
          <w:lang w:eastAsia="hu-HU"/>
          <w14:ligatures w14:val="none"/>
        </w:rPr>
        <w:t>"</w:t>
      </w:r>
      <w:r w:rsidRPr="006C6B91">
        <w:rPr>
          <w:rFonts w:ascii="Consolas" w:eastAsia="Times New Roman" w:hAnsi="Consolas" w:cs="Times New Roman"/>
          <w:color w:val="B4B4B4"/>
          <w:kern w:val="0"/>
          <w:sz w:val="21"/>
          <w:szCs w:val="21"/>
          <w:lang w:eastAsia="hu-HU"/>
          <w14:ligatures w14:val="none"/>
        </w:rPr>
        <w:t>,</w:t>
      </w:r>
    </w:p>
    <w:p w14:paraId="5EA84E2C" w14:textId="77777777" w:rsidR="006C6B91" w:rsidRPr="006C6B91" w:rsidRDefault="006C6B91" w:rsidP="006C6B91">
      <w:pPr>
        <w:shd w:val="clear" w:color="auto" w:fill="1E1E1E"/>
        <w:suppressAutoHyphens w:val="0"/>
        <w:spacing w:after="0" w:line="285" w:lineRule="atLeast"/>
        <w:rPr>
          <w:rFonts w:ascii="Consolas" w:eastAsia="Times New Roman" w:hAnsi="Consolas" w:cs="Times New Roman"/>
          <w:color w:val="DADADA"/>
          <w:kern w:val="0"/>
          <w:sz w:val="21"/>
          <w:szCs w:val="21"/>
          <w:lang w:eastAsia="hu-HU"/>
          <w14:ligatures w14:val="none"/>
        </w:rPr>
      </w:pPr>
      <w:r w:rsidRPr="006C6B91">
        <w:rPr>
          <w:rFonts w:ascii="Consolas" w:eastAsia="Times New Roman" w:hAnsi="Consolas" w:cs="Times New Roman"/>
          <w:color w:val="DADADA"/>
          <w:kern w:val="0"/>
          <w:sz w:val="21"/>
          <w:szCs w:val="21"/>
          <w:lang w:eastAsia="hu-HU"/>
          <w14:ligatures w14:val="none"/>
        </w:rPr>
        <w:t xml:space="preserve">                    </w:t>
      </w:r>
      <w:r w:rsidRPr="006C6B91">
        <w:rPr>
          <w:rFonts w:ascii="Consolas" w:eastAsia="Times New Roman" w:hAnsi="Consolas" w:cs="Times New Roman"/>
          <w:color w:val="E8C9BB"/>
          <w:kern w:val="0"/>
          <w:sz w:val="21"/>
          <w:szCs w:val="21"/>
          <w:lang w:eastAsia="hu-HU"/>
          <w14:ligatures w14:val="none"/>
        </w:rPr>
        <w:t>"</w:t>
      </w:r>
      <w:proofErr w:type="spellStart"/>
      <w:r w:rsidRPr="006C6B91">
        <w:rPr>
          <w:rFonts w:ascii="Consolas" w:eastAsia="Times New Roman" w:hAnsi="Consolas" w:cs="Times New Roman"/>
          <w:color w:val="CE9178"/>
          <w:kern w:val="0"/>
          <w:sz w:val="21"/>
          <w:szCs w:val="21"/>
          <w:lang w:eastAsia="hu-HU"/>
          <w14:ligatures w14:val="none"/>
        </w:rPr>
        <w:t>device</w:t>
      </w:r>
      <w:proofErr w:type="spellEnd"/>
      <w:r w:rsidRPr="006C6B91">
        <w:rPr>
          <w:rFonts w:ascii="Consolas" w:eastAsia="Times New Roman" w:hAnsi="Consolas" w:cs="Times New Roman"/>
          <w:color w:val="E8C9BB"/>
          <w:kern w:val="0"/>
          <w:sz w:val="21"/>
          <w:szCs w:val="21"/>
          <w:lang w:eastAsia="hu-HU"/>
          <w14:ligatures w14:val="none"/>
        </w:rPr>
        <w:t>"</w:t>
      </w:r>
      <w:r w:rsidRPr="006C6B91">
        <w:rPr>
          <w:rFonts w:ascii="Consolas" w:eastAsia="Times New Roman" w:hAnsi="Consolas" w:cs="Times New Roman"/>
          <w:color w:val="B4B4B4"/>
          <w:kern w:val="0"/>
          <w:sz w:val="21"/>
          <w:szCs w:val="21"/>
          <w:lang w:eastAsia="hu-HU"/>
          <w14:ligatures w14:val="none"/>
        </w:rPr>
        <w:t>,</w:t>
      </w:r>
    </w:p>
    <w:p w14:paraId="79CBCD4A" w14:textId="77777777" w:rsidR="006C6B91" w:rsidRPr="006C6B91" w:rsidRDefault="006C6B91" w:rsidP="006C6B91">
      <w:pPr>
        <w:shd w:val="clear" w:color="auto" w:fill="1E1E1E"/>
        <w:suppressAutoHyphens w:val="0"/>
        <w:spacing w:after="0" w:line="285" w:lineRule="atLeast"/>
        <w:rPr>
          <w:rFonts w:ascii="Consolas" w:eastAsia="Times New Roman" w:hAnsi="Consolas" w:cs="Times New Roman"/>
          <w:color w:val="DADADA"/>
          <w:kern w:val="0"/>
          <w:sz w:val="21"/>
          <w:szCs w:val="21"/>
          <w:lang w:eastAsia="hu-HU"/>
          <w14:ligatures w14:val="none"/>
        </w:rPr>
      </w:pPr>
      <w:r w:rsidRPr="006C6B91">
        <w:rPr>
          <w:rFonts w:ascii="Consolas" w:eastAsia="Times New Roman" w:hAnsi="Consolas" w:cs="Times New Roman"/>
          <w:color w:val="DADADA"/>
          <w:kern w:val="0"/>
          <w:sz w:val="21"/>
          <w:szCs w:val="21"/>
          <w:lang w:eastAsia="hu-HU"/>
          <w14:ligatures w14:val="none"/>
        </w:rPr>
        <w:t xml:space="preserve">                    </w:t>
      </w:r>
      <w:r w:rsidRPr="006C6B91">
        <w:rPr>
          <w:rFonts w:ascii="Consolas" w:eastAsia="Times New Roman" w:hAnsi="Consolas" w:cs="Times New Roman"/>
          <w:color w:val="E8C9BB"/>
          <w:kern w:val="0"/>
          <w:sz w:val="21"/>
          <w:szCs w:val="21"/>
          <w:lang w:eastAsia="hu-HU"/>
          <w14:ligatures w14:val="none"/>
        </w:rPr>
        <w:t>"</w:t>
      </w:r>
      <w:proofErr w:type="spellStart"/>
      <w:r w:rsidRPr="006C6B91">
        <w:rPr>
          <w:rFonts w:ascii="Consolas" w:eastAsia="Times New Roman" w:hAnsi="Consolas" w:cs="Times New Roman"/>
          <w:color w:val="CE9178"/>
          <w:kern w:val="0"/>
          <w:sz w:val="21"/>
          <w:szCs w:val="21"/>
          <w:lang w:eastAsia="hu-HU"/>
          <w14:ligatures w14:val="none"/>
        </w:rPr>
        <w:t>type</w:t>
      </w:r>
      <w:proofErr w:type="spellEnd"/>
      <w:r w:rsidRPr="006C6B91">
        <w:rPr>
          <w:rFonts w:ascii="Consolas" w:eastAsia="Times New Roman" w:hAnsi="Consolas" w:cs="Times New Roman"/>
          <w:color w:val="E8C9BB"/>
          <w:kern w:val="0"/>
          <w:sz w:val="21"/>
          <w:szCs w:val="21"/>
          <w:lang w:eastAsia="hu-HU"/>
          <w14:ligatures w14:val="none"/>
        </w:rPr>
        <w:t>"</w:t>
      </w:r>
      <w:r w:rsidRPr="006C6B91">
        <w:rPr>
          <w:rFonts w:ascii="Consolas" w:eastAsia="Times New Roman" w:hAnsi="Consolas" w:cs="Times New Roman"/>
          <w:color w:val="B4B4B4"/>
          <w:kern w:val="0"/>
          <w:sz w:val="21"/>
          <w:szCs w:val="21"/>
          <w:lang w:eastAsia="hu-HU"/>
          <w14:ligatures w14:val="none"/>
        </w:rPr>
        <w:t>,</w:t>
      </w:r>
    </w:p>
    <w:p w14:paraId="1A8F91E3" w14:textId="77777777" w:rsidR="006C6B91" w:rsidRPr="006C6B91" w:rsidRDefault="006C6B91" w:rsidP="006C6B91">
      <w:pPr>
        <w:shd w:val="clear" w:color="auto" w:fill="1E1E1E"/>
        <w:suppressAutoHyphens w:val="0"/>
        <w:spacing w:after="0" w:line="285" w:lineRule="atLeast"/>
        <w:rPr>
          <w:rFonts w:ascii="Consolas" w:eastAsia="Times New Roman" w:hAnsi="Consolas" w:cs="Times New Roman"/>
          <w:color w:val="DADADA"/>
          <w:kern w:val="0"/>
          <w:sz w:val="21"/>
          <w:szCs w:val="21"/>
          <w:lang w:eastAsia="hu-HU"/>
          <w14:ligatures w14:val="none"/>
        </w:rPr>
      </w:pPr>
      <w:r w:rsidRPr="006C6B91">
        <w:rPr>
          <w:rFonts w:ascii="Consolas" w:eastAsia="Times New Roman" w:hAnsi="Consolas" w:cs="Times New Roman"/>
          <w:color w:val="DADADA"/>
          <w:kern w:val="0"/>
          <w:sz w:val="21"/>
          <w:szCs w:val="21"/>
          <w:lang w:eastAsia="hu-HU"/>
          <w14:ligatures w14:val="none"/>
        </w:rPr>
        <w:t xml:space="preserve">                    </w:t>
      </w:r>
      <w:r w:rsidRPr="006C6B91">
        <w:rPr>
          <w:rFonts w:ascii="Consolas" w:eastAsia="Times New Roman" w:hAnsi="Consolas" w:cs="Times New Roman"/>
          <w:color w:val="E8C9BB"/>
          <w:kern w:val="0"/>
          <w:sz w:val="21"/>
          <w:szCs w:val="21"/>
          <w:lang w:eastAsia="hu-HU"/>
          <w14:ligatures w14:val="none"/>
        </w:rPr>
        <w:t>"</w:t>
      </w:r>
      <w:proofErr w:type="spellStart"/>
      <w:r w:rsidRPr="006C6B91">
        <w:rPr>
          <w:rFonts w:ascii="Consolas" w:eastAsia="Times New Roman" w:hAnsi="Consolas" w:cs="Times New Roman"/>
          <w:color w:val="CE9178"/>
          <w:kern w:val="0"/>
          <w:sz w:val="21"/>
          <w:szCs w:val="21"/>
          <w:lang w:eastAsia="hu-HU"/>
          <w14:ligatures w14:val="none"/>
        </w:rPr>
        <w:t>reading</w:t>
      </w:r>
      <w:proofErr w:type="spellEnd"/>
      <w:r w:rsidRPr="006C6B91">
        <w:rPr>
          <w:rFonts w:ascii="Consolas" w:eastAsia="Times New Roman" w:hAnsi="Consolas" w:cs="Times New Roman"/>
          <w:color w:val="E8C9BB"/>
          <w:kern w:val="0"/>
          <w:sz w:val="21"/>
          <w:szCs w:val="21"/>
          <w:lang w:eastAsia="hu-HU"/>
          <w14:ligatures w14:val="none"/>
        </w:rPr>
        <w:t>"</w:t>
      </w:r>
    </w:p>
    <w:p w14:paraId="10DC6AA3" w14:textId="77777777" w:rsidR="006C6B91" w:rsidRPr="006C6B91" w:rsidRDefault="006C6B91" w:rsidP="006C6B91">
      <w:pPr>
        <w:shd w:val="clear" w:color="auto" w:fill="1E1E1E"/>
        <w:suppressAutoHyphens w:val="0"/>
        <w:spacing w:after="0" w:line="285" w:lineRule="atLeast"/>
        <w:rPr>
          <w:rFonts w:ascii="Consolas" w:eastAsia="Times New Roman" w:hAnsi="Consolas" w:cs="Times New Roman"/>
          <w:color w:val="DADADA"/>
          <w:kern w:val="0"/>
          <w:sz w:val="21"/>
          <w:szCs w:val="21"/>
          <w:lang w:eastAsia="hu-HU"/>
          <w14:ligatures w14:val="none"/>
        </w:rPr>
      </w:pPr>
      <w:r w:rsidRPr="006C6B91">
        <w:rPr>
          <w:rFonts w:ascii="Consolas" w:eastAsia="Times New Roman" w:hAnsi="Consolas" w:cs="Times New Roman"/>
          <w:color w:val="DADADA"/>
          <w:kern w:val="0"/>
          <w:sz w:val="21"/>
          <w:szCs w:val="21"/>
          <w:lang w:eastAsia="hu-HU"/>
          <w14:ligatures w14:val="none"/>
        </w:rPr>
        <w:t xml:space="preserve">                </w:t>
      </w:r>
      <w:r w:rsidRPr="006C6B91">
        <w:rPr>
          <w:rFonts w:ascii="Consolas" w:eastAsia="Times New Roman" w:hAnsi="Consolas" w:cs="Times New Roman"/>
          <w:color w:val="B4B4B4"/>
          <w:kern w:val="0"/>
          <w:sz w:val="21"/>
          <w:szCs w:val="21"/>
          <w:lang w:eastAsia="hu-HU"/>
          <w14:ligatures w14:val="none"/>
        </w:rPr>
        <w:t>]</w:t>
      </w:r>
    </w:p>
    <w:p w14:paraId="72F3B964" w14:textId="77777777" w:rsidR="006C6B91" w:rsidRPr="006C6B91" w:rsidRDefault="006C6B91" w:rsidP="006C6B91">
      <w:pPr>
        <w:shd w:val="clear" w:color="auto" w:fill="1E1E1E"/>
        <w:suppressAutoHyphens w:val="0"/>
        <w:spacing w:after="0" w:line="285" w:lineRule="atLeast"/>
        <w:rPr>
          <w:rFonts w:ascii="Consolas" w:eastAsia="Times New Roman" w:hAnsi="Consolas" w:cs="Times New Roman"/>
          <w:color w:val="DADADA"/>
          <w:kern w:val="0"/>
          <w:sz w:val="21"/>
          <w:szCs w:val="21"/>
          <w:lang w:eastAsia="hu-HU"/>
          <w14:ligatures w14:val="none"/>
        </w:rPr>
      </w:pPr>
      <w:r w:rsidRPr="006C6B91">
        <w:rPr>
          <w:rFonts w:ascii="Consolas" w:eastAsia="Times New Roman" w:hAnsi="Consolas" w:cs="Times New Roman"/>
          <w:color w:val="DADADA"/>
          <w:kern w:val="0"/>
          <w:sz w:val="21"/>
          <w:szCs w:val="21"/>
          <w:lang w:eastAsia="hu-HU"/>
          <w14:ligatures w14:val="none"/>
        </w:rPr>
        <w:t xml:space="preserve">            </w:t>
      </w:r>
      <w:r w:rsidRPr="006C6B91">
        <w:rPr>
          <w:rFonts w:ascii="Consolas" w:eastAsia="Times New Roman" w:hAnsi="Consolas" w:cs="Times New Roman"/>
          <w:color w:val="B4B4B4"/>
          <w:kern w:val="0"/>
          <w:sz w:val="21"/>
          <w:szCs w:val="21"/>
          <w:lang w:eastAsia="hu-HU"/>
          <w14:ligatures w14:val="none"/>
        </w:rPr>
        <w:t>}</w:t>
      </w:r>
    </w:p>
    <w:p w14:paraId="0B1C2ACA" w14:textId="77777777" w:rsidR="006C6B91" w:rsidRPr="006C6B91" w:rsidRDefault="006C6B91" w:rsidP="006C6B91">
      <w:pPr>
        <w:shd w:val="clear" w:color="auto" w:fill="1E1E1E"/>
        <w:suppressAutoHyphens w:val="0"/>
        <w:spacing w:after="0" w:line="285" w:lineRule="atLeast"/>
        <w:rPr>
          <w:rFonts w:ascii="Consolas" w:eastAsia="Times New Roman" w:hAnsi="Consolas" w:cs="Times New Roman"/>
          <w:color w:val="DADADA"/>
          <w:kern w:val="0"/>
          <w:sz w:val="21"/>
          <w:szCs w:val="21"/>
          <w:lang w:eastAsia="hu-HU"/>
          <w14:ligatures w14:val="none"/>
        </w:rPr>
      </w:pPr>
      <w:r w:rsidRPr="006C6B91">
        <w:rPr>
          <w:rFonts w:ascii="Consolas" w:eastAsia="Times New Roman" w:hAnsi="Consolas" w:cs="Times New Roman"/>
          <w:color w:val="DADADA"/>
          <w:kern w:val="0"/>
          <w:sz w:val="21"/>
          <w:szCs w:val="21"/>
          <w:lang w:eastAsia="hu-HU"/>
          <w14:ligatures w14:val="none"/>
        </w:rPr>
        <w:t xml:space="preserve">        </w:t>
      </w:r>
      <w:r w:rsidRPr="006C6B91">
        <w:rPr>
          <w:rFonts w:ascii="Consolas" w:eastAsia="Times New Roman" w:hAnsi="Consolas" w:cs="Times New Roman"/>
          <w:color w:val="B4B4B4"/>
          <w:kern w:val="0"/>
          <w:sz w:val="21"/>
          <w:szCs w:val="21"/>
          <w:lang w:eastAsia="hu-HU"/>
          <w14:ligatures w14:val="none"/>
        </w:rPr>
        <w:t>},</w:t>
      </w:r>
    </w:p>
    <w:p w14:paraId="52A24BCB" w14:textId="77777777" w:rsidR="006C6B91" w:rsidRPr="006C6B91" w:rsidRDefault="006C6B91" w:rsidP="006C6B91">
      <w:pPr>
        <w:shd w:val="clear" w:color="auto" w:fill="1E1E1E"/>
        <w:suppressAutoHyphens w:val="0"/>
        <w:spacing w:after="0" w:line="285" w:lineRule="atLeast"/>
        <w:rPr>
          <w:rFonts w:ascii="Consolas" w:eastAsia="Times New Roman" w:hAnsi="Consolas" w:cs="Times New Roman"/>
          <w:color w:val="DADADA"/>
          <w:kern w:val="0"/>
          <w:sz w:val="21"/>
          <w:szCs w:val="21"/>
          <w:lang w:eastAsia="hu-HU"/>
          <w14:ligatures w14:val="none"/>
        </w:rPr>
      </w:pPr>
      <w:r w:rsidRPr="006C6B91">
        <w:rPr>
          <w:rFonts w:ascii="Consolas" w:eastAsia="Times New Roman" w:hAnsi="Consolas" w:cs="Times New Roman"/>
          <w:color w:val="DADADA"/>
          <w:kern w:val="0"/>
          <w:sz w:val="21"/>
          <w:szCs w:val="21"/>
          <w:lang w:eastAsia="hu-HU"/>
          <w14:ligatures w14:val="none"/>
        </w:rPr>
        <w:t xml:space="preserve">        </w:t>
      </w:r>
      <w:r w:rsidRPr="006C6B91">
        <w:rPr>
          <w:rFonts w:ascii="Consolas" w:eastAsia="Times New Roman" w:hAnsi="Consolas" w:cs="Times New Roman"/>
          <w:color w:val="9CDCFE"/>
          <w:kern w:val="0"/>
          <w:sz w:val="21"/>
          <w:szCs w:val="21"/>
          <w:lang w:eastAsia="hu-HU"/>
          <w14:ligatures w14:val="none"/>
        </w:rPr>
        <w:t>"comment"</w:t>
      </w:r>
      <w:r w:rsidRPr="006C6B91">
        <w:rPr>
          <w:rFonts w:ascii="Consolas" w:eastAsia="Times New Roman" w:hAnsi="Consolas" w:cs="Times New Roman"/>
          <w:color w:val="B4B4B4"/>
          <w:kern w:val="0"/>
          <w:sz w:val="21"/>
          <w:szCs w:val="21"/>
          <w:lang w:eastAsia="hu-HU"/>
          <w14:ligatures w14:val="none"/>
        </w:rPr>
        <w:t>:</w:t>
      </w:r>
      <w:r w:rsidRPr="006C6B91">
        <w:rPr>
          <w:rFonts w:ascii="Consolas" w:eastAsia="Times New Roman" w:hAnsi="Consolas" w:cs="Times New Roman"/>
          <w:color w:val="DADADA"/>
          <w:kern w:val="0"/>
          <w:sz w:val="21"/>
          <w:szCs w:val="21"/>
          <w:lang w:eastAsia="hu-HU"/>
          <w14:ligatures w14:val="none"/>
        </w:rPr>
        <w:t xml:space="preserve"> </w:t>
      </w:r>
      <w:r w:rsidRPr="006C6B91">
        <w:rPr>
          <w:rFonts w:ascii="Consolas" w:eastAsia="Times New Roman" w:hAnsi="Consolas" w:cs="Times New Roman"/>
          <w:color w:val="B4B4B4"/>
          <w:kern w:val="0"/>
          <w:sz w:val="21"/>
          <w:szCs w:val="21"/>
          <w:lang w:eastAsia="hu-HU"/>
          <w14:ligatures w14:val="none"/>
        </w:rPr>
        <w:t>{</w:t>
      </w:r>
    </w:p>
    <w:p w14:paraId="37427E5E" w14:textId="77777777" w:rsidR="006C6B91" w:rsidRPr="006C6B91" w:rsidRDefault="006C6B91" w:rsidP="006C6B91">
      <w:pPr>
        <w:shd w:val="clear" w:color="auto" w:fill="1E1E1E"/>
        <w:suppressAutoHyphens w:val="0"/>
        <w:spacing w:after="0" w:line="285" w:lineRule="atLeast"/>
        <w:rPr>
          <w:rFonts w:ascii="Consolas" w:eastAsia="Times New Roman" w:hAnsi="Consolas" w:cs="Times New Roman"/>
          <w:color w:val="DADADA"/>
          <w:kern w:val="0"/>
          <w:sz w:val="21"/>
          <w:szCs w:val="21"/>
          <w:lang w:eastAsia="hu-HU"/>
          <w14:ligatures w14:val="none"/>
        </w:rPr>
      </w:pPr>
      <w:r w:rsidRPr="006C6B91">
        <w:rPr>
          <w:rFonts w:ascii="Consolas" w:eastAsia="Times New Roman" w:hAnsi="Consolas" w:cs="Times New Roman"/>
          <w:color w:val="DADADA"/>
          <w:kern w:val="0"/>
          <w:sz w:val="21"/>
          <w:szCs w:val="21"/>
          <w:lang w:eastAsia="hu-HU"/>
          <w14:ligatures w14:val="none"/>
        </w:rPr>
        <w:t xml:space="preserve">            </w:t>
      </w:r>
      <w:r w:rsidRPr="006C6B91">
        <w:rPr>
          <w:rFonts w:ascii="Consolas" w:eastAsia="Times New Roman" w:hAnsi="Consolas" w:cs="Times New Roman"/>
          <w:color w:val="9CDCFE"/>
          <w:kern w:val="0"/>
          <w:sz w:val="21"/>
          <w:szCs w:val="21"/>
          <w:lang w:eastAsia="hu-HU"/>
          <w14:ligatures w14:val="none"/>
        </w:rPr>
        <w:t>"</w:t>
      </w:r>
      <w:proofErr w:type="spellStart"/>
      <w:r w:rsidRPr="006C6B91">
        <w:rPr>
          <w:rFonts w:ascii="Consolas" w:eastAsia="Times New Roman" w:hAnsi="Consolas" w:cs="Times New Roman"/>
          <w:color w:val="9CDCFE"/>
          <w:kern w:val="0"/>
          <w:sz w:val="21"/>
          <w:szCs w:val="21"/>
          <w:lang w:eastAsia="hu-HU"/>
          <w14:ligatures w14:val="none"/>
        </w:rPr>
        <w:t>description</w:t>
      </w:r>
      <w:proofErr w:type="spellEnd"/>
      <w:r w:rsidRPr="006C6B91">
        <w:rPr>
          <w:rFonts w:ascii="Consolas" w:eastAsia="Times New Roman" w:hAnsi="Consolas" w:cs="Times New Roman"/>
          <w:color w:val="9CDCFE"/>
          <w:kern w:val="0"/>
          <w:sz w:val="21"/>
          <w:szCs w:val="21"/>
          <w:lang w:eastAsia="hu-HU"/>
          <w14:ligatures w14:val="none"/>
        </w:rPr>
        <w:t>"</w:t>
      </w:r>
      <w:r w:rsidRPr="006C6B91">
        <w:rPr>
          <w:rFonts w:ascii="Consolas" w:eastAsia="Times New Roman" w:hAnsi="Consolas" w:cs="Times New Roman"/>
          <w:color w:val="B4B4B4"/>
          <w:kern w:val="0"/>
          <w:sz w:val="21"/>
          <w:szCs w:val="21"/>
          <w:lang w:eastAsia="hu-HU"/>
          <w14:ligatures w14:val="none"/>
        </w:rPr>
        <w:t>:</w:t>
      </w:r>
      <w:r w:rsidRPr="006C6B91">
        <w:rPr>
          <w:rFonts w:ascii="Consolas" w:eastAsia="Times New Roman" w:hAnsi="Consolas" w:cs="Times New Roman"/>
          <w:color w:val="DADADA"/>
          <w:kern w:val="0"/>
          <w:sz w:val="21"/>
          <w:szCs w:val="21"/>
          <w:lang w:eastAsia="hu-HU"/>
          <w14:ligatures w14:val="none"/>
        </w:rPr>
        <w:t xml:space="preserve"> </w:t>
      </w:r>
      <w:r w:rsidRPr="006C6B91">
        <w:rPr>
          <w:rFonts w:ascii="Consolas" w:eastAsia="Times New Roman" w:hAnsi="Consolas" w:cs="Times New Roman"/>
          <w:color w:val="E8C9BB"/>
          <w:kern w:val="0"/>
          <w:sz w:val="21"/>
          <w:szCs w:val="21"/>
          <w:lang w:eastAsia="hu-HU"/>
          <w14:ligatures w14:val="none"/>
        </w:rPr>
        <w:t>"</w:t>
      </w:r>
      <w:r w:rsidRPr="006C6B91">
        <w:rPr>
          <w:rFonts w:ascii="Consolas" w:eastAsia="Times New Roman" w:hAnsi="Consolas" w:cs="Times New Roman"/>
          <w:color w:val="CE9178"/>
          <w:kern w:val="0"/>
          <w:sz w:val="21"/>
          <w:szCs w:val="21"/>
          <w:lang w:eastAsia="hu-HU"/>
          <w14:ligatures w14:val="none"/>
        </w:rPr>
        <w:t xml:space="preserve">Long </w:t>
      </w:r>
      <w:proofErr w:type="spellStart"/>
      <w:r w:rsidRPr="006C6B91">
        <w:rPr>
          <w:rFonts w:ascii="Consolas" w:eastAsia="Times New Roman" w:hAnsi="Consolas" w:cs="Times New Roman"/>
          <w:color w:val="CE9178"/>
          <w:kern w:val="0"/>
          <w:sz w:val="21"/>
          <w:szCs w:val="21"/>
          <w:lang w:eastAsia="hu-HU"/>
          <w14:ligatures w14:val="none"/>
        </w:rPr>
        <w:t>textual</w:t>
      </w:r>
      <w:proofErr w:type="spellEnd"/>
      <w:r w:rsidRPr="006C6B91">
        <w:rPr>
          <w:rFonts w:ascii="Consolas" w:eastAsia="Times New Roman" w:hAnsi="Consolas" w:cs="Times New Roman"/>
          <w:color w:val="CE9178"/>
          <w:kern w:val="0"/>
          <w:sz w:val="21"/>
          <w:szCs w:val="21"/>
          <w:lang w:eastAsia="hu-HU"/>
          <w14:ligatures w14:val="none"/>
        </w:rPr>
        <w:t xml:space="preserve"> </w:t>
      </w:r>
      <w:proofErr w:type="spellStart"/>
      <w:r w:rsidRPr="006C6B91">
        <w:rPr>
          <w:rFonts w:ascii="Consolas" w:eastAsia="Times New Roman" w:hAnsi="Consolas" w:cs="Times New Roman"/>
          <w:color w:val="CE9178"/>
          <w:kern w:val="0"/>
          <w:sz w:val="21"/>
          <w:szCs w:val="21"/>
          <w:lang w:eastAsia="hu-HU"/>
          <w14:ligatures w14:val="none"/>
        </w:rPr>
        <w:t>description</w:t>
      </w:r>
      <w:proofErr w:type="spellEnd"/>
      <w:r w:rsidRPr="006C6B91">
        <w:rPr>
          <w:rFonts w:ascii="Consolas" w:eastAsia="Times New Roman" w:hAnsi="Consolas" w:cs="Times New Roman"/>
          <w:color w:val="CE9178"/>
          <w:kern w:val="0"/>
          <w:sz w:val="21"/>
          <w:szCs w:val="21"/>
          <w:lang w:eastAsia="hu-HU"/>
          <w14:ligatures w14:val="none"/>
        </w:rPr>
        <w:t xml:space="preserve"> of </w:t>
      </w:r>
      <w:proofErr w:type="spellStart"/>
      <w:r w:rsidRPr="006C6B91">
        <w:rPr>
          <w:rFonts w:ascii="Consolas" w:eastAsia="Times New Roman" w:hAnsi="Consolas" w:cs="Times New Roman"/>
          <w:color w:val="CE9178"/>
          <w:kern w:val="0"/>
          <w:sz w:val="21"/>
          <w:szCs w:val="21"/>
          <w:lang w:eastAsia="hu-HU"/>
          <w14:ligatures w14:val="none"/>
        </w:rPr>
        <w:t>the</w:t>
      </w:r>
      <w:proofErr w:type="spellEnd"/>
      <w:r w:rsidRPr="006C6B91">
        <w:rPr>
          <w:rFonts w:ascii="Consolas" w:eastAsia="Times New Roman" w:hAnsi="Consolas" w:cs="Times New Roman"/>
          <w:color w:val="CE9178"/>
          <w:kern w:val="0"/>
          <w:sz w:val="21"/>
          <w:szCs w:val="21"/>
          <w:lang w:eastAsia="hu-HU"/>
          <w14:ligatures w14:val="none"/>
        </w:rPr>
        <w:t xml:space="preserve"> </w:t>
      </w:r>
      <w:proofErr w:type="spellStart"/>
      <w:r w:rsidRPr="006C6B91">
        <w:rPr>
          <w:rFonts w:ascii="Consolas" w:eastAsia="Times New Roman" w:hAnsi="Consolas" w:cs="Times New Roman"/>
          <w:color w:val="CE9178"/>
          <w:kern w:val="0"/>
          <w:sz w:val="21"/>
          <w:szCs w:val="21"/>
          <w:lang w:eastAsia="hu-HU"/>
          <w14:ligatures w14:val="none"/>
        </w:rPr>
        <w:t>dataset</w:t>
      </w:r>
      <w:proofErr w:type="spellEnd"/>
      <w:r w:rsidRPr="006C6B91">
        <w:rPr>
          <w:rFonts w:ascii="Consolas" w:eastAsia="Times New Roman" w:hAnsi="Consolas" w:cs="Times New Roman"/>
          <w:color w:val="E8C9BB"/>
          <w:kern w:val="0"/>
          <w:sz w:val="21"/>
          <w:szCs w:val="21"/>
          <w:lang w:eastAsia="hu-HU"/>
          <w14:ligatures w14:val="none"/>
        </w:rPr>
        <w:t>"</w:t>
      </w:r>
      <w:r w:rsidRPr="006C6B91">
        <w:rPr>
          <w:rFonts w:ascii="Consolas" w:eastAsia="Times New Roman" w:hAnsi="Consolas" w:cs="Times New Roman"/>
          <w:color w:val="B4B4B4"/>
          <w:kern w:val="0"/>
          <w:sz w:val="21"/>
          <w:szCs w:val="21"/>
          <w:lang w:eastAsia="hu-HU"/>
          <w14:ligatures w14:val="none"/>
        </w:rPr>
        <w:t>,</w:t>
      </w:r>
    </w:p>
    <w:p w14:paraId="0CF6AAE7" w14:textId="77777777" w:rsidR="006C6B91" w:rsidRPr="006C6B91" w:rsidRDefault="006C6B91" w:rsidP="006C6B91">
      <w:pPr>
        <w:shd w:val="clear" w:color="auto" w:fill="1E1E1E"/>
        <w:suppressAutoHyphens w:val="0"/>
        <w:spacing w:after="0" w:line="285" w:lineRule="atLeast"/>
        <w:rPr>
          <w:rFonts w:ascii="Consolas" w:eastAsia="Times New Roman" w:hAnsi="Consolas" w:cs="Times New Roman"/>
          <w:color w:val="DADADA"/>
          <w:kern w:val="0"/>
          <w:sz w:val="21"/>
          <w:szCs w:val="21"/>
          <w:lang w:eastAsia="hu-HU"/>
          <w14:ligatures w14:val="none"/>
        </w:rPr>
      </w:pPr>
      <w:r w:rsidRPr="006C6B91">
        <w:rPr>
          <w:rFonts w:ascii="Consolas" w:eastAsia="Times New Roman" w:hAnsi="Consolas" w:cs="Times New Roman"/>
          <w:color w:val="DADADA"/>
          <w:kern w:val="0"/>
          <w:sz w:val="21"/>
          <w:szCs w:val="21"/>
          <w:lang w:eastAsia="hu-HU"/>
          <w14:ligatures w14:val="none"/>
        </w:rPr>
        <w:t xml:space="preserve">            </w:t>
      </w:r>
      <w:r w:rsidRPr="006C6B91">
        <w:rPr>
          <w:rFonts w:ascii="Consolas" w:eastAsia="Times New Roman" w:hAnsi="Consolas" w:cs="Times New Roman"/>
          <w:color w:val="9CDCFE"/>
          <w:kern w:val="0"/>
          <w:sz w:val="21"/>
          <w:szCs w:val="21"/>
          <w:lang w:eastAsia="hu-HU"/>
          <w14:ligatures w14:val="none"/>
        </w:rPr>
        <w:t>"</w:t>
      </w:r>
      <w:proofErr w:type="spellStart"/>
      <w:r w:rsidRPr="006C6B91">
        <w:rPr>
          <w:rFonts w:ascii="Consolas" w:eastAsia="Times New Roman" w:hAnsi="Consolas" w:cs="Times New Roman"/>
          <w:color w:val="9CDCFE"/>
          <w:kern w:val="0"/>
          <w:sz w:val="21"/>
          <w:szCs w:val="21"/>
          <w:lang w:eastAsia="hu-HU"/>
          <w14:ligatures w14:val="none"/>
        </w:rPr>
        <w:t>type</w:t>
      </w:r>
      <w:proofErr w:type="spellEnd"/>
      <w:r w:rsidRPr="006C6B91">
        <w:rPr>
          <w:rFonts w:ascii="Consolas" w:eastAsia="Times New Roman" w:hAnsi="Consolas" w:cs="Times New Roman"/>
          <w:color w:val="9CDCFE"/>
          <w:kern w:val="0"/>
          <w:sz w:val="21"/>
          <w:szCs w:val="21"/>
          <w:lang w:eastAsia="hu-HU"/>
          <w14:ligatures w14:val="none"/>
        </w:rPr>
        <w:t>"</w:t>
      </w:r>
      <w:r w:rsidRPr="006C6B91">
        <w:rPr>
          <w:rFonts w:ascii="Consolas" w:eastAsia="Times New Roman" w:hAnsi="Consolas" w:cs="Times New Roman"/>
          <w:color w:val="B4B4B4"/>
          <w:kern w:val="0"/>
          <w:sz w:val="21"/>
          <w:szCs w:val="21"/>
          <w:lang w:eastAsia="hu-HU"/>
          <w14:ligatures w14:val="none"/>
        </w:rPr>
        <w:t>:</w:t>
      </w:r>
      <w:r w:rsidRPr="006C6B91">
        <w:rPr>
          <w:rFonts w:ascii="Consolas" w:eastAsia="Times New Roman" w:hAnsi="Consolas" w:cs="Times New Roman"/>
          <w:color w:val="DADADA"/>
          <w:kern w:val="0"/>
          <w:sz w:val="21"/>
          <w:szCs w:val="21"/>
          <w:lang w:eastAsia="hu-HU"/>
          <w14:ligatures w14:val="none"/>
        </w:rPr>
        <w:t xml:space="preserve"> </w:t>
      </w:r>
      <w:r w:rsidRPr="006C6B91">
        <w:rPr>
          <w:rFonts w:ascii="Consolas" w:eastAsia="Times New Roman" w:hAnsi="Consolas" w:cs="Times New Roman"/>
          <w:color w:val="E8C9BB"/>
          <w:kern w:val="0"/>
          <w:sz w:val="21"/>
          <w:szCs w:val="21"/>
          <w:lang w:eastAsia="hu-HU"/>
          <w14:ligatures w14:val="none"/>
        </w:rPr>
        <w:t>"</w:t>
      </w:r>
      <w:proofErr w:type="spellStart"/>
      <w:r w:rsidRPr="006C6B91">
        <w:rPr>
          <w:rFonts w:ascii="Consolas" w:eastAsia="Times New Roman" w:hAnsi="Consolas" w:cs="Times New Roman"/>
          <w:color w:val="CE9178"/>
          <w:kern w:val="0"/>
          <w:sz w:val="21"/>
          <w:szCs w:val="21"/>
          <w:lang w:eastAsia="hu-HU"/>
          <w14:ligatures w14:val="none"/>
        </w:rPr>
        <w:t>string</w:t>
      </w:r>
      <w:proofErr w:type="spellEnd"/>
      <w:r w:rsidRPr="006C6B91">
        <w:rPr>
          <w:rFonts w:ascii="Consolas" w:eastAsia="Times New Roman" w:hAnsi="Consolas" w:cs="Times New Roman"/>
          <w:color w:val="E8C9BB"/>
          <w:kern w:val="0"/>
          <w:sz w:val="21"/>
          <w:szCs w:val="21"/>
          <w:lang w:eastAsia="hu-HU"/>
          <w14:ligatures w14:val="none"/>
        </w:rPr>
        <w:t>"</w:t>
      </w:r>
    </w:p>
    <w:p w14:paraId="6E070FB8" w14:textId="77777777" w:rsidR="006C6B91" w:rsidRPr="006C6B91" w:rsidRDefault="006C6B91" w:rsidP="006C6B91">
      <w:pPr>
        <w:shd w:val="clear" w:color="auto" w:fill="1E1E1E"/>
        <w:suppressAutoHyphens w:val="0"/>
        <w:spacing w:after="0" w:line="285" w:lineRule="atLeast"/>
        <w:rPr>
          <w:rFonts w:ascii="Consolas" w:eastAsia="Times New Roman" w:hAnsi="Consolas" w:cs="Times New Roman"/>
          <w:color w:val="DADADA"/>
          <w:kern w:val="0"/>
          <w:sz w:val="21"/>
          <w:szCs w:val="21"/>
          <w:lang w:eastAsia="hu-HU"/>
          <w14:ligatures w14:val="none"/>
        </w:rPr>
      </w:pPr>
      <w:r w:rsidRPr="006C6B91">
        <w:rPr>
          <w:rFonts w:ascii="Consolas" w:eastAsia="Times New Roman" w:hAnsi="Consolas" w:cs="Times New Roman"/>
          <w:color w:val="DADADA"/>
          <w:kern w:val="0"/>
          <w:sz w:val="21"/>
          <w:szCs w:val="21"/>
          <w:lang w:eastAsia="hu-HU"/>
          <w14:ligatures w14:val="none"/>
        </w:rPr>
        <w:t xml:space="preserve">        </w:t>
      </w:r>
      <w:r w:rsidRPr="006C6B91">
        <w:rPr>
          <w:rFonts w:ascii="Consolas" w:eastAsia="Times New Roman" w:hAnsi="Consolas" w:cs="Times New Roman"/>
          <w:color w:val="B4B4B4"/>
          <w:kern w:val="0"/>
          <w:sz w:val="21"/>
          <w:szCs w:val="21"/>
          <w:lang w:eastAsia="hu-HU"/>
          <w14:ligatures w14:val="none"/>
        </w:rPr>
        <w:t>}</w:t>
      </w:r>
    </w:p>
    <w:p w14:paraId="1FF301B4" w14:textId="77777777" w:rsidR="006C6B91" w:rsidRPr="006C6B91" w:rsidRDefault="006C6B91" w:rsidP="006C6B91">
      <w:pPr>
        <w:shd w:val="clear" w:color="auto" w:fill="1E1E1E"/>
        <w:suppressAutoHyphens w:val="0"/>
        <w:spacing w:after="0" w:line="285" w:lineRule="atLeast"/>
        <w:rPr>
          <w:rFonts w:ascii="Consolas" w:eastAsia="Times New Roman" w:hAnsi="Consolas" w:cs="Times New Roman"/>
          <w:color w:val="DADADA"/>
          <w:kern w:val="0"/>
          <w:sz w:val="21"/>
          <w:szCs w:val="21"/>
          <w:lang w:eastAsia="hu-HU"/>
          <w14:ligatures w14:val="none"/>
        </w:rPr>
      </w:pPr>
      <w:r w:rsidRPr="006C6B91">
        <w:rPr>
          <w:rFonts w:ascii="Consolas" w:eastAsia="Times New Roman" w:hAnsi="Consolas" w:cs="Times New Roman"/>
          <w:color w:val="DADADA"/>
          <w:kern w:val="0"/>
          <w:sz w:val="21"/>
          <w:szCs w:val="21"/>
          <w:lang w:eastAsia="hu-HU"/>
          <w14:ligatures w14:val="none"/>
        </w:rPr>
        <w:t xml:space="preserve">    </w:t>
      </w:r>
      <w:r w:rsidRPr="006C6B91">
        <w:rPr>
          <w:rFonts w:ascii="Consolas" w:eastAsia="Times New Roman" w:hAnsi="Consolas" w:cs="Times New Roman"/>
          <w:color w:val="B4B4B4"/>
          <w:kern w:val="0"/>
          <w:sz w:val="21"/>
          <w:szCs w:val="21"/>
          <w:lang w:eastAsia="hu-HU"/>
          <w14:ligatures w14:val="none"/>
        </w:rPr>
        <w:t>},</w:t>
      </w:r>
    </w:p>
    <w:p w14:paraId="4895139B" w14:textId="77777777" w:rsidR="006C6B91" w:rsidRPr="006C6B91" w:rsidRDefault="006C6B91" w:rsidP="006C6B91">
      <w:pPr>
        <w:shd w:val="clear" w:color="auto" w:fill="1E1E1E"/>
        <w:suppressAutoHyphens w:val="0"/>
        <w:spacing w:after="0" w:line="285" w:lineRule="atLeast"/>
        <w:rPr>
          <w:rFonts w:ascii="Consolas" w:eastAsia="Times New Roman" w:hAnsi="Consolas" w:cs="Times New Roman"/>
          <w:color w:val="DADADA"/>
          <w:kern w:val="0"/>
          <w:sz w:val="21"/>
          <w:szCs w:val="21"/>
          <w:lang w:eastAsia="hu-HU"/>
          <w14:ligatures w14:val="none"/>
        </w:rPr>
      </w:pPr>
      <w:r w:rsidRPr="006C6B91">
        <w:rPr>
          <w:rFonts w:ascii="Consolas" w:eastAsia="Times New Roman" w:hAnsi="Consolas" w:cs="Times New Roman"/>
          <w:color w:val="DADADA"/>
          <w:kern w:val="0"/>
          <w:sz w:val="21"/>
          <w:szCs w:val="21"/>
          <w:lang w:eastAsia="hu-HU"/>
          <w14:ligatures w14:val="none"/>
        </w:rPr>
        <w:t xml:space="preserve">    </w:t>
      </w:r>
      <w:r w:rsidRPr="006C6B91">
        <w:rPr>
          <w:rFonts w:ascii="Consolas" w:eastAsia="Times New Roman" w:hAnsi="Consolas" w:cs="Times New Roman"/>
          <w:color w:val="9CDCFE"/>
          <w:kern w:val="0"/>
          <w:sz w:val="21"/>
          <w:szCs w:val="21"/>
          <w:lang w:eastAsia="hu-HU"/>
          <w14:ligatures w14:val="none"/>
        </w:rPr>
        <w:t>"</w:t>
      </w:r>
      <w:proofErr w:type="spellStart"/>
      <w:r w:rsidRPr="006C6B91">
        <w:rPr>
          <w:rFonts w:ascii="Consolas" w:eastAsia="Times New Roman" w:hAnsi="Consolas" w:cs="Times New Roman"/>
          <w:color w:val="9CDCFE"/>
          <w:kern w:val="0"/>
          <w:sz w:val="21"/>
          <w:szCs w:val="21"/>
          <w:lang w:eastAsia="hu-HU"/>
          <w14:ligatures w14:val="none"/>
        </w:rPr>
        <w:t>required</w:t>
      </w:r>
      <w:proofErr w:type="spellEnd"/>
      <w:r w:rsidRPr="006C6B91">
        <w:rPr>
          <w:rFonts w:ascii="Consolas" w:eastAsia="Times New Roman" w:hAnsi="Consolas" w:cs="Times New Roman"/>
          <w:color w:val="9CDCFE"/>
          <w:kern w:val="0"/>
          <w:sz w:val="21"/>
          <w:szCs w:val="21"/>
          <w:lang w:eastAsia="hu-HU"/>
          <w14:ligatures w14:val="none"/>
        </w:rPr>
        <w:t>"</w:t>
      </w:r>
      <w:r w:rsidRPr="006C6B91">
        <w:rPr>
          <w:rFonts w:ascii="Consolas" w:eastAsia="Times New Roman" w:hAnsi="Consolas" w:cs="Times New Roman"/>
          <w:color w:val="B4B4B4"/>
          <w:kern w:val="0"/>
          <w:sz w:val="21"/>
          <w:szCs w:val="21"/>
          <w:lang w:eastAsia="hu-HU"/>
          <w14:ligatures w14:val="none"/>
        </w:rPr>
        <w:t>:</w:t>
      </w:r>
      <w:r w:rsidRPr="006C6B91">
        <w:rPr>
          <w:rFonts w:ascii="Consolas" w:eastAsia="Times New Roman" w:hAnsi="Consolas" w:cs="Times New Roman"/>
          <w:color w:val="DADADA"/>
          <w:kern w:val="0"/>
          <w:sz w:val="21"/>
          <w:szCs w:val="21"/>
          <w:lang w:eastAsia="hu-HU"/>
          <w14:ligatures w14:val="none"/>
        </w:rPr>
        <w:t xml:space="preserve"> </w:t>
      </w:r>
      <w:r w:rsidRPr="006C6B91">
        <w:rPr>
          <w:rFonts w:ascii="Consolas" w:eastAsia="Times New Roman" w:hAnsi="Consolas" w:cs="Times New Roman"/>
          <w:color w:val="B4B4B4"/>
          <w:kern w:val="0"/>
          <w:sz w:val="21"/>
          <w:szCs w:val="21"/>
          <w:lang w:eastAsia="hu-HU"/>
          <w14:ligatures w14:val="none"/>
        </w:rPr>
        <w:t>[</w:t>
      </w:r>
    </w:p>
    <w:p w14:paraId="1A1E0A83" w14:textId="77777777" w:rsidR="006C6B91" w:rsidRPr="006C6B91" w:rsidRDefault="006C6B91" w:rsidP="006C6B91">
      <w:pPr>
        <w:shd w:val="clear" w:color="auto" w:fill="1E1E1E"/>
        <w:suppressAutoHyphens w:val="0"/>
        <w:spacing w:after="0" w:line="285" w:lineRule="atLeast"/>
        <w:rPr>
          <w:rFonts w:ascii="Consolas" w:eastAsia="Times New Roman" w:hAnsi="Consolas" w:cs="Times New Roman"/>
          <w:color w:val="DADADA"/>
          <w:kern w:val="0"/>
          <w:sz w:val="21"/>
          <w:szCs w:val="21"/>
          <w:lang w:eastAsia="hu-HU"/>
          <w14:ligatures w14:val="none"/>
        </w:rPr>
      </w:pPr>
      <w:r w:rsidRPr="006C6B91">
        <w:rPr>
          <w:rFonts w:ascii="Consolas" w:eastAsia="Times New Roman" w:hAnsi="Consolas" w:cs="Times New Roman"/>
          <w:color w:val="DADADA"/>
          <w:kern w:val="0"/>
          <w:sz w:val="21"/>
          <w:szCs w:val="21"/>
          <w:lang w:eastAsia="hu-HU"/>
          <w14:ligatures w14:val="none"/>
        </w:rPr>
        <w:t xml:space="preserve">        </w:t>
      </w:r>
      <w:r w:rsidRPr="006C6B91">
        <w:rPr>
          <w:rFonts w:ascii="Consolas" w:eastAsia="Times New Roman" w:hAnsi="Consolas" w:cs="Times New Roman"/>
          <w:color w:val="E8C9BB"/>
          <w:kern w:val="0"/>
          <w:sz w:val="21"/>
          <w:szCs w:val="21"/>
          <w:lang w:eastAsia="hu-HU"/>
          <w14:ligatures w14:val="none"/>
        </w:rPr>
        <w:t>"</w:t>
      </w:r>
      <w:r w:rsidRPr="006C6B91">
        <w:rPr>
          <w:rFonts w:ascii="Consolas" w:eastAsia="Times New Roman" w:hAnsi="Consolas" w:cs="Times New Roman"/>
          <w:color w:val="CE9178"/>
          <w:kern w:val="0"/>
          <w:sz w:val="21"/>
          <w:szCs w:val="21"/>
          <w:lang w:eastAsia="hu-HU"/>
          <w14:ligatures w14:val="none"/>
        </w:rPr>
        <w:t>version</w:t>
      </w:r>
      <w:r w:rsidRPr="006C6B91">
        <w:rPr>
          <w:rFonts w:ascii="Consolas" w:eastAsia="Times New Roman" w:hAnsi="Consolas" w:cs="Times New Roman"/>
          <w:color w:val="E8C9BB"/>
          <w:kern w:val="0"/>
          <w:sz w:val="21"/>
          <w:szCs w:val="21"/>
          <w:lang w:eastAsia="hu-HU"/>
          <w14:ligatures w14:val="none"/>
        </w:rPr>
        <w:t>"</w:t>
      </w:r>
      <w:r w:rsidRPr="006C6B91">
        <w:rPr>
          <w:rFonts w:ascii="Consolas" w:eastAsia="Times New Roman" w:hAnsi="Consolas" w:cs="Times New Roman"/>
          <w:color w:val="B4B4B4"/>
          <w:kern w:val="0"/>
          <w:sz w:val="21"/>
          <w:szCs w:val="21"/>
          <w:lang w:eastAsia="hu-HU"/>
          <w14:ligatures w14:val="none"/>
        </w:rPr>
        <w:t>,</w:t>
      </w:r>
    </w:p>
    <w:p w14:paraId="0D85F7F8" w14:textId="77777777" w:rsidR="006C6B91" w:rsidRPr="006C6B91" w:rsidRDefault="006C6B91" w:rsidP="006C6B91">
      <w:pPr>
        <w:shd w:val="clear" w:color="auto" w:fill="1E1E1E"/>
        <w:suppressAutoHyphens w:val="0"/>
        <w:spacing w:after="0" w:line="285" w:lineRule="atLeast"/>
        <w:rPr>
          <w:rFonts w:ascii="Consolas" w:eastAsia="Times New Roman" w:hAnsi="Consolas" w:cs="Times New Roman"/>
          <w:color w:val="DADADA"/>
          <w:kern w:val="0"/>
          <w:sz w:val="21"/>
          <w:szCs w:val="21"/>
          <w:lang w:eastAsia="hu-HU"/>
          <w14:ligatures w14:val="none"/>
        </w:rPr>
      </w:pPr>
      <w:r w:rsidRPr="006C6B91">
        <w:rPr>
          <w:rFonts w:ascii="Consolas" w:eastAsia="Times New Roman" w:hAnsi="Consolas" w:cs="Times New Roman"/>
          <w:color w:val="DADADA"/>
          <w:kern w:val="0"/>
          <w:sz w:val="21"/>
          <w:szCs w:val="21"/>
          <w:lang w:eastAsia="hu-HU"/>
          <w14:ligatures w14:val="none"/>
        </w:rPr>
        <w:t xml:space="preserve">        </w:t>
      </w:r>
      <w:r w:rsidRPr="006C6B91">
        <w:rPr>
          <w:rFonts w:ascii="Consolas" w:eastAsia="Times New Roman" w:hAnsi="Consolas" w:cs="Times New Roman"/>
          <w:color w:val="E8C9BB"/>
          <w:kern w:val="0"/>
          <w:sz w:val="21"/>
          <w:szCs w:val="21"/>
          <w:lang w:eastAsia="hu-HU"/>
          <w14:ligatures w14:val="none"/>
        </w:rPr>
        <w:t>"</w:t>
      </w:r>
      <w:proofErr w:type="spellStart"/>
      <w:r w:rsidRPr="006C6B91">
        <w:rPr>
          <w:rFonts w:ascii="Consolas" w:eastAsia="Times New Roman" w:hAnsi="Consolas" w:cs="Times New Roman"/>
          <w:color w:val="CE9178"/>
          <w:kern w:val="0"/>
          <w:sz w:val="21"/>
          <w:szCs w:val="21"/>
          <w:lang w:eastAsia="hu-HU"/>
          <w14:ligatures w14:val="none"/>
        </w:rPr>
        <w:t>payload</w:t>
      </w:r>
      <w:proofErr w:type="spellEnd"/>
      <w:r w:rsidRPr="006C6B91">
        <w:rPr>
          <w:rFonts w:ascii="Consolas" w:eastAsia="Times New Roman" w:hAnsi="Consolas" w:cs="Times New Roman"/>
          <w:color w:val="E8C9BB"/>
          <w:kern w:val="0"/>
          <w:sz w:val="21"/>
          <w:szCs w:val="21"/>
          <w:lang w:eastAsia="hu-HU"/>
          <w14:ligatures w14:val="none"/>
        </w:rPr>
        <w:t>"</w:t>
      </w:r>
    </w:p>
    <w:p w14:paraId="6786974B" w14:textId="77777777" w:rsidR="006C6B91" w:rsidRPr="006C6B91" w:rsidRDefault="006C6B91" w:rsidP="006C6B91">
      <w:pPr>
        <w:shd w:val="clear" w:color="auto" w:fill="1E1E1E"/>
        <w:suppressAutoHyphens w:val="0"/>
        <w:spacing w:after="0" w:line="285" w:lineRule="atLeast"/>
        <w:rPr>
          <w:rFonts w:ascii="Consolas" w:eastAsia="Times New Roman" w:hAnsi="Consolas" w:cs="Times New Roman"/>
          <w:color w:val="DADADA"/>
          <w:kern w:val="0"/>
          <w:sz w:val="21"/>
          <w:szCs w:val="21"/>
          <w:lang w:eastAsia="hu-HU"/>
          <w14:ligatures w14:val="none"/>
        </w:rPr>
      </w:pPr>
      <w:r w:rsidRPr="006C6B91">
        <w:rPr>
          <w:rFonts w:ascii="Consolas" w:eastAsia="Times New Roman" w:hAnsi="Consolas" w:cs="Times New Roman"/>
          <w:color w:val="DADADA"/>
          <w:kern w:val="0"/>
          <w:sz w:val="21"/>
          <w:szCs w:val="21"/>
          <w:lang w:eastAsia="hu-HU"/>
          <w14:ligatures w14:val="none"/>
        </w:rPr>
        <w:t xml:space="preserve">    </w:t>
      </w:r>
      <w:r w:rsidRPr="006C6B91">
        <w:rPr>
          <w:rFonts w:ascii="Consolas" w:eastAsia="Times New Roman" w:hAnsi="Consolas" w:cs="Times New Roman"/>
          <w:color w:val="B4B4B4"/>
          <w:kern w:val="0"/>
          <w:sz w:val="21"/>
          <w:szCs w:val="21"/>
          <w:lang w:eastAsia="hu-HU"/>
          <w14:ligatures w14:val="none"/>
        </w:rPr>
        <w:t>]</w:t>
      </w:r>
    </w:p>
    <w:p w14:paraId="2E6A998D" w14:textId="2967E578" w:rsidR="00B3365F" w:rsidRPr="006C6B91" w:rsidRDefault="006C6B91" w:rsidP="006C6B91">
      <w:pPr>
        <w:shd w:val="clear" w:color="auto" w:fill="1E1E1E"/>
        <w:suppressAutoHyphens w:val="0"/>
        <w:spacing w:after="0" w:line="285" w:lineRule="atLeast"/>
        <w:rPr>
          <w:rFonts w:ascii="Consolas" w:eastAsia="Times New Roman" w:hAnsi="Consolas" w:cs="Times New Roman"/>
          <w:color w:val="DADADA"/>
          <w:kern w:val="0"/>
          <w:sz w:val="21"/>
          <w:szCs w:val="21"/>
          <w:lang w:eastAsia="hu-HU"/>
          <w14:ligatures w14:val="none"/>
        </w:rPr>
      </w:pPr>
      <w:r w:rsidRPr="006C6B91">
        <w:rPr>
          <w:rFonts w:ascii="Consolas" w:eastAsia="Times New Roman" w:hAnsi="Consolas" w:cs="Times New Roman"/>
          <w:color w:val="B4B4B4"/>
          <w:kern w:val="0"/>
          <w:sz w:val="21"/>
          <w:szCs w:val="21"/>
          <w:lang w:eastAsia="hu-HU"/>
          <w14:ligatures w14:val="none"/>
        </w:rPr>
        <w:t>}</w:t>
      </w:r>
    </w:p>
    <w:sectPr w:rsidR="00B3365F" w:rsidRPr="006C6B91">
      <w:pgSz w:w="11906" w:h="16838"/>
      <w:pgMar w:top="1417" w:right="1417" w:bottom="1417" w:left="1417"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Noto Sans SC Regular">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Arial">
    <w:panose1 w:val="020B0604020202020204"/>
    <w:charset w:val="EE"/>
    <w:family w:val="swiss"/>
    <w:pitch w:val="variable"/>
    <w:sig w:usb0="E0002EFF" w:usb1="C000785B"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B6DBF"/>
    <w:multiLevelType w:val="multilevel"/>
    <w:tmpl w:val="F7DE9F8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03B42FD9"/>
    <w:multiLevelType w:val="multilevel"/>
    <w:tmpl w:val="9D7C1C02"/>
    <w:lvl w:ilvl="0">
      <w:start w:val="1"/>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4A696D9D"/>
    <w:multiLevelType w:val="multilevel"/>
    <w:tmpl w:val="BDA86BE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7953414">
    <w:abstractNumId w:val="2"/>
  </w:num>
  <w:num w:numId="2" w16cid:durableId="897743918">
    <w:abstractNumId w:val="1"/>
  </w:num>
  <w:num w:numId="3" w16cid:durableId="124171884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Holczer Tamás">
    <w15:presenceInfo w15:providerId="AD" w15:userId="S::holczer.tamas@vik.bme.hu::8cc5ce68-d172-4710-a653-c95e89b860f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65F"/>
    <w:rsid w:val="00010F8E"/>
    <w:rsid w:val="000609C1"/>
    <w:rsid w:val="00081D19"/>
    <w:rsid w:val="000A23FD"/>
    <w:rsid w:val="000F33E3"/>
    <w:rsid w:val="000F5D03"/>
    <w:rsid w:val="00126D33"/>
    <w:rsid w:val="001400B0"/>
    <w:rsid w:val="00160D2F"/>
    <w:rsid w:val="001B698D"/>
    <w:rsid w:val="00203B61"/>
    <w:rsid w:val="002170C5"/>
    <w:rsid w:val="002338E3"/>
    <w:rsid w:val="002C245A"/>
    <w:rsid w:val="002E22D9"/>
    <w:rsid w:val="002E6033"/>
    <w:rsid w:val="003274A4"/>
    <w:rsid w:val="003B71FB"/>
    <w:rsid w:val="003C1D2F"/>
    <w:rsid w:val="003D21EA"/>
    <w:rsid w:val="00404E56"/>
    <w:rsid w:val="00436F73"/>
    <w:rsid w:val="004A3A71"/>
    <w:rsid w:val="00502AF0"/>
    <w:rsid w:val="0052757B"/>
    <w:rsid w:val="005626B9"/>
    <w:rsid w:val="005A6171"/>
    <w:rsid w:val="006341AB"/>
    <w:rsid w:val="006732C3"/>
    <w:rsid w:val="006779CD"/>
    <w:rsid w:val="006C14EB"/>
    <w:rsid w:val="006C6B91"/>
    <w:rsid w:val="006D4B20"/>
    <w:rsid w:val="00735302"/>
    <w:rsid w:val="007A486D"/>
    <w:rsid w:val="007B50C5"/>
    <w:rsid w:val="007C3CD3"/>
    <w:rsid w:val="007D25F7"/>
    <w:rsid w:val="007D5454"/>
    <w:rsid w:val="007E4798"/>
    <w:rsid w:val="007F5A61"/>
    <w:rsid w:val="008177B8"/>
    <w:rsid w:val="0082439F"/>
    <w:rsid w:val="008328F7"/>
    <w:rsid w:val="008F7662"/>
    <w:rsid w:val="009804F1"/>
    <w:rsid w:val="009A6FF0"/>
    <w:rsid w:val="009A705F"/>
    <w:rsid w:val="009F335B"/>
    <w:rsid w:val="009F55B0"/>
    <w:rsid w:val="00A15E21"/>
    <w:rsid w:val="00A64609"/>
    <w:rsid w:val="00A83CFC"/>
    <w:rsid w:val="00AA6E7A"/>
    <w:rsid w:val="00AB1666"/>
    <w:rsid w:val="00AC040C"/>
    <w:rsid w:val="00AE416E"/>
    <w:rsid w:val="00AE4F5A"/>
    <w:rsid w:val="00B04502"/>
    <w:rsid w:val="00B3365F"/>
    <w:rsid w:val="00B33D93"/>
    <w:rsid w:val="00B60C48"/>
    <w:rsid w:val="00B6502E"/>
    <w:rsid w:val="00B71A54"/>
    <w:rsid w:val="00B80C63"/>
    <w:rsid w:val="00BE2B10"/>
    <w:rsid w:val="00C66A40"/>
    <w:rsid w:val="00C939CE"/>
    <w:rsid w:val="00CC25F3"/>
    <w:rsid w:val="00CE68D4"/>
    <w:rsid w:val="00D30382"/>
    <w:rsid w:val="00D832D5"/>
    <w:rsid w:val="00DC073A"/>
    <w:rsid w:val="00DE78FF"/>
    <w:rsid w:val="00E07D78"/>
    <w:rsid w:val="00EB20B6"/>
    <w:rsid w:val="00ED2258"/>
    <w:rsid w:val="00ED2711"/>
    <w:rsid w:val="00F42F33"/>
    <w:rsid w:val="00F650B5"/>
    <w:rsid w:val="00F917B5"/>
    <w:rsid w:val="00F96B16"/>
    <w:rsid w:val="00FB1F40"/>
    <w:rsid w:val="00FE338B"/>
    <w:rsid w:val="00FF64C0"/>
  </w:rsids>
  <m:mathPr>
    <m:mathFont m:val="Cambria Math"/>
    <m:brkBin m:val="before"/>
    <m:brkBinSub m:val="--"/>
    <m:smallFrac m:val="0"/>
    <m:dispDef/>
    <m:lMargin m:val="0"/>
    <m:rMargin m:val="0"/>
    <m:defJc m:val="centerGroup"/>
    <m:wrapIndent m:val="1440"/>
    <m:intLim m:val="subSup"/>
    <m:naryLim m:val="undOvr"/>
  </m:mathPr>
  <w:themeFontLang w:val="hu-HU" w:eastAsia="" w:bid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6A9888"/>
  <w15:docId w15:val="{328A95BA-EA6F-4DA9-A8C9-92579F570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hu-HU"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pPr>
      <w:spacing w:after="160" w:line="259" w:lineRule="auto"/>
    </w:pPr>
  </w:style>
  <w:style w:type="paragraph" w:styleId="Cmsor1">
    <w:name w:val="heading 1"/>
    <w:basedOn w:val="Norml"/>
    <w:next w:val="Norml"/>
    <w:link w:val="Cmsor1Char"/>
    <w:uiPriority w:val="9"/>
    <w:qFormat/>
    <w:rsid w:val="00A7164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Cmsor2">
    <w:name w:val="heading 2"/>
    <w:basedOn w:val="Norml"/>
    <w:next w:val="Norml"/>
    <w:link w:val="Cmsor2Char"/>
    <w:uiPriority w:val="9"/>
    <w:unhideWhenUsed/>
    <w:qFormat/>
    <w:rsid w:val="00A64A2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Bekezdsalapbettpusa">
    <w:name w:val="Default Paragraph Font"/>
    <w:uiPriority w:val="1"/>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Char">
    <w:name w:val="Cím Char"/>
    <w:basedOn w:val="Bekezdsalapbettpusa"/>
    <w:link w:val="Cm"/>
    <w:uiPriority w:val="10"/>
    <w:qFormat/>
    <w:rsid w:val="00A71644"/>
    <w:rPr>
      <w:rFonts w:asciiTheme="majorHAnsi" w:eastAsiaTheme="majorEastAsia" w:hAnsiTheme="majorHAnsi" w:cstheme="majorBidi"/>
      <w:spacing w:val="-10"/>
      <w:kern w:val="2"/>
      <w:sz w:val="56"/>
      <w:szCs w:val="56"/>
    </w:rPr>
  </w:style>
  <w:style w:type="character" w:customStyle="1" w:styleId="Cmsor1Char">
    <w:name w:val="Címsor 1 Char"/>
    <w:basedOn w:val="Bekezdsalapbettpusa"/>
    <w:link w:val="Cmsor1"/>
    <w:uiPriority w:val="9"/>
    <w:qFormat/>
    <w:rsid w:val="00A71644"/>
    <w:rPr>
      <w:rFonts w:asciiTheme="majorHAnsi" w:eastAsiaTheme="majorEastAsia" w:hAnsiTheme="majorHAnsi" w:cstheme="majorBidi"/>
      <w:color w:val="2F5496" w:themeColor="accent1" w:themeShade="BF"/>
      <w:sz w:val="32"/>
      <w:szCs w:val="32"/>
    </w:rPr>
  </w:style>
  <w:style w:type="character" w:customStyle="1" w:styleId="Cmsor2Char">
    <w:name w:val="Címsor 2 Char"/>
    <w:basedOn w:val="Bekezdsalapbettpusa"/>
    <w:link w:val="Cmsor2"/>
    <w:uiPriority w:val="9"/>
    <w:qFormat/>
    <w:rsid w:val="00A64A28"/>
    <w:rPr>
      <w:rFonts w:asciiTheme="majorHAnsi" w:eastAsiaTheme="majorEastAsia" w:hAnsiTheme="majorHAnsi" w:cstheme="majorBidi"/>
      <w:color w:val="2F5496" w:themeColor="accent1" w:themeShade="BF"/>
      <w:sz w:val="26"/>
      <w:szCs w:val="26"/>
    </w:rPr>
  </w:style>
  <w:style w:type="character" w:styleId="Sorszma">
    <w:name w:val="line number"/>
  </w:style>
  <w:style w:type="paragraph" w:customStyle="1" w:styleId="Heading">
    <w:name w:val="Heading"/>
    <w:basedOn w:val="Norml"/>
    <w:next w:val="Szvegtrzs"/>
    <w:qFormat/>
    <w:pPr>
      <w:keepNext/>
      <w:spacing w:before="240" w:after="120"/>
    </w:pPr>
    <w:rPr>
      <w:rFonts w:ascii="Calibri" w:eastAsia="Noto Sans SC Regular" w:hAnsi="Calibri" w:cs="Noto Sans Devanagari"/>
      <w:sz w:val="28"/>
      <w:szCs w:val="28"/>
    </w:rPr>
  </w:style>
  <w:style w:type="paragraph" w:styleId="Szvegtrzs">
    <w:name w:val="Body Text"/>
    <w:basedOn w:val="Norml"/>
    <w:pPr>
      <w:spacing w:after="140" w:line="276" w:lineRule="auto"/>
    </w:pPr>
  </w:style>
  <w:style w:type="paragraph" w:styleId="Lista">
    <w:name w:val="List"/>
    <w:basedOn w:val="Szvegtrzs"/>
    <w:rPr>
      <w:rFonts w:cs="Noto Sans Devanagari"/>
    </w:rPr>
  </w:style>
  <w:style w:type="paragraph" w:styleId="Kpalrs">
    <w:name w:val="caption"/>
    <w:basedOn w:val="Norml"/>
    <w:qFormat/>
    <w:pPr>
      <w:suppressLineNumbers/>
      <w:spacing w:before="120" w:after="120"/>
    </w:pPr>
    <w:rPr>
      <w:rFonts w:cs="Noto Sans Devanagari"/>
      <w:i/>
      <w:iCs/>
      <w:sz w:val="24"/>
      <w:szCs w:val="24"/>
    </w:rPr>
  </w:style>
  <w:style w:type="paragraph" w:customStyle="1" w:styleId="Index">
    <w:name w:val="Index"/>
    <w:basedOn w:val="Norml"/>
    <w:qFormat/>
    <w:pPr>
      <w:suppressLineNumbers/>
    </w:pPr>
    <w:rPr>
      <w:rFonts w:cs="Noto Sans Devanagari"/>
    </w:rPr>
  </w:style>
  <w:style w:type="paragraph" w:styleId="Cm">
    <w:name w:val="Title"/>
    <w:basedOn w:val="Norml"/>
    <w:next w:val="Norml"/>
    <w:link w:val="CmChar"/>
    <w:uiPriority w:val="10"/>
    <w:qFormat/>
    <w:rsid w:val="00A71644"/>
    <w:pPr>
      <w:spacing w:after="0" w:line="240" w:lineRule="auto"/>
      <w:contextualSpacing/>
    </w:pPr>
    <w:rPr>
      <w:rFonts w:asciiTheme="majorHAnsi" w:eastAsiaTheme="majorEastAsia" w:hAnsiTheme="majorHAnsi" w:cstheme="majorBidi"/>
      <w:spacing w:val="-10"/>
      <w:sz w:val="56"/>
      <w:szCs w:val="56"/>
    </w:rPr>
  </w:style>
  <w:style w:type="paragraph" w:styleId="Listaszerbekezds">
    <w:name w:val="List Paragraph"/>
    <w:basedOn w:val="Norml"/>
    <w:uiPriority w:val="34"/>
    <w:qFormat/>
    <w:rsid w:val="00B33F29"/>
    <w:pPr>
      <w:ind w:left="720"/>
      <w:contextualSpacing/>
    </w:pPr>
  </w:style>
  <w:style w:type="paragraph" w:customStyle="1" w:styleId="TableContents">
    <w:name w:val="Table Contents"/>
    <w:basedOn w:val="Norml"/>
    <w:qFormat/>
    <w:pPr>
      <w:widowControl w:val="0"/>
      <w:suppressLineNumbers/>
    </w:pPr>
  </w:style>
  <w:style w:type="paragraph" w:customStyle="1" w:styleId="TableHeading">
    <w:name w:val="Table Heading"/>
    <w:basedOn w:val="TableContents"/>
    <w:qFormat/>
    <w:pPr>
      <w:jc w:val="center"/>
    </w:pPr>
    <w:rPr>
      <w:b/>
      <w:bCs/>
    </w:rPr>
  </w:style>
  <w:style w:type="paragraph" w:styleId="Vltozat">
    <w:name w:val="Revision"/>
    <w:hidden/>
    <w:uiPriority w:val="99"/>
    <w:semiHidden/>
    <w:rsid w:val="007D25F7"/>
    <w:pPr>
      <w:suppressAutoHyphens w:val="0"/>
    </w:pPr>
  </w:style>
  <w:style w:type="character" w:styleId="Jegyzethivatkozs">
    <w:name w:val="annotation reference"/>
    <w:basedOn w:val="Bekezdsalapbettpusa"/>
    <w:uiPriority w:val="99"/>
    <w:semiHidden/>
    <w:unhideWhenUsed/>
    <w:rsid w:val="00F42F33"/>
    <w:rPr>
      <w:sz w:val="16"/>
      <w:szCs w:val="16"/>
    </w:rPr>
  </w:style>
  <w:style w:type="paragraph" w:styleId="Jegyzetszveg">
    <w:name w:val="annotation text"/>
    <w:basedOn w:val="Norml"/>
    <w:link w:val="JegyzetszvegChar"/>
    <w:uiPriority w:val="99"/>
    <w:unhideWhenUsed/>
    <w:rsid w:val="00F42F33"/>
    <w:pPr>
      <w:spacing w:line="240" w:lineRule="auto"/>
    </w:pPr>
    <w:rPr>
      <w:sz w:val="20"/>
      <w:szCs w:val="20"/>
    </w:rPr>
  </w:style>
  <w:style w:type="character" w:customStyle="1" w:styleId="JegyzetszvegChar">
    <w:name w:val="Jegyzetszöveg Char"/>
    <w:basedOn w:val="Bekezdsalapbettpusa"/>
    <w:link w:val="Jegyzetszveg"/>
    <w:uiPriority w:val="99"/>
    <w:rsid w:val="00F42F33"/>
    <w:rPr>
      <w:sz w:val="20"/>
      <w:szCs w:val="20"/>
    </w:rPr>
  </w:style>
  <w:style w:type="paragraph" w:styleId="Megjegyzstrgya">
    <w:name w:val="annotation subject"/>
    <w:basedOn w:val="Jegyzetszveg"/>
    <w:next w:val="Jegyzetszveg"/>
    <w:link w:val="MegjegyzstrgyaChar"/>
    <w:uiPriority w:val="99"/>
    <w:semiHidden/>
    <w:unhideWhenUsed/>
    <w:rsid w:val="00F42F33"/>
    <w:rPr>
      <w:b/>
      <w:bCs/>
    </w:rPr>
  </w:style>
  <w:style w:type="character" w:customStyle="1" w:styleId="MegjegyzstrgyaChar">
    <w:name w:val="Megjegyzés tárgya Char"/>
    <w:basedOn w:val="JegyzetszvegChar"/>
    <w:link w:val="Megjegyzstrgya"/>
    <w:uiPriority w:val="99"/>
    <w:semiHidden/>
    <w:rsid w:val="00F42F3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6608547">
      <w:bodyDiv w:val="1"/>
      <w:marLeft w:val="0"/>
      <w:marRight w:val="0"/>
      <w:marTop w:val="0"/>
      <w:marBottom w:val="0"/>
      <w:divBdr>
        <w:top w:val="none" w:sz="0" w:space="0" w:color="auto"/>
        <w:left w:val="none" w:sz="0" w:space="0" w:color="auto"/>
        <w:bottom w:val="none" w:sz="0" w:space="0" w:color="auto"/>
        <w:right w:val="none" w:sz="0" w:space="0" w:color="auto"/>
      </w:divBdr>
      <w:divsChild>
        <w:div w:id="887181862">
          <w:marLeft w:val="0"/>
          <w:marRight w:val="0"/>
          <w:marTop w:val="0"/>
          <w:marBottom w:val="0"/>
          <w:divBdr>
            <w:top w:val="none" w:sz="0" w:space="0" w:color="auto"/>
            <w:left w:val="none" w:sz="0" w:space="0" w:color="auto"/>
            <w:bottom w:val="none" w:sz="0" w:space="0" w:color="auto"/>
            <w:right w:val="none" w:sz="0" w:space="0" w:color="auto"/>
          </w:divBdr>
          <w:divsChild>
            <w:div w:id="616567226">
              <w:marLeft w:val="0"/>
              <w:marRight w:val="0"/>
              <w:marTop w:val="0"/>
              <w:marBottom w:val="0"/>
              <w:divBdr>
                <w:top w:val="none" w:sz="0" w:space="0" w:color="auto"/>
                <w:left w:val="none" w:sz="0" w:space="0" w:color="auto"/>
                <w:bottom w:val="none" w:sz="0" w:space="0" w:color="auto"/>
                <w:right w:val="none" w:sz="0" w:space="0" w:color="auto"/>
              </w:divBdr>
            </w:div>
            <w:div w:id="420760812">
              <w:marLeft w:val="0"/>
              <w:marRight w:val="0"/>
              <w:marTop w:val="0"/>
              <w:marBottom w:val="0"/>
              <w:divBdr>
                <w:top w:val="none" w:sz="0" w:space="0" w:color="auto"/>
                <w:left w:val="none" w:sz="0" w:space="0" w:color="auto"/>
                <w:bottom w:val="none" w:sz="0" w:space="0" w:color="auto"/>
                <w:right w:val="none" w:sz="0" w:space="0" w:color="auto"/>
              </w:divBdr>
            </w:div>
            <w:div w:id="533007335">
              <w:marLeft w:val="0"/>
              <w:marRight w:val="0"/>
              <w:marTop w:val="0"/>
              <w:marBottom w:val="0"/>
              <w:divBdr>
                <w:top w:val="none" w:sz="0" w:space="0" w:color="auto"/>
                <w:left w:val="none" w:sz="0" w:space="0" w:color="auto"/>
                <w:bottom w:val="none" w:sz="0" w:space="0" w:color="auto"/>
                <w:right w:val="none" w:sz="0" w:space="0" w:color="auto"/>
              </w:divBdr>
            </w:div>
            <w:div w:id="409084681">
              <w:marLeft w:val="0"/>
              <w:marRight w:val="0"/>
              <w:marTop w:val="0"/>
              <w:marBottom w:val="0"/>
              <w:divBdr>
                <w:top w:val="none" w:sz="0" w:space="0" w:color="auto"/>
                <w:left w:val="none" w:sz="0" w:space="0" w:color="auto"/>
                <w:bottom w:val="none" w:sz="0" w:space="0" w:color="auto"/>
                <w:right w:val="none" w:sz="0" w:space="0" w:color="auto"/>
              </w:divBdr>
            </w:div>
            <w:div w:id="842009521">
              <w:marLeft w:val="0"/>
              <w:marRight w:val="0"/>
              <w:marTop w:val="0"/>
              <w:marBottom w:val="0"/>
              <w:divBdr>
                <w:top w:val="none" w:sz="0" w:space="0" w:color="auto"/>
                <w:left w:val="none" w:sz="0" w:space="0" w:color="auto"/>
                <w:bottom w:val="none" w:sz="0" w:space="0" w:color="auto"/>
                <w:right w:val="none" w:sz="0" w:space="0" w:color="auto"/>
              </w:divBdr>
            </w:div>
            <w:div w:id="371659407">
              <w:marLeft w:val="0"/>
              <w:marRight w:val="0"/>
              <w:marTop w:val="0"/>
              <w:marBottom w:val="0"/>
              <w:divBdr>
                <w:top w:val="none" w:sz="0" w:space="0" w:color="auto"/>
                <w:left w:val="none" w:sz="0" w:space="0" w:color="auto"/>
                <w:bottom w:val="none" w:sz="0" w:space="0" w:color="auto"/>
                <w:right w:val="none" w:sz="0" w:space="0" w:color="auto"/>
              </w:divBdr>
            </w:div>
            <w:div w:id="197551451">
              <w:marLeft w:val="0"/>
              <w:marRight w:val="0"/>
              <w:marTop w:val="0"/>
              <w:marBottom w:val="0"/>
              <w:divBdr>
                <w:top w:val="none" w:sz="0" w:space="0" w:color="auto"/>
                <w:left w:val="none" w:sz="0" w:space="0" w:color="auto"/>
                <w:bottom w:val="none" w:sz="0" w:space="0" w:color="auto"/>
                <w:right w:val="none" w:sz="0" w:space="0" w:color="auto"/>
              </w:divBdr>
            </w:div>
            <w:div w:id="1971932964">
              <w:marLeft w:val="0"/>
              <w:marRight w:val="0"/>
              <w:marTop w:val="0"/>
              <w:marBottom w:val="0"/>
              <w:divBdr>
                <w:top w:val="none" w:sz="0" w:space="0" w:color="auto"/>
                <w:left w:val="none" w:sz="0" w:space="0" w:color="auto"/>
                <w:bottom w:val="none" w:sz="0" w:space="0" w:color="auto"/>
                <w:right w:val="none" w:sz="0" w:space="0" w:color="auto"/>
              </w:divBdr>
            </w:div>
            <w:div w:id="874852858">
              <w:marLeft w:val="0"/>
              <w:marRight w:val="0"/>
              <w:marTop w:val="0"/>
              <w:marBottom w:val="0"/>
              <w:divBdr>
                <w:top w:val="none" w:sz="0" w:space="0" w:color="auto"/>
                <w:left w:val="none" w:sz="0" w:space="0" w:color="auto"/>
                <w:bottom w:val="none" w:sz="0" w:space="0" w:color="auto"/>
                <w:right w:val="none" w:sz="0" w:space="0" w:color="auto"/>
              </w:divBdr>
            </w:div>
            <w:div w:id="1802459210">
              <w:marLeft w:val="0"/>
              <w:marRight w:val="0"/>
              <w:marTop w:val="0"/>
              <w:marBottom w:val="0"/>
              <w:divBdr>
                <w:top w:val="none" w:sz="0" w:space="0" w:color="auto"/>
                <w:left w:val="none" w:sz="0" w:space="0" w:color="auto"/>
                <w:bottom w:val="none" w:sz="0" w:space="0" w:color="auto"/>
                <w:right w:val="none" w:sz="0" w:space="0" w:color="auto"/>
              </w:divBdr>
            </w:div>
            <w:div w:id="77837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047784">
      <w:bodyDiv w:val="1"/>
      <w:marLeft w:val="0"/>
      <w:marRight w:val="0"/>
      <w:marTop w:val="0"/>
      <w:marBottom w:val="0"/>
      <w:divBdr>
        <w:top w:val="none" w:sz="0" w:space="0" w:color="auto"/>
        <w:left w:val="none" w:sz="0" w:space="0" w:color="auto"/>
        <w:bottom w:val="none" w:sz="0" w:space="0" w:color="auto"/>
        <w:right w:val="none" w:sz="0" w:space="0" w:color="auto"/>
      </w:divBdr>
      <w:divsChild>
        <w:div w:id="1332564091">
          <w:marLeft w:val="0"/>
          <w:marRight w:val="0"/>
          <w:marTop w:val="0"/>
          <w:marBottom w:val="0"/>
          <w:divBdr>
            <w:top w:val="none" w:sz="0" w:space="0" w:color="auto"/>
            <w:left w:val="none" w:sz="0" w:space="0" w:color="auto"/>
            <w:bottom w:val="none" w:sz="0" w:space="0" w:color="auto"/>
            <w:right w:val="none" w:sz="0" w:space="0" w:color="auto"/>
          </w:divBdr>
          <w:divsChild>
            <w:div w:id="932974316">
              <w:marLeft w:val="0"/>
              <w:marRight w:val="0"/>
              <w:marTop w:val="0"/>
              <w:marBottom w:val="0"/>
              <w:divBdr>
                <w:top w:val="none" w:sz="0" w:space="0" w:color="auto"/>
                <w:left w:val="none" w:sz="0" w:space="0" w:color="auto"/>
                <w:bottom w:val="none" w:sz="0" w:space="0" w:color="auto"/>
                <w:right w:val="none" w:sz="0" w:space="0" w:color="auto"/>
              </w:divBdr>
            </w:div>
            <w:div w:id="1990550580">
              <w:marLeft w:val="0"/>
              <w:marRight w:val="0"/>
              <w:marTop w:val="0"/>
              <w:marBottom w:val="0"/>
              <w:divBdr>
                <w:top w:val="none" w:sz="0" w:space="0" w:color="auto"/>
                <w:left w:val="none" w:sz="0" w:space="0" w:color="auto"/>
                <w:bottom w:val="none" w:sz="0" w:space="0" w:color="auto"/>
                <w:right w:val="none" w:sz="0" w:space="0" w:color="auto"/>
              </w:divBdr>
            </w:div>
            <w:div w:id="1165049066">
              <w:marLeft w:val="0"/>
              <w:marRight w:val="0"/>
              <w:marTop w:val="0"/>
              <w:marBottom w:val="0"/>
              <w:divBdr>
                <w:top w:val="none" w:sz="0" w:space="0" w:color="auto"/>
                <w:left w:val="none" w:sz="0" w:space="0" w:color="auto"/>
                <w:bottom w:val="none" w:sz="0" w:space="0" w:color="auto"/>
                <w:right w:val="none" w:sz="0" w:space="0" w:color="auto"/>
              </w:divBdr>
            </w:div>
            <w:div w:id="1860658684">
              <w:marLeft w:val="0"/>
              <w:marRight w:val="0"/>
              <w:marTop w:val="0"/>
              <w:marBottom w:val="0"/>
              <w:divBdr>
                <w:top w:val="none" w:sz="0" w:space="0" w:color="auto"/>
                <w:left w:val="none" w:sz="0" w:space="0" w:color="auto"/>
                <w:bottom w:val="none" w:sz="0" w:space="0" w:color="auto"/>
                <w:right w:val="none" w:sz="0" w:space="0" w:color="auto"/>
              </w:divBdr>
            </w:div>
            <w:div w:id="661085128">
              <w:marLeft w:val="0"/>
              <w:marRight w:val="0"/>
              <w:marTop w:val="0"/>
              <w:marBottom w:val="0"/>
              <w:divBdr>
                <w:top w:val="none" w:sz="0" w:space="0" w:color="auto"/>
                <w:left w:val="none" w:sz="0" w:space="0" w:color="auto"/>
                <w:bottom w:val="none" w:sz="0" w:space="0" w:color="auto"/>
                <w:right w:val="none" w:sz="0" w:space="0" w:color="auto"/>
              </w:divBdr>
            </w:div>
            <w:div w:id="694040527">
              <w:marLeft w:val="0"/>
              <w:marRight w:val="0"/>
              <w:marTop w:val="0"/>
              <w:marBottom w:val="0"/>
              <w:divBdr>
                <w:top w:val="none" w:sz="0" w:space="0" w:color="auto"/>
                <w:left w:val="none" w:sz="0" w:space="0" w:color="auto"/>
                <w:bottom w:val="none" w:sz="0" w:space="0" w:color="auto"/>
                <w:right w:val="none" w:sz="0" w:space="0" w:color="auto"/>
              </w:divBdr>
            </w:div>
            <w:div w:id="153884713">
              <w:marLeft w:val="0"/>
              <w:marRight w:val="0"/>
              <w:marTop w:val="0"/>
              <w:marBottom w:val="0"/>
              <w:divBdr>
                <w:top w:val="none" w:sz="0" w:space="0" w:color="auto"/>
                <w:left w:val="none" w:sz="0" w:space="0" w:color="auto"/>
                <w:bottom w:val="none" w:sz="0" w:space="0" w:color="auto"/>
                <w:right w:val="none" w:sz="0" w:space="0" w:color="auto"/>
              </w:divBdr>
            </w:div>
            <w:div w:id="2059817851">
              <w:marLeft w:val="0"/>
              <w:marRight w:val="0"/>
              <w:marTop w:val="0"/>
              <w:marBottom w:val="0"/>
              <w:divBdr>
                <w:top w:val="none" w:sz="0" w:space="0" w:color="auto"/>
                <w:left w:val="none" w:sz="0" w:space="0" w:color="auto"/>
                <w:bottom w:val="none" w:sz="0" w:space="0" w:color="auto"/>
                <w:right w:val="none" w:sz="0" w:space="0" w:color="auto"/>
              </w:divBdr>
            </w:div>
            <w:div w:id="888540665">
              <w:marLeft w:val="0"/>
              <w:marRight w:val="0"/>
              <w:marTop w:val="0"/>
              <w:marBottom w:val="0"/>
              <w:divBdr>
                <w:top w:val="none" w:sz="0" w:space="0" w:color="auto"/>
                <w:left w:val="none" w:sz="0" w:space="0" w:color="auto"/>
                <w:bottom w:val="none" w:sz="0" w:space="0" w:color="auto"/>
                <w:right w:val="none" w:sz="0" w:space="0" w:color="auto"/>
              </w:divBdr>
            </w:div>
            <w:div w:id="198325194">
              <w:marLeft w:val="0"/>
              <w:marRight w:val="0"/>
              <w:marTop w:val="0"/>
              <w:marBottom w:val="0"/>
              <w:divBdr>
                <w:top w:val="none" w:sz="0" w:space="0" w:color="auto"/>
                <w:left w:val="none" w:sz="0" w:space="0" w:color="auto"/>
                <w:bottom w:val="none" w:sz="0" w:space="0" w:color="auto"/>
                <w:right w:val="none" w:sz="0" w:space="0" w:color="auto"/>
              </w:divBdr>
            </w:div>
            <w:div w:id="1508983600">
              <w:marLeft w:val="0"/>
              <w:marRight w:val="0"/>
              <w:marTop w:val="0"/>
              <w:marBottom w:val="0"/>
              <w:divBdr>
                <w:top w:val="none" w:sz="0" w:space="0" w:color="auto"/>
                <w:left w:val="none" w:sz="0" w:space="0" w:color="auto"/>
                <w:bottom w:val="none" w:sz="0" w:space="0" w:color="auto"/>
                <w:right w:val="none" w:sz="0" w:space="0" w:color="auto"/>
              </w:divBdr>
            </w:div>
            <w:div w:id="460148447">
              <w:marLeft w:val="0"/>
              <w:marRight w:val="0"/>
              <w:marTop w:val="0"/>
              <w:marBottom w:val="0"/>
              <w:divBdr>
                <w:top w:val="none" w:sz="0" w:space="0" w:color="auto"/>
                <w:left w:val="none" w:sz="0" w:space="0" w:color="auto"/>
                <w:bottom w:val="none" w:sz="0" w:space="0" w:color="auto"/>
                <w:right w:val="none" w:sz="0" w:space="0" w:color="auto"/>
              </w:divBdr>
            </w:div>
            <w:div w:id="1629629462">
              <w:marLeft w:val="0"/>
              <w:marRight w:val="0"/>
              <w:marTop w:val="0"/>
              <w:marBottom w:val="0"/>
              <w:divBdr>
                <w:top w:val="none" w:sz="0" w:space="0" w:color="auto"/>
                <w:left w:val="none" w:sz="0" w:space="0" w:color="auto"/>
                <w:bottom w:val="none" w:sz="0" w:space="0" w:color="auto"/>
                <w:right w:val="none" w:sz="0" w:space="0" w:color="auto"/>
              </w:divBdr>
            </w:div>
            <w:div w:id="1716808205">
              <w:marLeft w:val="0"/>
              <w:marRight w:val="0"/>
              <w:marTop w:val="0"/>
              <w:marBottom w:val="0"/>
              <w:divBdr>
                <w:top w:val="none" w:sz="0" w:space="0" w:color="auto"/>
                <w:left w:val="none" w:sz="0" w:space="0" w:color="auto"/>
                <w:bottom w:val="none" w:sz="0" w:space="0" w:color="auto"/>
                <w:right w:val="none" w:sz="0" w:space="0" w:color="auto"/>
              </w:divBdr>
            </w:div>
            <w:div w:id="515195643">
              <w:marLeft w:val="0"/>
              <w:marRight w:val="0"/>
              <w:marTop w:val="0"/>
              <w:marBottom w:val="0"/>
              <w:divBdr>
                <w:top w:val="none" w:sz="0" w:space="0" w:color="auto"/>
                <w:left w:val="none" w:sz="0" w:space="0" w:color="auto"/>
                <w:bottom w:val="none" w:sz="0" w:space="0" w:color="auto"/>
                <w:right w:val="none" w:sz="0" w:space="0" w:color="auto"/>
              </w:divBdr>
            </w:div>
            <w:div w:id="582229148">
              <w:marLeft w:val="0"/>
              <w:marRight w:val="0"/>
              <w:marTop w:val="0"/>
              <w:marBottom w:val="0"/>
              <w:divBdr>
                <w:top w:val="none" w:sz="0" w:space="0" w:color="auto"/>
                <w:left w:val="none" w:sz="0" w:space="0" w:color="auto"/>
                <w:bottom w:val="none" w:sz="0" w:space="0" w:color="auto"/>
                <w:right w:val="none" w:sz="0" w:space="0" w:color="auto"/>
              </w:divBdr>
            </w:div>
            <w:div w:id="565456144">
              <w:marLeft w:val="0"/>
              <w:marRight w:val="0"/>
              <w:marTop w:val="0"/>
              <w:marBottom w:val="0"/>
              <w:divBdr>
                <w:top w:val="none" w:sz="0" w:space="0" w:color="auto"/>
                <w:left w:val="none" w:sz="0" w:space="0" w:color="auto"/>
                <w:bottom w:val="none" w:sz="0" w:space="0" w:color="auto"/>
                <w:right w:val="none" w:sz="0" w:space="0" w:color="auto"/>
              </w:divBdr>
            </w:div>
            <w:div w:id="1268849596">
              <w:marLeft w:val="0"/>
              <w:marRight w:val="0"/>
              <w:marTop w:val="0"/>
              <w:marBottom w:val="0"/>
              <w:divBdr>
                <w:top w:val="none" w:sz="0" w:space="0" w:color="auto"/>
                <w:left w:val="none" w:sz="0" w:space="0" w:color="auto"/>
                <w:bottom w:val="none" w:sz="0" w:space="0" w:color="auto"/>
                <w:right w:val="none" w:sz="0" w:space="0" w:color="auto"/>
              </w:divBdr>
            </w:div>
            <w:div w:id="30824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699565">
      <w:bodyDiv w:val="1"/>
      <w:marLeft w:val="0"/>
      <w:marRight w:val="0"/>
      <w:marTop w:val="0"/>
      <w:marBottom w:val="0"/>
      <w:divBdr>
        <w:top w:val="none" w:sz="0" w:space="0" w:color="auto"/>
        <w:left w:val="none" w:sz="0" w:space="0" w:color="auto"/>
        <w:bottom w:val="none" w:sz="0" w:space="0" w:color="auto"/>
        <w:right w:val="none" w:sz="0" w:space="0" w:color="auto"/>
      </w:divBdr>
      <w:divsChild>
        <w:div w:id="1033652496">
          <w:marLeft w:val="0"/>
          <w:marRight w:val="0"/>
          <w:marTop w:val="0"/>
          <w:marBottom w:val="0"/>
          <w:divBdr>
            <w:top w:val="none" w:sz="0" w:space="0" w:color="auto"/>
            <w:left w:val="none" w:sz="0" w:space="0" w:color="auto"/>
            <w:bottom w:val="none" w:sz="0" w:space="0" w:color="auto"/>
            <w:right w:val="none" w:sz="0" w:space="0" w:color="auto"/>
          </w:divBdr>
          <w:divsChild>
            <w:div w:id="413550500">
              <w:marLeft w:val="0"/>
              <w:marRight w:val="0"/>
              <w:marTop w:val="0"/>
              <w:marBottom w:val="0"/>
              <w:divBdr>
                <w:top w:val="none" w:sz="0" w:space="0" w:color="auto"/>
                <w:left w:val="none" w:sz="0" w:space="0" w:color="auto"/>
                <w:bottom w:val="none" w:sz="0" w:space="0" w:color="auto"/>
                <w:right w:val="none" w:sz="0" w:space="0" w:color="auto"/>
              </w:divBdr>
            </w:div>
            <w:div w:id="1872300659">
              <w:marLeft w:val="0"/>
              <w:marRight w:val="0"/>
              <w:marTop w:val="0"/>
              <w:marBottom w:val="0"/>
              <w:divBdr>
                <w:top w:val="none" w:sz="0" w:space="0" w:color="auto"/>
                <w:left w:val="none" w:sz="0" w:space="0" w:color="auto"/>
                <w:bottom w:val="none" w:sz="0" w:space="0" w:color="auto"/>
                <w:right w:val="none" w:sz="0" w:space="0" w:color="auto"/>
              </w:divBdr>
            </w:div>
            <w:div w:id="1858226780">
              <w:marLeft w:val="0"/>
              <w:marRight w:val="0"/>
              <w:marTop w:val="0"/>
              <w:marBottom w:val="0"/>
              <w:divBdr>
                <w:top w:val="none" w:sz="0" w:space="0" w:color="auto"/>
                <w:left w:val="none" w:sz="0" w:space="0" w:color="auto"/>
                <w:bottom w:val="none" w:sz="0" w:space="0" w:color="auto"/>
                <w:right w:val="none" w:sz="0" w:space="0" w:color="auto"/>
              </w:divBdr>
            </w:div>
            <w:div w:id="1170557587">
              <w:marLeft w:val="0"/>
              <w:marRight w:val="0"/>
              <w:marTop w:val="0"/>
              <w:marBottom w:val="0"/>
              <w:divBdr>
                <w:top w:val="none" w:sz="0" w:space="0" w:color="auto"/>
                <w:left w:val="none" w:sz="0" w:space="0" w:color="auto"/>
                <w:bottom w:val="none" w:sz="0" w:space="0" w:color="auto"/>
                <w:right w:val="none" w:sz="0" w:space="0" w:color="auto"/>
              </w:divBdr>
            </w:div>
            <w:div w:id="183595047">
              <w:marLeft w:val="0"/>
              <w:marRight w:val="0"/>
              <w:marTop w:val="0"/>
              <w:marBottom w:val="0"/>
              <w:divBdr>
                <w:top w:val="none" w:sz="0" w:space="0" w:color="auto"/>
                <w:left w:val="none" w:sz="0" w:space="0" w:color="auto"/>
                <w:bottom w:val="none" w:sz="0" w:space="0" w:color="auto"/>
                <w:right w:val="none" w:sz="0" w:space="0" w:color="auto"/>
              </w:divBdr>
            </w:div>
            <w:div w:id="922298251">
              <w:marLeft w:val="0"/>
              <w:marRight w:val="0"/>
              <w:marTop w:val="0"/>
              <w:marBottom w:val="0"/>
              <w:divBdr>
                <w:top w:val="none" w:sz="0" w:space="0" w:color="auto"/>
                <w:left w:val="none" w:sz="0" w:space="0" w:color="auto"/>
                <w:bottom w:val="none" w:sz="0" w:space="0" w:color="auto"/>
                <w:right w:val="none" w:sz="0" w:space="0" w:color="auto"/>
              </w:divBdr>
            </w:div>
            <w:div w:id="61563898">
              <w:marLeft w:val="0"/>
              <w:marRight w:val="0"/>
              <w:marTop w:val="0"/>
              <w:marBottom w:val="0"/>
              <w:divBdr>
                <w:top w:val="none" w:sz="0" w:space="0" w:color="auto"/>
                <w:left w:val="none" w:sz="0" w:space="0" w:color="auto"/>
                <w:bottom w:val="none" w:sz="0" w:space="0" w:color="auto"/>
                <w:right w:val="none" w:sz="0" w:space="0" w:color="auto"/>
              </w:divBdr>
            </w:div>
            <w:div w:id="529411954">
              <w:marLeft w:val="0"/>
              <w:marRight w:val="0"/>
              <w:marTop w:val="0"/>
              <w:marBottom w:val="0"/>
              <w:divBdr>
                <w:top w:val="none" w:sz="0" w:space="0" w:color="auto"/>
                <w:left w:val="none" w:sz="0" w:space="0" w:color="auto"/>
                <w:bottom w:val="none" w:sz="0" w:space="0" w:color="auto"/>
                <w:right w:val="none" w:sz="0" w:space="0" w:color="auto"/>
              </w:divBdr>
            </w:div>
            <w:div w:id="933512026">
              <w:marLeft w:val="0"/>
              <w:marRight w:val="0"/>
              <w:marTop w:val="0"/>
              <w:marBottom w:val="0"/>
              <w:divBdr>
                <w:top w:val="none" w:sz="0" w:space="0" w:color="auto"/>
                <w:left w:val="none" w:sz="0" w:space="0" w:color="auto"/>
                <w:bottom w:val="none" w:sz="0" w:space="0" w:color="auto"/>
                <w:right w:val="none" w:sz="0" w:space="0" w:color="auto"/>
              </w:divBdr>
            </w:div>
            <w:div w:id="1966278964">
              <w:marLeft w:val="0"/>
              <w:marRight w:val="0"/>
              <w:marTop w:val="0"/>
              <w:marBottom w:val="0"/>
              <w:divBdr>
                <w:top w:val="none" w:sz="0" w:space="0" w:color="auto"/>
                <w:left w:val="none" w:sz="0" w:space="0" w:color="auto"/>
                <w:bottom w:val="none" w:sz="0" w:space="0" w:color="auto"/>
                <w:right w:val="none" w:sz="0" w:space="0" w:color="auto"/>
              </w:divBdr>
            </w:div>
            <w:div w:id="640697736">
              <w:marLeft w:val="0"/>
              <w:marRight w:val="0"/>
              <w:marTop w:val="0"/>
              <w:marBottom w:val="0"/>
              <w:divBdr>
                <w:top w:val="none" w:sz="0" w:space="0" w:color="auto"/>
                <w:left w:val="none" w:sz="0" w:space="0" w:color="auto"/>
                <w:bottom w:val="none" w:sz="0" w:space="0" w:color="auto"/>
                <w:right w:val="none" w:sz="0" w:space="0" w:color="auto"/>
              </w:divBdr>
            </w:div>
            <w:div w:id="40831546">
              <w:marLeft w:val="0"/>
              <w:marRight w:val="0"/>
              <w:marTop w:val="0"/>
              <w:marBottom w:val="0"/>
              <w:divBdr>
                <w:top w:val="none" w:sz="0" w:space="0" w:color="auto"/>
                <w:left w:val="none" w:sz="0" w:space="0" w:color="auto"/>
                <w:bottom w:val="none" w:sz="0" w:space="0" w:color="auto"/>
                <w:right w:val="none" w:sz="0" w:space="0" w:color="auto"/>
              </w:divBdr>
            </w:div>
            <w:div w:id="1701738244">
              <w:marLeft w:val="0"/>
              <w:marRight w:val="0"/>
              <w:marTop w:val="0"/>
              <w:marBottom w:val="0"/>
              <w:divBdr>
                <w:top w:val="none" w:sz="0" w:space="0" w:color="auto"/>
                <w:left w:val="none" w:sz="0" w:space="0" w:color="auto"/>
                <w:bottom w:val="none" w:sz="0" w:space="0" w:color="auto"/>
                <w:right w:val="none" w:sz="0" w:space="0" w:color="auto"/>
              </w:divBdr>
            </w:div>
            <w:div w:id="320087993">
              <w:marLeft w:val="0"/>
              <w:marRight w:val="0"/>
              <w:marTop w:val="0"/>
              <w:marBottom w:val="0"/>
              <w:divBdr>
                <w:top w:val="none" w:sz="0" w:space="0" w:color="auto"/>
                <w:left w:val="none" w:sz="0" w:space="0" w:color="auto"/>
                <w:bottom w:val="none" w:sz="0" w:space="0" w:color="auto"/>
                <w:right w:val="none" w:sz="0" w:space="0" w:color="auto"/>
              </w:divBdr>
            </w:div>
            <w:div w:id="1890804333">
              <w:marLeft w:val="0"/>
              <w:marRight w:val="0"/>
              <w:marTop w:val="0"/>
              <w:marBottom w:val="0"/>
              <w:divBdr>
                <w:top w:val="none" w:sz="0" w:space="0" w:color="auto"/>
                <w:left w:val="none" w:sz="0" w:space="0" w:color="auto"/>
                <w:bottom w:val="none" w:sz="0" w:space="0" w:color="auto"/>
                <w:right w:val="none" w:sz="0" w:space="0" w:color="auto"/>
              </w:divBdr>
            </w:div>
            <w:div w:id="466582711">
              <w:marLeft w:val="0"/>
              <w:marRight w:val="0"/>
              <w:marTop w:val="0"/>
              <w:marBottom w:val="0"/>
              <w:divBdr>
                <w:top w:val="none" w:sz="0" w:space="0" w:color="auto"/>
                <w:left w:val="none" w:sz="0" w:space="0" w:color="auto"/>
                <w:bottom w:val="none" w:sz="0" w:space="0" w:color="auto"/>
                <w:right w:val="none" w:sz="0" w:space="0" w:color="auto"/>
              </w:divBdr>
            </w:div>
            <w:div w:id="623463262">
              <w:marLeft w:val="0"/>
              <w:marRight w:val="0"/>
              <w:marTop w:val="0"/>
              <w:marBottom w:val="0"/>
              <w:divBdr>
                <w:top w:val="none" w:sz="0" w:space="0" w:color="auto"/>
                <w:left w:val="none" w:sz="0" w:space="0" w:color="auto"/>
                <w:bottom w:val="none" w:sz="0" w:space="0" w:color="auto"/>
                <w:right w:val="none" w:sz="0" w:space="0" w:color="auto"/>
              </w:divBdr>
            </w:div>
            <w:div w:id="61560368">
              <w:marLeft w:val="0"/>
              <w:marRight w:val="0"/>
              <w:marTop w:val="0"/>
              <w:marBottom w:val="0"/>
              <w:divBdr>
                <w:top w:val="none" w:sz="0" w:space="0" w:color="auto"/>
                <w:left w:val="none" w:sz="0" w:space="0" w:color="auto"/>
                <w:bottom w:val="none" w:sz="0" w:space="0" w:color="auto"/>
                <w:right w:val="none" w:sz="0" w:space="0" w:color="auto"/>
              </w:divBdr>
            </w:div>
            <w:div w:id="2128116606">
              <w:marLeft w:val="0"/>
              <w:marRight w:val="0"/>
              <w:marTop w:val="0"/>
              <w:marBottom w:val="0"/>
              <w:divBdr>
                <w:top w:val="none" w:sz="0" w:space="0" w:color="auto"/>
                <w:left w:val="none" w:sz="0" w:space="0" w:color="auto"/>
                <w:bottom w:val="none" w:sz="0" w:space="0" w:color="auto"/>
                <w:right w:val="none" w:sz="0" w:space="0" w:color="auto"/>
              </w:divBdr>
            </w:div>
            <w:div w:id="1045179887">
              <w:marLeft w:val="0"/>
              <w:marRight w:val="0"/>
              <w:marTop w:val="0"/>
              <w:marBottom w:val="0"/>
              <w:divBdr>
                <w:top w:val="none" w:sz="0" w:space="0" w:color="auto"/>
                <w:left w:val="none" w:sz="0" w:space="0" w:color="auto"/>
                <w:bottom w:val="none" w:sz="0" w:space="0" w:color="auto"/>
                <w:right w:val="none" w:sz="0" w:space="0" w:color="auto"/>
              </w:divBdr>
            </w:div>
            <w:div w:id="849415802">
              <w:marLeft w:val="0"/>
              <w:marRight w:val="0"/>
              <w:marTop w:val="0"/>
              <w:marBottom w:val="0"/>
              <w:divBdr>
                <w:top w:val="none" w:sz="0" w:space="0" w:color="auto"/>
                <w:left w:val="none" w:sz="0" w:space="0" w:color="auto"/>
                <w:bottom w:val="none" w:sz="0" w:space="0" w:color="auto"/>
                <w:right w:val="none" w:sz="0" w:space="0" w:color="auto"/>
              </w:divBdr>
            </w:div>
            <w:div w:id="2049181626">
              <w:marLeft w:val="0"/>
              <w:marRight w:val="0"/>
              <w:marTop w:val="0"/>
              <w:marBottom w:val="0"/>
              <w:divBdr>
                <w:top w:val="none" w:sz="0" w:space="0" w:color="auto"/>
                <w:left w:val="none" w:sz="0" w:space="0" w:color="auto"/>
                <w:bottom w:val="none" w:sz="0" w:space="0" w:color="auto"/>
                <w:right w:val="none" w:sz="0" w:space="0" w:color="auto"/>
              </w:divBdr>
            </w:div>
            <w:div w:id="129976998">
              <w:marLeft w:val="0"/>
              <w:marRight w:val="0"/>
              <w:marTop w:val="0"/>
              <w:marBottom w:val="0"/>
              <w:divBdr>
                <w:top w:val="none" w:sz="0" w:space="0" w:color="auto"/>
                <w:left w:val="none" w:sz="0" w:space="0" w:color="auto"/>
                <w:bottom w:val="none" w:sz="0" w:space="0" w:color="auto"/>
                <w:right w:val="none" w:sz="0" w:space="0" w:color="auto"/>
              </w:divBdr>
            </w:div>
            <w:div w:id="1525633635">
              <w:marLeft w:val="0"/>
              <w:marRight w:val="0"/>
              <w:marTop w:val="0"/>
              <w:marBottom w:val="0"/>
              <w:divBdr>
                <w:top w:val="none" w:sz="0" w:space="0" w:color="auto"/>
                <w:left w:val="none" w:sz="0" w:space="0" w:color="auto"/>
                <w:bottom w:val="none" w:sz="0" w:space="0" w:color="auto"/>
                <w:right w:val="none" w:sz="0" w:space="0" w:color="auto"/>
              </w:divBdr>
            </w:div>
            <w:div w:id="1387410173">
              <w:marLeft w:val="0"/>
              <w:marRight w:val="0"/>
              <w:marTop w:val="0"/>
              <w:marBottom w:val="0"/>
              <w:divBdr>
                <w:top w:val="none" w:sz="0" w:space="0" w:color="auto"/>
                <w:left w:val="none" w:sz="0" w:space="0" w:color="auto"/>
                <w:bottom w:val="none" w:sz="0" w:space="0" w:color="auto"/>
                <w:right w:val="none" w:sz="0" w:space="0" w:color="auto"/>
              </w:divBdr>
            </w:div>
            <w:div w:id="872961948">
              <w:marLeft w:val="0"/>
              <w:marRight w:val="0"/>
              <w:marTop w:val="0"/>
              <w:marBottom w:val="0"/>
              <w:divBdr>
                <w:top w:val="none" w:sz="0" w:space="0" w:color="auto"/>
                <w:left w:val="none" w:sz="0" w:space="0" w:color="auto"/>
                <w:bottom w:val="none" w:sz="0" w:space="0" w:color="auto"/>
                <w:right w:val="none" w:sz="0" w:space="0" w:color="auto"/>
              </w:divBdr>
            </w:div>
            <w:div w:id="591622572">
              <w:marLeft w:val="0"/>
              <w:marRight w:val="0"/>
              <w:marTop w:val="0"/>
              <w:marBottom w:val="0"/>
              <w:divBdr>
                <w:top w:val="none" w:sz="0" w:space="0" w:color="auto"/>
                <w:left w:val="none" w:sz="0" w:space="0" w:color="auto"/>
                <w:bottom w:val="none" w:sz="0" w:space="0" w:color="auto"/>
                <w:right w:val="none" w:sz="0" w:space="0" w:color="auto"/>
              </w:divBdr>
            </w:div>
            <w:div w:id="164170284">
              <w:marLeft w:val="0"/>
              <w:marRight w:val="0"/>
              <w:marTop w:val="0"/>
              <w:marBottom w:val="0"/>
              <w:divBdr>
                <w:top w:val="none" w:sz="0" w:space="0" w:color="auto"/>
                <w:left w:val="none" w:sz="0" w:space="0" w:color="auto"/>
                <w:bottom w:val="none" w:sz="0" w:space="0" w:color="auto"/>
                <w:right w:val="none" w:sz="0" w:space="0" w:color="auto"/>
              </w:divBdr>
            </w:div>
            <w:div w:id="1310985117">
              <w:marLeft w:val="0"/>
              <w:marRight w:val="0"/>
              <w:marTop w:val="0"/>
              <w:marBottom w:val="0"/>
              <w:divBdr>
                <w:top w:val="none" w:sz="0" w:space="0" w:color="auto"/>
                <w:left w:val="none" w:sz="0" w:space="0" w:color="auto"/>
                <w:bottom w:val="none" w:sz="0" w:space="0" w:color="auto"/>
                <w:right w:val="none" w:sz="0" w:space="0" w:color="auto"/>
              </w:divBdr>
            </w:div>
            <w:div w:id="531458929">
              <w:marLeft w:val="0"/>
              <w:marRight w:val="0"/>
              <w:marTop w:val="0"/>
              <w:marBottom w:val="0"/>
              <w:divBdr>
                <w:top w:val="none" w:sz="0" w:space="0" w:color="auto"/>
                <w:left w:val="none" w:sz="0" w:space="0" w:color="auto"/>
                <w:bottom w:val="none" w:sz="0" w:space="0" w:color="auto"/>
                <w:right w:val="none" w:sz="0" w:space="0" w:color="auto"/>
              </w:divBdr>
            </w:div>
            <w:div w:id="1993673203">
              <w:marLeft w:val="0"/>
              <w:marRight w:val="0"/>
              <w:marTop w:val="0"/>
              <w:marBottom w:val="0"/>
              <w:divBdr>
                <w:top w:val="none" w:sz="0" w:space="0" w:color="auto"/>
                <w:left w:val="none" w:sz="0" w:space="0" w:color="auto"/>
                <w:bottom w:val="none" w:sz="0" w:space="0" w:color="auto"/>
                <w:right w:val="none" w:sz="0" w:space="0" w:color="auto"/>
              </w:divBdr>
            </w:div>
            <w:div w:id="1199516123">
              <w:marLeft w:val="0"/>
              <w:marRight w:val="0"/>
              <w:marTop w:val="0"/>
              <w:marBottom w:val="0"/>
              <w:divBdr>
                <w:top w:val="none" w:sz="0" w:space="0" w:color="auto"/>
                <w:left w:val="none" w:sz="0" w:space="0" w:color="auto"/>
                <w:bottom w:val="none" w:sz="0" w:space="0" w:color="auto"/>
                <w:right w:val="none" w:sz="0" w:space="0" w:color="auto"/>
              </w:divBdr>
            </w:div>
            <w:div w:id="1224298210">
              <w:marLeft w:val="0"/>
              <w:marRight w:val="0"/>
              <w:marTop w:val="0"/>
              <w:marBottom w:val="0"/>
              <w:divBdr>
                <w:top w:val="none" w:sz="0" w:space="0" w:color="auto"/>
                <w:left w:val="none" w:sz="0" w:space="0" w:color="auto"/>
                <w:bottom w:val="none" w:sz="0" w:space="0" w:color="auto"/>
                <w:right w:val="none" w:sz="0" w:space="0" w:color="auto"/>
              </w:divBdr>
            </w:div>
            <w:div w:id="1564179885">
              <w:marLeft w:val="0"/>
              <w:marRight w:val="0"/>
              <w:marTop w:val="0"/>
              <w:marBottom w:val="0"/>
              <w:divBdr>
                <w:top w:val="none" w:sz="0" w:space="0" w:color="auto"/>
                <w:left w:val="none" w:sz="0" w:space="0" w:color="auto"/>
                <w:bottom w:val="none" w:sz="0" w:space="0" w:color="auto"/>
                <w:right w:val="none" w:sz="0" w:space="0" w:color="auto"/>
              </w:divBdr>
            </w:div>
            <w:div w:id="1989161838">
              <w:marLeft w:val="0"/>
              <w:marRight w:val="0"/>
              <w:marTop w:val="0"/>
              <w:marBottom w:val="0"/>
              <w:divBdr>
                <w:top w:val="none" w:sz="0" w:space="0" w:color="auto"/>
                <w:left w:val="none" w:sz="0" w:space="0" w:color="auto"/>
                <w:bottom w:val="none" w:sz="0" w:space="0" w:color="auto"/>
                <w:right w:val="none" w:sz="0" w:space="0" w:color="auto"/>
              </w:divBdr>
            </w:div>
            <w:div w:id="475999805">
              <w:marLeft w:val="0"/>
              <w:marRight w:val="0"/>
              <w:marTop w:val="0"/>
              <w:marBottom w:val="0"/>
              <w:divBdr>
                <w:top w:val="none" w:sz="0" w:space="0" w:color="auto"/>
                <w:left w:val="none" w:sz="0" w:space="0" w:color="auto"/>
                <w:bottom w:val="none" w:sz="0" w:space="0" w:color="auto"/>
                <w:right w:val="none" w:sz="0" w:space="0" w:color="auto"/>
              </w:divBdr>
            </w:div>
            <w:div w:id="51201537">
              <w:marLeft w:val="0"/>
              <w:marRight w:val="0"/>
              <w:marTop w:val="0"/>
              <w:marBottom w:val="0"/>
              <w:divBdr>
                <w:top w:val="none" w:sz="0" w:space="0" w:color="auto"/>
                <w:left w:val="none" w:sz="0" w:space="0" w:color="auto"/>
                <w:bottom w:val="none" w:sz="0" w:space="0" w:color="auto"/>
                <w:right w:val="none" w:sz="0" w:space="0" w:color="auto"/>
              </w:divBdr>
            </w:div>
            <w:div w:id="1063408419">
              <w:marLeft w:val="0"/>
              <w:marRight w:val="0"/>
              <w:marTop w:val="0"/>
              <w:marBottom w:val="0"/>
              <w:divBdr>
                <w:top w:val="none" w:sz="0" w:space="0" w:color="auto"/>
                <w:left w:val="none" w:sz="0" w:space="0" w:color="auto"/>
                <w:bottom w:val="none" w:sz="0" w:space="0" w:color="auto"/>
                <w:right w:val="none" w:sz="0" w:space="0" w:color="auto"/>
              </w:divBdr>
            </w:div>
            <w:div w:id="268588427">
              <w:marLeft w:val="0"/>
              <w:marRight w:val="0"/>
              <w:marTop w:val="0"/>
              <w:marBottom w:val="0"/>
              <w:divBdr>
                <w:top w:val="none" w:sz="0" w:space="0" w:color="auto"/>
                <w:left w:val="none" w:sz="0" w:space="0" w:color="auto"/>
                <w:bottom w:val="none" w:sz="0" w:space="0" w:color="auto"/>
                <w:right w:val="none" w:sz="0" w:space="0" w:color="auto"/>
              </w:divBdr>
            </w:div>
            <w:div w:id="1714882012">
              <w:marLeft w:val="0"/>
              <w:marRight w:val="0"/>
              <w:marTop w:val="0"/>
              <w:marBottom w:val="0"/>
              <w:divBdr>
                <w:top w:val="none" w:sz="0" w:space="0" w:color="auto"/>
                <w:left w:val="none" w:sz="0" w:space="0" w:color="auto"/>
                <w:bottom w:val="none" w:sz="0" w:space="0" w:color="auto"/>
                <w:right w:val="none" w:sz="0" w:space="0" w:color="auto"/>
              </w:divBdr>
            </w:div>
            <w:div w:id="1680348632">
              <w:marLeft w:val="0"/>
              <w:marRight w:val="0"/>
              <w:marTop w:val="0"/>
              <w:marBottom w:val="0"/>
              <w:divBdr>
                <w:top w:val="none" w:sz="0" w:space="0" w:color="auto"/>
                <w:left w:val="none" w:sz="0" w:space="0" w:color="auto"/>
                <w:bottom w:val="none" w:sz="0" w:space="0" w:color="auto"/>
                <w:right w:val="none" w:sz="0" w:space="0" w:color="auto"/>
              </w:divBdr>
            </w:div>
            <w:div w:id="2144886490">
              <w:marLeft w:val="0"/>
              <w:marRight w:val="0"/>
              <w:marTop w:val="0"/>
              <w:marBottom w:val="0"/>
              <w:divBdr>
                <w:top w:val="none" w:sz="0" w:space="0" w:color="auto"/>
                <w:left w:val="none" w:sz="0" w:space="0" w:color="auto"/>
                <w:bottom w:val="none" w:sz="0" w:space="0" w:color="auto"/>
                <w:right w:val="none" w:sz="0" w:space="0" w:color="auto"/>
              </w:divBdr>
            </w:div>
            <w:div w:id="1703747245">
              <w:marLeft w:val="0"/>
              <w:marRight w:val="0"/>
              <w:marTop w:val="0"/>
              <w:marBottom w:val="0"/>
              <w:divBdr>
                <w:top w:val="none" w:sz="0" w:space="0" w:color="auto"/>
                <w:left w:val="none" w:sz="0" w:space="0" w:color="auto"/>
                <w:bottom w:val="none" w:sz="0" w:space="0" w:color="auto"/>
                <w:right w:val="none" w:sz="0" w:space="0" w:color="auto"/>
              </w:divBdr>
            </w:div>
            <w:div w:id="1680423632">
              <w:marLeft w:val="0"/>
              <w:marRight w:val="0"/>
              <w:marTop w:val="0"/>
              <w:marBottom w:val="0"/>
              <w:divBdr>
                <w:top w:val="none" w:sz="0" w:space="0" w:color="auto"/>
                <w:left w:val="none" w:sz="0" w:space="0" w:color="auto"/>
                <w:bottom w:val="none" w:sz="0" w:space="0" w:color="auto"/>
                <w:right w:val="none" w:sz="0" w:space="0" w:color="auto"/>
              </w:divBdr>
            </w:div>
            <w:div w:id="1178081784">
              <w:marLeft w:val="0"/>
              <w:marRight w:val="0"/>
              <w:marTop w:val="0"/>
              <w:marBottom w:val="0"/>
              <w:divBdr>
                <w:top w:val="none" w:sz="0" w:space="0" w:color="auto"/>
                <w:left w:val="none" w:sz="0" w:space="0" w:color="auto"/>
                <w:bottom w:val="none" w:sz="0" w:space="0" w:color="auto"/>
                <w:right w:val="none" w:sz="0" w:space="0" w:color="auto"/>
              </w:divBdr>
            </w:div>
            <w:div w:id="1396120458">
              <w:marLeft w:val="0"/>
              <w:marRight w:val="0"/>
              <w:marTop w:val="0"/>
              <w:marBottom w:val="0"/>
              <w:divBdr>
                <w:top w:val="none" w:sz="0" w:space="0" w:color="auto"/>
                <w:left w:val="none" w:sz="0" w:space="0" w:color="auto"/>
                <w:bottom w:val="none" w:sz="0" w:space="0" w:color="auto"/>
                <w:right w:val="none" w:sz="0" w:space="0" w:color="auto"/>
              </w:divBdr>
            </w:div>
            <w:div w:id="110325747">
              <w:marLeft w:val="0"/>
              <w:marRight w:val="0"/>
              <w:marTop w:val="0"/>
              <w:marBottom w:val="0"/>
              <w:divBdr>
                <w:top w:val="none" w:sz="0" w:space="0" w:color="auto"/>
                <w:left w:val="none" w:sz="0" w:space="0" w:color="auto"/>
                <w:bottom w:val="none" w:sz="0" w:space="0" w:color="auto"/>
                <w:right w:val="none" w:sz="0" w:space="0" w:color="auto"/>
              </w:divBdr>
            </w:div>
            <w:div w:id="1470711188">
              <w:marLeft w:val="0"/>
              <w:marRight w:val="0"/>
              <w:marTop w:val="0"/>
              <w:marBottom w:val="0"/>
              <w:divBdr>
                <w:top w:val="none" w:sz="0" w:space="0" w:color="auto"/>
                <w:left w:val="none" w:sz="0" w:space="0" w:color="auto"/>
                <w:bottom w:val="none" w:sz="0" w:space="0" w:color="auto"/>
                <w:right w:val="none" w:sz="0" w:space="0" w:color="auto"/>
              </w:divBdr>
            </w:div>
            <w:div w:id="1380012516">
              <w:marLeft w:val="0"/>
              <w:marRight w:val="0"/>
              <w:marTop w:val="0"/>
              <w:marBottom w:val="0"/>
              <w:divBdr>
                <w:top w:val="none" w:sz="0" w:space="0" w:color="auto"/>
                <w:left w:val="none" w:sz="0" w:space="0" w:color="auto"/>
                <w:bottom w:val="none" w:sz="0" w:space="0" w:color="auto"/>
                <w:right w:val="none" w:sz="0" w:space="0" w:color="auto"/>
              </w:divBdr>
            </w:div>
            <w:div w:id="782841949">
              <w:marLeft w:val="0"/>
              <w:marRight w:val="0"/>
              <w:marTop w:val="0"/>
              <w:marBottom w:val="0"/>
              <w:divBdr>
                <w:top w:val="none" w:sz="0" w:space="0" w:color="auto"/>
                <w:left w:val="none" w:sz="0" w:space="0" w:color="auto"/>
                <w:bottom w:val="none" w:sz="0" w:space="0" w:color="auto"/>
                <w:right w:val="none" w:sz="0" w:space="0" w:color="auto"/>
              </w:divBdr>
            </w:div>
            <w:div w:id="1926264172">
              <w:marLeft w:val="0"/>
              <w:marRight w:val="0"/>
              <w:marTop w:val="0"/>
              <w:marBottom w:val="0"/>
              <w:divBdr>
                <w:top w:val="none" w:sz="0" w:space="0" w:color="auto"/>
                <w:left w:val="none" w:sz="0" w:space="0" w:color="auto"/>
                <w:bottom w:val="none" w:sz="0" w:space="0" w:color="auto"/>
                <w:right w:val="none" w:sz="0" w:space="0" w:color="auto"/>
              </w:divBdr>
            </w:div>
            <w:div w:id="1630630356">
              <w:marLeft w:val="0"/>
              <w:marRight w:val="0"/>
              <w:marTop w:val="0"/>
              <w:marBottom w:val="0"/>
              <w:divBdr>
                <w:top w:val="none" w:sz="0" w:space="0" w:color="auto"/>
                <w:left w:val="none" w:sz="0" w:space="0" w:color="auto"/>
                <w:bottom w:val="none" w:sz="0" w:space="0" w:color="auto"/>
                <w:right w:val="none" w:sz="0" w:space="0" w:color="auto"/>
              </w:divBdr>
            </w:div>
            <w:div w:id="1999072133">
              <w:marLeft w:val="0"/>
              <w:marRight w:val="0"/>
              <w:marTop w:val="0"/>
              <w:marBottom w:val="0"/>
              <w:divBdr>
                <w:top w:val="none" w:sz="0" w:space="0" w:color="auto"/>
                <w:left w:val="none" w:sz="0" w:space="0" w:color="auto"/>
                <w:bottom w:val="none" w:sz="0" w:space="0" w:color="auto"/>
                <w:right w:val="none" w:sz="0" w:space="0" w:color="auto"/>
              </w:divBdr>
            </w:div>
            <w:div w:id="2047294885">
              <w:marLeft w:val="0"/>
              <w:marRight w:val="0"/>
              <w:marTop w:val="0"/>
              <w:marBottom w:val="0"/>
              <w:divBdr>
                <w:top w:val="none" w:sz="0" w:space="0" w:color="auto"/>
                <w:left w:val="none" w:sz="0" w:space="0" w:color="auto"/>
                <w:bottom w:val="none" w:sz="0" w:space="0" w:color="auto"/>
                <w:right w:val="none" w:sz="0" w:space="0" w:color="auto"/>
              </w:divBdr>
            </w:div>
            <w:div w:id="2002195294">
              <w:marLeft w:val="0"/>
              <w:marRight w:val="0"/>
              <w:marTop w:val="0"/>
              <w:marBottom w:val="0"/>
              <w:divBdr>
                <w:top w:val="none" w:sz="0" w:space="0" w:color="auto"/>
                <w:left w:val="none" w:sz="0" w:space="0" w:color="auto"/>
                <w:bottom w:val="none" w:sz="0" w:space="0" w:color="auto"/>
                <w:right w:val="none" w:sz="0" w:space="0" w:color="auto"/>
              </w:divBdr>
            </w:div>
            <w:div w:id="2010521631">
              <w:marLeft w:val="0"/>
              <w:marRight w:val="0"/>
              <w:marTop w:val="0"/>
              <w:marBottom w:val="0"/>
              <w:divBdr>
                <w:top w:val="none" w:sz="0" w:space="0" w:color="auto"/>
                <w:left w:val="none" w:sz="0" w:space="0" w:color="auto"/>
                <w:bottom w:val="none" w:sz="0" w:space="0" w:color="auto"/>
                <w:right w:val="none" w:sz="0" w:space="0" w:color="auto"/>
              </w:divBdr>
            </w:div>
            <w:div w:id="1583491365">
              <w:marLeft w:val="0"/>
              <w:marRight w:val="0"/>
              <w:marTop w:val="0"/>
              <w:marBottom w:val="0"/>
              <w:divBdr>
                <w:top w:val="none" w:sz="0" w:space="0" w:color="auto"/>
                <w:left w:val="none" w:sz="0" w:space="0" w:color="auto"/>
                <w:bottom w:val="none" w:sz="0" w:space="0" w:color="auto"/>
                <w:right w:val="none" w:sz="0" w:space="0" w:color="auto"/>
              </w:divBdr>
            </w:div>
            <w:div w:id="329799283">
              <w:marLeft w:val="0"/>
              <w:marRight w:val="0"/>
              <w:marTop w:val="0"/>
              <w:marBottom w:val="0"/>
              <w:divBdr>
                <w:top w:val="none" w:sz="0" w:space="0" w:color="auto"/>
                <w:left w:val="none" w:sz="0" w:space="0" w:color="auto"/>
                <w:bottom w:val="none" w:sz="0" w:space="0" w:color="auto"/>
                <w:right w:val="none" w:sz="0" w:space="0" w:color="auto"/>
              </w:divBdr>
            </w:div>
            <w:div w:id="195967356">
              <w:marLeft w:val="0"/>
              <w:marRight w:val="0"/>
              <w:marTop w:val="0"/>
              <w:marBottom w:val="0"/>
              <w:divBdr>
                <w:top w:val="none" w:sz="0" w:space="0" w:color="auto"/>
                <w:left w:val="none" w:sz="0" w:space="0" w:color="auto"/>
                <w:bottom w:val="none" w:sz="0" w:space="0" w:color="auto"/>
                <w:right w:val="none" w:sz="0" w:space="0" w:color="auto"/>
              </w:divBdr>
            </w:div>
            <w:div w:id="1917469308">
              <w:marLeft w:val="0"/>
              <w:marRight w:val="0"/>
              <w:marTop w:val="0"/>
              <w:marBottom w:val="0"/>
              <w:divBdr>
                <w:top w:val="none" w:sz="0" w:space="0" w:color="auto"/>
                <w:left w:val="none" w:sz="0" w:space="0" w:color="auto"/>
                <w:bottom w:val="none" w:sz="0" w:space="0" w:color="auto"/>
                <w:right w:val="none" w:sz="0" w:space="0" w:color="auto"/>
              </w:divBdr>
            </w:div>
            <w:div w:id="669068633">
              <w:marLeft w:val="0"/>
              <w:marRight w:val="0"/>
              <w:marTop w:val="0"/>
              <w:marBottom w:val="0"/>
              <w:divBdr>
                <w:top w:val="none" w:sz="0" w:space="0" w:color="auto"/>
                <w:left w:val="none" w:sz="0" w:space="0" w:color="auto"/>
                <w:bottom w:val="none" w:sz="0" w:space="0" w:color="auto"/>
                <w:right w:val="none" w:sz="0" w:space="0" w:color="auto"/>
              </w:divBdr>
            </w:div>
            <w:div w:id="1465733725">
              <w:marLeft w:val="0"/>
              <w:marRight w:val="0"/>
              <w:marTop w:val="0"/>
              <w:marBottom w:val="0"/>
              <w:divBdr>
                <w:top w:val="none" w:sz="0" w:space="0" w:color="auto"/>
                <w:left w:val="none" w:sz="0" w:space="0" w:color="auto"/>
                <w:bottom w:val="none" w:sz="0" w:space="0" w:color="auto"/>
                <w:right w:val="none" w:sz="0" w:space="0" w:color="auto"/>
              </w:divBdr>
            </w:div>
            <w:div w:id="1665934420">
              <w:marLeft w:val="0"/>
              <w:marRight w:val="0"/>
              <w:marTop w:val="0"/>
              <w:marBottom w:val="0"/>
              <w:divBdr>
                <w:top w:val="none" w:sz="0" w:space="0" w:color="auto"/>
                <w:left w:val="none" w:sz="0" w:space="0" w:color="auto"/>
                <w:bottom w:val="none" w:sz="0" w:space="0" w:color="auto"/>
                <w:right w:val="none" w:sz="0" w:space="0" w:color="auto"/>
              </w:divBdr>
            </w:div>
            <w:div w:id="1088963835">
              <w:marLeft w:val="0"/>
              <w:marRight w:val="0"/>
              <w:marTop w:val="0"/>
              <w:marBottom w:val="0"/>
              <w:divBdr>
                <w:top w:val="none" w:sz="0" w:space="0" w:color="auto"/>
                <w:left w:val="none" w:sz="0" w:space="0" w:color="auto"/>
                <w:bottom w:val="none" w:sz="0" w:space="0" w:color="auto"/>
                <w:right w:val="none" w:sz="0" w:space="0" w:color="auto"/>
              </w:divBdr>
            </w:div>
            <w:div w:id="1675183557">
              <w:marLeft w:val="0"/>
              <w:marRight w:val="0"/>
              <w:marTop w:val="0"/>
              <w:marBottom w:val="0"/>
              <w:divBdr>
                <w:top w:val="none" w:sz="0" w:space="0" w:color="auto"/>
                <w:left w:val="none" w:sz="0" w:space="0" w:color="auto"/>
                <w:bottom w:val="none" w:sz="0" w:space="0" w:color="auto"/>
                <w:right w:val="none" w:sz="0" w:space="0" w:color="auto"/>
              </w:divBdr>
            </w:div>
            <w:div w:id="649216050">
              <w:marLeft w:val="0"/>
              <w:marRight w:val="0"/>
              <w:marTop w:val="0"/>
              <w:marBottom w:val="0"/>
              <w:divBdr>
                <w:top w:val="none" w:sz="0" w:space="0" w:color="auto"/>
                <w:left w:val="none" w:sz="0" w:space="0" w:color="auto"/>
                <w:bottom w:val="none" w:sz="0" w:space="0" w:color="auto"/>
                <w:right w:val="none" w:sz="0" w:space="0" w:color="auto"/>
              </w:divBdr>
            </w:div>
            <w:div w:id="1390231483">
              <w:marLeft w:val="0"/>
              <w:marRight w:val="0"/>
              <w:marTop w:val="0"/>
              <w:marBottom w:val="0"/>
              <w:divBdr>
                <w:top w:val="none" w:sz="0" w:space="0" w:color="auto"/>
                <w:left w:val="none" w:sz="0" w:space="0" w:color="auto"/>
                <w:bottom w:val="none" w:sz="0" w:space="0" w:color="auto"/>
                <w:right w:val="none" w:sz="0" w:space="0" w:color="auto"/>
              </w:divBdr>
            </w:div>
            <w:div w:id="301085229">
              <w:marLeft w:val="0"/>
              <w:marRight w:val="0"/>
              <w:marTop w:val="0"/>
              <w:marBottom w:val="0"/>
              <w:divBdr>
                <w:top w:val="none" w:sz="0" w:space="0" w:color="auto"/>
                <w:left w:val="none" w:sz="0" w:space="0" w:color="auto"/>
                <w:bottom w:val="none" w:sz="0" w:space="0" w:color="auto"/>
                <w:right w:val="none" w:sz="0" w:space="0" w:color="auto"/>
              </w:divBdr>
            </w:div>
            <w:div w:id="16123955">
              <w:marLeft w:val="0"/>
              <w:marRight w:val="0"/>
              <w:marTop w:val="0"/>
              <w:marBottom w:val="0"/>
              <w:divBdr>
                <w:top w:val="none" w:sz="0" w:space="0" w:color="auto"/>
                <w:left w:val="none" w:sz="0" w:space="0" w:color="auto"/>
                <w:bottom w:val="none" w:sz="0" w:space="0" w:color="auto"/>
                <w:right w:val="none" w:sz="0" w:space="0" w:color="auto"/>
              </w:divBdr>
            </w:div>
            <w:div w:id="293294593">
              <w:marLeft w:val="0"/>
              <w:marRight w:val="0"/>
              <w:marTop w:val="0"/>
              <w:marBottom w:val="0"/>
              <w:divBdr>
                <w:top w:val="none" w:sz="0" w:space="0" w:color="auto"/>
                <w:left w:val="none" w:sz="0" w:space="0" w:color="auto"/>
                <w:bottom w:val="none" w:sz="0" w:space="0" w:color="auto"/>
                <w:right w:val="none" w:sz="0" w:space="0" w:color="auto"/>
              </w:divBdr>
            </w:div>
            <w:div w:id="601031933">
              <w:marLeft w:val="0"/>
              <w:marRight w:val="0"/>
              <w:marTop w:val="0"/>
              <w:marBottom w:val="0"/>
              <w:divBdr>
                <w:top w:val="none" w:sz="0" w:space="0" w:color="auto"/>
                <w:left w:val="none" w:sz="0" w:space="0" w:color="auto"/>
                <w:bottom w:val="none" w:sz="0" w:space="0" w:color="auto"/>
                <w:right w:val="none" w:sz="0" w:space="0" w:color="auto"/>
              </w:divBdr>
            </w:div>
            <w:div w:id="2041006849">
              <w:marLeft w:val="0"/>
              <w:marRight w:val="0"/>
              <w:marTop w:val="0"/>
              <w:marBottom w:val="0"/>
              <w:divBdr>
                <w:top w:val="none" w:sz="0" w:space="0" w:color="auto"/>
                <w:left w:val="none" w:sz="0" w:space="0" w:color="auto"/>
                <w:bottom w:val="none" w:sz="0" w:space="0" w:color="auto"/>
                <w:right w:val="none" w:sz="0" w:space="0" w:color="auto"/>
              </w:divBdr>
            </w:div>
            <w:div w:id="1999530251">
              <w:marLeft w:val="0"/>
              <w:marRight w:val="0"/>
              <w:marTop w:val="0"/>
              <w:marBottom w:val="0"/>
              <w:divBdr>
                <w:top w:val="none" w:sz="0" w:space="0" w:color="auto"/>
                <w:left w:val="none" w:sz="0" w:space="0" w:color="auto"/>
                <w:bottom w:val="none" w:sz="0" w:space="0" w:color="auto"/>
                <w:right w:val="none" w:sz="0" w:space="0" w:color="auto"/>
              </w:divBdr>
            </w:div>
            <w:div w:id="1894466041">
              <w:marLeft w:val="0"/>
              <w:marRight w:val="0"/>
              <w:marTop w:val="0"/>
              <w:marBottom w:val="0"/>
              <w:divBdr>
                <w:top w:val="none" w:sz="0" w:space="0" w:color="auto"/>
                <w:left w:val="none" w:sz="0" w:space="0" w:color="auto"/>
                <w:bottom w:val="none" w:sz="0" w:space="0" w:color="auto"/>
                <w:right w:val="none" w:sz="0" w:space="0" w:color="auto"/>
              </w:divBdr>
            </w:div>
            <w:div w:id="341395482">
              <w:marLeft w:val="0"/>
              <w:marRight w:val="0"/>
              <w:marTop w:val="0"/>
              <w:marBottom w:val="0"/>
              <w:divBdr>
                <w:top w:val="none" w:sz="0" w:space="0" w:color="auto"/>
                <w:left w:val="none" w:sz="0" w:space="0" w:color="auto"/>
                <w:bottom w:val="none" w:sz="0" w:space="0" w:color="auto"/>
                <w:right w:val="none" w:sz="0" w:space="0" w:color="auto"/>
              </w:divBdr>
            </w:div>
            <w:div w:id="537090625">
              <w:marLeft w:val="0"/>
              <w:marRight w:val="0"/>
              <w:marTop w:val="0"/>
              <w:marBottom w:val="0"/>
              <w:divBdr>
                <w:top w:val="none" w:sz="0" w:space="0" w:color="auto"/>
                <w:left w:val="none" w:sz="0" w:space="0" w:color="auto"/>
                <w:bottom w:val="none" w:sz="0" w:space="0" w:color="auto"/>
                <w:right w:val="none" w:sz="0" w:space="0" w:color="auto"/>
              </w:divBdr>
            </w:div>
            <w:div w:id="11611076">
              <w:marLeft w:val="0"/>
              <w:marRight w:val="0"/>
              <w:marTop w:val="0"/>
              <w:marBottom w:val="0"/>
              <w:divBdr>
                <w:top w:val="none" w:sz="0" w:space="0" w:color="auto"/>
                <w:left w:val="none" w:sz="0" w:space="0" w:color="auto"/>
                <w:bottom w:val="none" w:sz="0" w:space="0" w:color="auto"/>
                <w:right w:val="none" w:sz="0" w:space="0" w:color="auto"/>
              </w:divBdr>
            </w:div>
            <w:div w:id="172958555">
              <w:marLeft w:val="0"/>
              <w:marRight w:val="0"/>
              <w:marTop w:val="0"/>
              <w:marBottom w:val="0"/>
              <w:divBdr>
                <w:top w:val="none" w:sz="0" w:space="0" w:color="auto"/>
                <w:left w:val="none" w:sz="0" w:space="0" w:color="auto"/>
                <w:bottom w:val="none" w:sz="0" w:space="0" w:color="auto"/>
                <w:right w:val="none" w:sz="0" w:space="0" w:color="auto"/>
              </w:divBdr>
            </w:div>
            <w:div w:id="1555310748">
              <w:marLeft w:val="0"/>
              <w:marRight w:val="0"/>
              <w:marTop w:val="0"/>
              <w:marBottom w:val="0"/>
              <w:divBdr>
                <w:top w:val="none" w:sz="0" w:space="0" w:color="auto"/>
                <w:left w:val="none" w:sz="0" w:space="0" w:color="auto"/>
                <w:bottom w:val="none" w:sz="0" w:space="0" w:color="auto"/>
                <w:right w:val="none" w:sz="0" w:space="0" w:color="auto"/>
              </w:divBdr>
            </w:div>
            <w:div w:id="1815367658">
              <w:marLeft w:val="0"/>
              <w:marRight w:val="0"/>
              <w:marTop w:val="0"/>
              <w:marBottom w:val="0"/>
              <w:divBdr>
                <w:top w:val="none" w:sz="0" w:space="0" w:color="auto"/>
                <w:left w:val="none" w:sz="0" w:space="0" w:color="auto"/>
                <w:bottom w:val="none" w:sz="0" w:space="0" w:color="auto"/>
                <w:right w:val="none" w:sz="0" w:space="0" w:color="auto"/>
              </w:divBdr>
            </w:div>
            <w:div w:id="1683126182">
              <w:marLeft w:val="0"/>
              <w:marRight w:val="0"/>
              <w:marTop w:val="0"/>
              <w:marBottom w:val="0"/>
              <w:divBdr>
                <w:top w:val="none" w:sz="0" w:space="0" w:color="auto"/>
                <w:left w:val="none" w:sz="0" w:space="0" w:color="auto"/>
                <w:bottom w:val="none" w:sz="0" w:space="0" w:color="auto"/>
                <w:right w:val="none" w:sz="0" w:space="0" w:color="auto"/>
              </w:divBdr>
            </w:div>
            <w:div w:id="1472600529">
              <w:marLeft w:val="0"/>
              <w:marRight w:val="0"/>
              <w:marTop w:val="0"/>
              <w:marBottom w:val="0"/>
              <w:divBdr>
                <w:top w:val="none" w:sz="0" w:space="0" w:color="auto"/>
                <w:left w:val="none" w:sz="0" w:space="0" w:color="auto"/>
                <w:bottom w:val="none" w:sz="0" w:space="0" w:color="auto"/>
                <w:right w:val="none" w:sz="0" w:space="0" w:color="auto"/>
              </w:divBdr>
            </w:div>
            <w:div w:id="8144207">
              <w:marLeft w:val="0"/>
              <w:marRight w:val="0"/>
              <w:marTop w:val="0"/>
              <w:marBottom w:val="0"/>
              <w:divBdr>
                <w:top w:val="none" w:sz="0" w:space="0" w:color="auto"/>
                <w:left w:val="none" w:sz="0" w:space="0" w:color="auto"/>
                <w:bottom w:val="none" w:sz="0" w:space="0" w:color="auto"/>
                <w:right w:val="none" w:sz="0" w:space="0" w:color="auto"/>
              </w:divBdr>
            </w:div>
            <w:div w:id="2105881429">
              <w:marLeft w:val="0"/>
              <w:marRight w:val="0"/>
              <w:marTop w:val="0"/>
              <w:marBottom w:val="0"/>
              <w:divBdr>
                <w:top w:val="none" w:sz="0" w:space="0" w:color="auto"/>
                <w:left w:val="none" w:sz="0" w:space="0" w:color="auto"/>
                <w:bottom w:val="none" w:sz="0" w:space="0" w:color="auto"/>
                <w:right w:val="none" w:sz="0" w:space="0" w:color="auto"/>
              </w:divBdr>
            </w:div>
            <w:div w:id="1250000187">
              <w:marLeft w:val="0"/>
              <w:marRight w:val="0"/>
              <w:marTop w:val="0"/>
              <w:marBottom w:val="0"/>
              <w:divBdr>
                <w:top w:val="none" w:sz="0" w:space="0" w:color="auto"/>
                <w:left w:val="none" w:sz="0" w:space="0" w:color="auto"/>
                <w:bottom w:val="none" w:sz="0" w:space="0" w:color="auto"/>
                <w:right w:val="none" w:sz="0" w:space="0" w:color="auto"/>
              </w:divBdr>
            </w:div>
            <w:div w:id="1788042719">
              <w:marLeft w:val="0"/>
              <w:marRight w:val="0"/>
              <w:marTop w:val="0"/>
              <w:marBottom w:val="0"/>
              <w:divBdr>
                <w:top w:val="none" w:sz="0" w:space="0" w:color="auto"/>
                <w:left w:val="none" w:sz="0" w:space="0" w:color="auto"/>
                <w:bottom w:val="none" w:sz="0" w:space="0" w:color="auto"/>
                <w:right w:val="none" w:sz="0" w:space="0" w:color="auto"/>
              </w:divBdr>
            </w:div>
            <w:div w:id="1171917793">
              <w:marLeft w:val="0"/>
              <w:marRight w:val="0"/>
              <w:marTop w:val="0"/>
              <w:marBottom w:val="0"/>
              <w:divBdr>
                <w:top w:val="none" w:sz="0" w:space="0" w:color="auto"/>
                <w:left w:val="none" w:sz="0" w:space="0" w:color="auto"/>
                <w:bottom w:val="none" w:sz="0" w:space="0" w:color="auto"/>
                <w:right w:val="none" w:sz="0" w:space="0" w:color="auto"/>
              </w:divBdr>
            </w:div>
            <w:div w:id="1061248421">
              <w:marLeft w:val="0"/>
              <w:marRight w:val="0"/>
              <w:marTop w:val="0"/>
              <w:marBottom w:val="0"/>
              <w:divBdr>
                <w:top w:val="none" w:sz="0" w:space="0" w:color="auto"/>
                <w:left w:val="none" w:sz="0" w:space="0" w:color="auto"/>
                <w:bottom w:val="none" w:sz="0" w:space="0" w:color="auto"/>
                <w:right w:val="none" w:sz="0" w:space="0" w:color="auto"/>
              </w:divBdr>
            </w:div>
            <w:div w:id="539779009">
              <w:marLeft w:val="0"/>
              <w:marRight w:val="0"/>
              <w:marTop w:val="0"/>
              <w:marBottom w:val="0"/>
              <w:divBdr>
                <w:top w:val="none" w:sz="0" w:space="0" w:color="auto"/>
                <w:left w:val="none" w:sz="0" w:space="0" w:color="auto"/>
                <w:bottom w:val="none" w:sz="0" w:space="0" w:color="auto"/>
                <w:right w:val="none" w:sz="0" w:space="0" w:color="auto"/>
              </w:divBdr>
            </w:div>
            <w:div w:id="48454997">
              <w:marLeft w:val="0"/>
              <w:marRight w:val="0"/>
              <w:marTop w:val="0"/>
              <w:marBottom w:val="0"/>
              <w:divBdr>
                <w:top w:val="none" w:sz="0" w:space="0" w:color="auto"/>
                <w:left w:val="none" w:sz="0" w:space="0" w:color="auto"/>
                <w:bottom w:val="none" w:sz="0" w:space="0" w:color="auto"/>
                <w:right w:val="none" w:sz="0" w:space="0" w:color="auto"/>
              </w:divBdr>
            </w:div>
            <w:div w:id="935599378">
              <w:marLeft w:val="0"/>
              <w:marRight w:val="0"/>
              <w:marTop w:val="0"/>
              <w:marBottom w:val="0"/>
              <w:divBdr>
                <w:top w:val="none" w:sz="0" w:space="0" w:color="auto"/>
                <w:left w:val="none" w:sz="0" w:space="0" w:color="auto"/>
                <w:bottom w:val="none" w:sz="0" w:space="0" w:color="auto"/>
                <w:right w:val="none" w:sz="0" w:space="0" w:color="auto"/>
              </w:divBdr>
            </w:div>
            <w:div w:id="1528448941">
              <w:marLeft w:val="0"/>
              <w:marRight w:val="0"/>
              <w:marTop w:val="0"/>
              <w:marBottom w:val="0"/>
              <w:divBdr>
                <w:top w:val="none" w:sz="0" w:space="0" w:color="auto"/>
                <w:left w:val="none" w:sz="0" w:space="0" w:color="auto"/>
                <w:bottom w:val="none" w:sz="0" w:space="0" w:color="auto"/>
                <w:right w:val="none" w:sz="0" w:space="0" w:color="auto"/>
              </w:divBdr>
            </w:div>
            <w:div w:id="1268931676">
              <w:marLeft w:val="0"/>
              <w:marRight w:val="0"/>
              <w:marTop w:val="0"/>
              <w:marBottom w:val="0"/>
              <w:divBdr>
                <w:top w:val="none" w:sz="0" w:space="0" w:color="auto"/>
                <w:left w:val="none" w:sz="0" w:space="0" w:color="auto"/>
                <w:bottom w:val="none" w:sz="0" w:space="0" w:color="auto"/>
                <w:right w:val="none" w:sz="0" w:space="0" w:color="auto"/>
              </w:divBdr>
            </w:div>
            <w:div w:id="1536117846">
              <w:marLeft w:val="0"/>
              <w:marRight w:val="0"/>
              <w:marTop w:val="0"/>
              <w:marBottom w:val="0"/>
              <w:divBdr>
                <w:top w:val="none" w:sz="0" w:space="0" w:color="auto"/>
                <w:left w:val="none" w:sz="0" w:space="0" w:color="auto"/>
                <w:bottom w:val="none" w:sz="0" w:space="0" w:color="auto"/>
                <w:right w:val="none" w:sz="0" w:space="0" w:color="auto"/>
              </w:divBdr>
            </w:div>
            <w:div w:id="205263116">
              <w:marLeft w:val="0"/>
              <w:marRight w:val="0"/>
              <w:marTop w:val="0"/>
              <w:marBottom w:val="0"/>
              <w:divBdr>
                <w:top w:val="none" w:sz="0" w:space="0" w:color="auto"/>
                <w:left w:val="none" w:sz="0" w:space="0" w:color="auto"/>
                <w:bottom w:val="none" w:sz="0" w:space="0" w:color="auto"/>
                <w:right w:val="none" w:sz="0" w:space="0" w:color="auto"/>
              </w:divBdr>
            </w:div>
            <w:div w:id="150216432">
              <w:marLeft w:val="0"/>
              <w:marRight w:val="0"/>
              <w:marTop w:val="0"/>
              <w:marBottom w:val="0"/>
              <w:divBdr>
                <w:top w:val="none" w:sz="0" w:space="0" w:color="auto"/>
                <w:left w:val="none" w:sz="0" w:space="0" w:color="auto"/>
                <w:bottom w:val="none" w:sz="0" w:space="0" w:color="auto"/>
                <w:right w:val="none" w:sz="0" w:space="0" w:color="auto"/>
              </w:divBdr>
            </w:div>
            <w:div w:id="1824924695">
              <w:marLeft w:val="0"/>
              <w:marRight w:val="0"/>
              <w:marTop w:val="0"/>
              <w:marBottom w:val="0"/>
              <w:divBdr>
                <w:top w:val="none" w:sz="0" w:space="0" w:color="auto"/>
                <w:left w:val="none" w:sz="0" w:space="0" w:color="auto"/>
                <w:bottom w:val="none" w:sz="0" w:space="0" w:color="auto"/>
                <w:right w:val="none" w:sz="0" w:space="0" w:color="auto"/>
              </w:divBdr>
            </w:div>
            <w:div w:id="508642494">
              <w:marLeft w:val="0"/>
              <w:marRight w:val="0"/>
              <w:marTop w:val="0"/>
              <w:marBottom w:val="0"/>
              <w:divBdr>
                <w:top w:val="none" w:sz="0" w:space="0" w:color="auto"/>
                <w:left w:val="none" w:sz="0" w:space="0" w:color="auto"/>
                <w:bottom w:val="none" w:sz="0" w:space="0" w:color="auto"/>
                <w:right w:val="none" w:sz="0" w:space="0" w:color="auto"/>
              </w:divBdr>
            </w:div>
            <w:div w:id="1159927508">
              <w:marLeft w:val="0"/>
              <w:marRight w:val="0"/>
              <w:marTop w:val="0"/>
              <w:marBottom w:val="0"/>
              <w:divBdr>
                <w:top w:val="none" w:sz="0" w:space="0" w:color="auto"/>
                <w:left w:val="none" w:sz="0" w:space="0" w:color="auto"/>
                <w:bottom w:val="none" w:sz="0" w:space="0" w:color="auto"/>
                <w:right w:val="none" w:sz="0" w:space="0" w:color="auto"/>
              </w:divBdr>
            </w:div>
            <w:div w:id="1468014654">
              <w:marLeft w:val="0"/>
              <w:marRight w:val="0"/>
              <w:marTop w:val="0"/>
              <w:marBottom w:val="0"/>
              <w:divBdr>
                <w:top w:val="none" w:sz="0" w:space="0" w:color="auto"/>
                <w:left w:val="none" w:sz="0" w:space="0" w:color="auto"/>
                <w:bottom w:val="none" w:sz="0" w:space="0" w:color="auto"/>
                <w:right w:val="none" w:sz="0" w:space="0" w:color="auto"/>
              </w:divBdr>
            </w:div>
            <w:div w:id="1806851843">
              <w:marLeft w:val="0"/>
              <w:marRight w:val="0"/>
              <w:marTop w:val="0"/>
              <w:marBottom w:val="0"/>
              <w:divBdr>
                <w:top w:val="none" w:sz="0" w:space="0" w:color="auto"/>
                <w:left w:val="none" w:sz="0" w:space="0" w:color="auto"/>
                <w:bottom w:val="none" w:sz="0" w:space="0" w:color="auto"/>
                <w:right w:val="none" w:sz="0" w:space="0" w:color="auto"/>
              </w:divBdr>
            </w:div>
            <w:div w:id="640814445">
              <w:marLeft w:val="0"/>
              <w:marRight w:val="0"/>
              <w:marTop w:val="0"/>
              <w:marBottom w:val="0"/>
              <w:divBdr>
                <w:top w:val="none" w:sz="0" w:space="0" w:color="auto"/>
                <w:left w:val="none" w:sz="0" w:space="0" w:color="auto"/>
                <w:bottom w:val="none" w:sz="0" w:space="0" w:color="auto"/>
                <w:right w:val="none" w:sz="0" w:space="0" w:color="auto"/>
              </w:divBdr>
            </w:div>
            <w:div w:id="234778541">
              <w:marLeft w:val="0"/>
              <w:marRight w:val="0"/>
              <w:marTop w:val="0"/>
              <w:marBottom w:val="0"/>
              <w:divBdr>
                <w:top w:val="none" w:sz="0" w:space="0" w:color="auto"/>
                <w:left w:val="none" w:sz="0" w:space="0" w:color="auto"/>
                <w:bottom w:val="none" w:sz="0" w:space="0" w:color="auto"/>
                <w:right w:val="none" w:sz="0" w:space="0" w:color="auto"/>
              </w:divBdr>
            </w:div>
            <w:div w:id="1781754400">
              <w:marLeft w:val="0"/>
              <w:marRight w:val="0"/>
              <w:marTop w:val="0"/>
              <w:marBottom w:val="0"/>
              <w:divBdr>
                <w:top w:val="none" w:sz="0" w:space="0" w:color="auto"/>
                <w:left w:val="none" w:sz="0" w:space="0" w:color="auto"/>
                <w:bottom w:val="none" w:sz="0" w:space="0" w:color="auto"/>
                <w:right w:val="none" w:sz="0" w:space="0" w:color="auto"/>
              </w:divBdr>
            </w:div>
            <w:div w:id="1798137149">
              <w:marLeft w:val="0"/>
              <w:marRight w:val="0"/>
              <w:marTop w:val="0"/>
              <w:marBottom w:val="0"/>
              <w:divBdr>
                <w:top w:val="none" w:sz="0" w:space="0" w:color="auto"/>
                <w:left w:val="none" w:sz="0" w:space="0" w:color="auto"/>
                <w:bottom w:val="none" w:sz="0" w:space="0" w:color="auto"/>
                <w:right w:val="none" w:sz="0" w:space="0" w:color="auto"/>
              </w:divBdr>
            </w:div>
            <w:div w:id="1936278856">
              <w:marLeft w:val="0"/>
              <w:marRight w:val="0"/>
              <w:marTop w:val="0"/>
              <w:marBottom w:val="0"/>
              <w:divBdr>
                <w:top w:val="none" w:sz="0" w:space="0" w:color="auto"/>
                <w:left w:val="none" w:sz="0" w:space="0" w:color="auto"/>
                <w:bottom w:val="none" w:sz="0" w:space="0" w:color="auto"/>
                <w:right w:val="none" w:sz="0" w:space="0" w:color="auto"/>
              </w:divBdr>
            </w:div>
            <w:div w:id="1992251366">
              <w:marLeft w:val="0"/>
              <w:marRight w:val="0"/>
              <w:marTop w:val="0"/>
              <w:marBottom w:val="0"/>
              <w:divBdr>
                <w:top w:val="none" w:sz="0" w:space="0" w:color="auto"/>
                <w:left w:val="none" w:sz="0" w:space="0" w:color="auto"/>
                <w:bottom w:val="none" w:sz="0" w:space="0" w:color="auto"/>
                <w:right w:val="none" w:sz="0" w:space="0" w:color="auto"/>
              </w:divBdr>
            </w:div>
            <w:div w:id="810368797">
              <w:marLeft w:val="0"/>
              <w:marRight w:val="0"/>
              <w:marTop w:val="0"/>
              <w:marBottom w:val="0"/>
              <w:divBdr>
                <w:top w:val="none" w:sz="0" w:space="0" w:color="auto"/>
                <w:left w:val="none" w:sz="0" w:space="0" w:color="auto"/>
                <w:bottom w:val="none" w:sz="0" w:space="0" w:color="auto"/>
                <w:right w:val="none" w:sz="0" w:space="0" w:color="auto"/>
              </w:divBdr>
            </w:div>
            <w:div w:id="1312635930">
              <w:marLeft w:val="0"/>
              <w:marRight w:val="0"/>
              <w:marTop w:val="0"/>
              <w:marBottom w:val="0"/>
              <w:divBdr>
                <w:top w:val="none" w:sz="0" w:space="0" w:color="auto"/>
                <w:left w:val="none" w:sz="0" w:space="0" w:color="auto"/>
                <w:bottom w:val="none" w:sz="0" w:space="0" w:color="auto"/>
                <w:right w:val="none" w:sz="0" w:space="0" w:color="auto"/>
              </w:divBdr>
            </w:div>
            <w:div w:id="1325277837">
              <w:marLeft w:val="0"/>
              <w:marRight w:val="0"/>
              <w:marTop w:val="0"/>
              <w:marBottom w:val="0"/>
              <w:divBdr>
                <w:top w:val="none" w:sz="0" w:space="0" w:color="auto"/>
                <w:left w:val="none" w:sz="0" w:space="0" w:color="auto"/>
                <w:bottom w:val="none" w:sz="0" w:space="0" w:color="auto"/>
                <w:right w:val="none" w:sz="0" w:space="0" w:color="auto"/>
              </w:divBdr>
            </w:div>
            <w:div w:id="185102472">
              <w:marLeft w:val="0"/>
              <w:marRight w:val="0"/>
              <w:marTop w:val="0"/>
              <w:marBottom w:val="0"/>
              <w:divBdr>
                <w:top w:val="none" w:sz="0" w:space="0" w:color="auto"/>
                <w:left w:val="none" w:sz="0" w:space="0" w:color="auto"/>
                <w:bottom w:val="none" w:sz="0" w:space="0" w:color="auto"/>
                <w:right w:val="none" w:sz="0" w:space="0" w:color="auto"/>
              </w:divBdr>
            </w:div>
            <w:div w:id="1181428743">
              <w:marLeft w:val="0"/>
              <w:marRight w:val="0"/>
              <w:marTop w:val="0"/>
              <w:marBottom w:val="0"/>
              <w:divBdr>
                <w:top w:val="none" w:sz="0" w:space="0" w:color="auto"/>
                <w:left w:val="none" w:sz="0" w:space="0" w:color="auto"/>
                <w:bottom w:val="none" w:sz="0" w:space="0" w:color="auto"/>
                <w:right w:val="none" w:sz="0" w:space="0" w:color="auto"/>
              </w:divBdr>
            </w:div>
            <w:div w:id="258560421">
              <w:marLeft w:val="0"/>
              <w:marRight w:val="0"/>
              <w:marTop w:val="0"/>
              <w:marBottom w:val="0"/>
              <w:divBdr>
                <w:top w:val="none" w:sz="0" w:space="0" w:color="auto"/>
                <w:left w:val="none" w:sz="0" w:space="0" w:color="auto"/>
                <w:bottom w:val="none" w:sz="0" w:space="0" w:color="auto"/>
                <w:right w:val="none" w:sz="0" w:space="0" w:color="auto"/>
              </w:divBdr>
            </w:div>
            <w:div w:id="1506437128">
              <w:marLeft w:val="0"/>
              <w:marRight w:val="0"/>
              <w:marTop w:val="0"/>
              <w:marBottom w:val="0"/>
              <w:divBdr>
                <w:top w:val="none" w:sz="0" w:space="0" w:color="auto"/>
                <w:left w:val="none" w:sz="0" w:space="0" w:color="auto"/>
                <w:bottom w:val="none" w:sz="0" w:space="0" w:color="auto"/>
                <w:right w:val="none" w:sz="0" w:space="0" w:color="auto"/>
              </w:divBdr>
            </w:div>
            <w:div w:id="656616446">
              <w:marLeft w:val="0"/>
              <w:marRight w:val="0"/>
              <w:marTop w:val="0"/>
              <w:marBottom w:val="0"/>
              <w:divBdr>
                <w:top w:val="none" w:sz="0" w:space="0" w:color="auto"/>
                <w:left w:val="none" w:sz="0" w:space="0" w:color="auto"/>
                <w:bottom w:val="none" w:sz="0" w:space="0" w:color="auto"/>
                <w:right w:val="none" w:sz="0" w:space="0" w:color="auto"/>
              </w:divBdr>
            </w:div>
            <w:div w:id="954556204">
              <w:marLeft w:val="0"/>
              <w:marRight w:val="0"/>
              <w:marTop w:val="0"/>
              <w:marBottom w:val="0"/>
              <w:divBdr>
                <w:top w:val="none" w:sz="0" w:space="0" w:color="auto"/>
                <w:left w:val="none" w:sz="0" w:space="0" w:color="auto"/>
                <w:bottom w:val="none" w:sz="0" w:space="0" w:color="auto"/>
                <w:right w:val="none" w:sz="0" w:space="0" w:color="auto"/>
              </w:divBdr>
            </w:div>
            <w:div w:id="1014261850">
              <w:marLeft w:val="0"/>
              <w:marRight w:val="0"/>
              <w:marTop w:val="0"/>
              <w:marBottom w:val="0"/>
              <w:divBdr>
                <w:top w:val="none" w:sz="0" w:space="0" w:color="auto"/>
                <w:left w:val="none" w:sz="0" w:space="0" w:color="auto"/>
                <w:bottom w:val="none" w:sz="0" w:space="0" w:color="auto"/>
                <w:right w:val="none" w:sz="0" w:space="0" w:color="auto"/>
              </w:divBdr>
            </w:div>
            <w:div w:id="1944535256">
              <w:marLeft w:val="0"/>
              <w:marRight w:val="0"/>
              <w:marTop w:val="0"/>
              <w:marBottom w:val="0"/>
              <w:divBdr>
                <w:top w:val="none" w:sz="0" w:space="0" w:color="auto"/>
                <w:left w:val="none" w:sz="0" w:space="0" w:color="auto"/>
                <w:bottom w:val="none" w:sz="0" w:space="0" w:color="auto"/>
                <w:right w:val="none" w:sz="0" w:space="0" w:color="auto"/>
              </w:divBdr>
            </w:div>
            <w:div w:id="1243762765">
              <w:marLeft w:val="0"/>
              <w:marRight w:val="0"/>
              <w:marTop w:val="0"/>
              <w:marBottom w:val="0"/>
              <w:divBdr>
                <w:top w:val="none" w:sz="0" w:space="0" w:color="auto"/>
                <w:left w:val="none" w:sz="0" w:space="0" w:color="auto"/>
                <w:bottom w:val="none" w:sz="0" w:space="0" w:color="auto"/>
                <w:right w:val="none" w:sz="0" w:space="0" w:color="auto"/>
              </w:divBdr>
            </w:div>
            <w:div w:id="764032518">
              <w:marLeft w:val="0"/>
              <w:marRight w:val="0"/>
              <w:marTop w:val="0"/>
              <w:marBottom w:val="0"/>
              <w:divBdr>
                <w:top w:val="none" w:sz="0" w:space="0" w:color="auto"/>
                <w:left w:val="none" w:sz="0" w:space="0" w:color="auto"/>
                <w:bottom w:val="none" w:sz="0" w:space="0" w:color="auto"/>
                <w:right w:val="none" w:sz="0" w:space="0" w:color="auto"/>
              </w:divBdr>
            </w:div>
            <w:div w:id="509301254">
              <w:marLeft w:val="0"/>
              <w:marRight w:val="0"/>
              <w:marTop w:val="0"/>
              <w:marBottom w:val="0"/>
              <w:divBdr>
                <w:top w:val="none" w:sz="0" w:space="0" w:color="auto"/>
                <w:left w:val="none" w:sz="0" w:space="0" w:color="auto"/>
                <w:bottom w:val="none" w:sz="0" w:space="0" w:color="auto"/>
                <w:right w:val="none" w:sz="0" w:space="0" w:color="auto"/>
              </w:divBdr>
            </w:div>
            <w:div w:id="1371540225">
              <w:marLeft w:val="0"/>
              <w:marRight w:val="0"/>
              <w:marTop w:val="0"/>
              <w:marBottom w:val="0"/>
              <w:divBdr>
                <w:top w:val="none" w:sz="0" w:space="0" w:color="auto"/>
                <w:left w:val="none" w:sz="0" w:space="0" w:color="auto"/>
                <w:bottom w:val="none" w:sz="0" w:space="0" w:color="auto"/>
                <w:right w:val="none" w:sz="0" w:space="0" w:color="auto"/>
              </w:divBdr>
            </w:div>
            <w:div w:id="1031152115">
              <w:marLeft w:val="0"/>
              <w:marRight w:val="0"/>
              <w:marTop w:val="0"/>
              <w:marBottom w:val="0"/>
              <w:divBdr>
                <w:top w:val="none" w:sz="0" w:space="0" w:color="auto"/>
                <w:left w:val="none" w:sz="0" w:space="0" w:color="auto"/>
                <w:bottom w:val="none" w:sz="0" w:space="0" w:color="auto"/>
                <w:right w:val="none" w:sz="0" w:space="0" w:color="auto"/>
              </w:divBdr>
            </w:div>
            <w:div w:id="2089568466">
              <w:marLeft w:val="0"/>
              <w:marRight w:val="0"/>
              <w:marTop w:val="0"/>
              <w:marBottom w:val="0"/>
              <w:divBdr>
                <w:top w:val="none" w:sz="0" w:space="0" w:color="auto"/>
                <w:left w:val="none" w:sz="0" w:space="0" w:color="auto"/>
                <w:bottom w:val="none" w:sz="0" w:space="0" w:color="auto"/>
                <w:right w:val="none" w:sz="0" w:space="0" w:color="auto"/>
              </w:divBdr>
            </w:div>
            <w:div w:id="728723972">
              <w:marLeft w:val="0"/>
              <w:marRight w:val="0"/>
              <w:marTop w:val="0"/>
              <w:marBottom w:val="0"/>
              <w:divBdr>
                <w:top w:val="none" w:sz="0" w:space="0" w:color="auto"/>
                <w:left w:val="none" w:sz="0" w:space="0" w:color="auto"/>
                <w:bottom w:val="none" w:sz="0" w:space="0" w:color="auto"/>
                <w:right w:val="none" w:sz="0" w:space="0" w:color="auto"/>
              </w:divBdr>
            </w:div>
            <w:div w:id="442381037">
              <w:marLeft w:val="0"/>
              <w:marRight w:val="0"/>
              <w:marTop w:val="0"/>
              <w:marBottom w:val="0"/>
              <w:divBdr>
                <w:top w:val="none" w:sz="0" w:space="0" w:color="auto"/>
                <w:left w:val="none" w:sz="0" w:space="0" w:color="auto"/>
                <w:bottom w:val="none" w:sz="0" w:space="0" w:color="auto"/>
                <w:right w:val="none" w:sz="0" w:space="0" w:color="auto"/>
              </w:divBdr>
            </w:div>
            <w:div w:id="895551393">
              <w:marLeft w:val="0"/>
              <w:marRight w:val="0"/>
              <w:marTop w:val="0"/>
              <w:marBottom w:val="0"/>
              <w:divBdr>
                <w:top w:val="none" w:sz="0" w:space="0" w:color="auto"/>
                <w:left w:val="none" w:sz="0" w:space="0" w:color="auto"/>
                <w:bottom w:val="none" w:sz="0" w:space="0" w:color="auto"/>
                <w:right w:val="none" w:sz="0" w:space="0" w:color="auto"/>
              </w:divBdr>
            </w:div>
            <w:div w:id="671953642">
              <w:marLeft w:val="0"/>
              <w:marRight w:val="0"/>
              <w:marTop w:val="0"/>
              <w:marBottom w:val="0"/>
              <w:divBdr>
                <w:top w:val="none" w:sz="0" w:space="0" w:color="auto"/>
                <w:left w:val="none" w:sz="0" w:space="0" w:color="auto"/>
                <w:bottom w:val="none" w:sz="0" w:space="0" w:color="auto"/>
                <w:right w:val="none" w:sz="0" w:space="0" w:color="auto"/>
              </w:divBdr>
            </w:div>
            <w:div w:id="1649893533">
              <w:marLeft w:val="0"/>
              <w:marRight w:val="0"/>
              <w:marTop w:val="0"/>
              <w:marBottom w:val="0"/>
              <w:divBdr>
                <w:top w:val="none" w:sz="0" w:space="0" w:color="auto"/>
                <w:left w:val="none" w:sz="0" w:space="0" w:color="auto"/>
                <w:bottom w:val="none" w:sz="0" w:space="0" w:color="auto"/>
                <w:right w:val="none" w:sz="0" w:space="0" w:color="auto"/>
              </w:divBdr>
            </w:div>
            <w:div w:id="2137941585">
              <w:marLeft w:val="0"/>
              <w:marRight w:val="0"/>
              <w:marTop w:val="0"/>
              <w:marBottom w:val="0"/>
              <w:divBdr>
                <w:top w:val="none" w:sz="0" w:space="0" w:color="auto"/>
                <w:left w:val="none" w:sz="0" w:space="0" w:color="auto"/>
                <w:bottom w:val="none" w:sz="0" w:space="0" w:color="auto"/>
                <w:right w:val="none" w:sz="0" w:space="0" w:color="auto"/>
              </w:divBdr>
            </w:div>
            <w:div w:id="1554192047">
              <w:marLeft w:val="0"/>
              <w:marRight w:val="0"/>
              <w:marTop w:val="0"/>
              <w:marBottom w:val="0"/>
              <w:divBdr>
                <w:top w:val="none" w:sz="0" w:space="0" w:color="auto"/>
                <w:left w:val="none" w:sz="0" w:space="0" w:color="auto"/>
                <w:bottom w:val="none" w:sz="0" w:space="0" w:color="auto"/>
                <w:right w:val="none" w:sz="0" w:space="0" w:color="auto"/>
              </w:divBdr>
            </w:div>
            <w:div w:id="981890214">
              <w:marLeft w:val="0"/>
              <w:marRight w:val="0"/>
              <w:marTop w:val="0"/>
              <w:marBottom w:val="0"/>
              <w:divBdr>
                <w:top w:val="none" w:sz="0" w:space="0" w:color="auto"/>
                <w:left w:val="none" w:sz="0" w:space="0" w:color="auto"/>
                <w:bottom w:val="none" w:sz="0" w:space="0" w:color="auto"/>
                <w:right w:val="none" w:sz="0" w:space="0" w:color="auto"/>
              </w:divBdr>
            </w:div>
            <w:div w:id="663169093">
              <w:marLeft w:val="0"/>
              <w:marRight w:val="0"/>
              <w:marTop w:val="0"/>
              <w:marBottom w:val="0"/>
              <w:divBdr>
                <w:top w:val="none" w:sz="0" w:space="0" w:color="auto"/>
                <w:left w:val="none" w:sz="0" w:space="0" w:color="auto"/>
                <w:bottom w:val="none" w:sz="0" w:space="0" w:color="auto"/>
                <w:right w:val="none" w:sz="0" w:space="0" w:color="auto"/>
              </w:divBdr>
            </w:div>
            <w:div w:id="1610089196">
              <w:marLeft w:val="0"/>
              <w:marRight w:val="0"/>
              <w:marTop w:val="0"/>
              <w:marBottom w:val="0"/>
              <w:divBdr>
                <w:top w:val="none" w:sz="0" w:space="0" w:color="auto"/>
                <w:left w:val="none" w:sz="0" w:space="0" w:color="auto"/>
                <w:bottom w:val="none" w:sz="0" w:space="0" w:color="auto"/>
                <w:right w:val="none" w:sz="0" w:space="0" w:color="auto"/>
              </w:divBdr>
            </w:div>
            <w:div w:id="308943723">
              <w:marLeft w:val="0"/>
              <w:marRight w:val="0"/>
              <w:marTop w:val="0"/>
              <w:marBottom w:val="0"/>
              <w:divBdr>
                <w:top w:val="none" w:sz="0" w:space="0" w:color="auto"/>
                <w:left w:val="none" w:sz="0" w:space="0" w:color="auto"/>
                <w:bottom w:val="none" w:sz="0" w:space="0" w:color="auto"/>
                <w:right w:val="none" w:sz="0" w:space="0" w:color="auto"/>
              </w:divBdr>
            </w:div>
            <w:div w:id="2035810654">
              <w:marLeft w:val="0"/>
              <w:marRight w:val="0"/>
              <w:marTop w:val="0"/>
              <w:marBottom w:val="0"/>
              <w:divBdr>
                <w:top w:val="none" w:sz="0" w:space="0" w:color="auto"/>
                <w:left w:val="none" w:sz="0" w:space="0" w:color="auto"/>
                <w:bottom w:val="none" w:sz="0" w:space="0" w:color="auto"/>
                <w:right w:val="none" w:sz="0" w:space="0" w:color="auto"/>
              </w:divBdr>
            </w:div>
            <w:div w:id="4326994">
              <w:marLeft w:val="0"/>
              <w:marRight w:val="0"/>
              <w:marTop w:val="0"/>
              <w:marBottom w:val="0"/>
              <w:divBdr>
                <w:top w:val="none" w:sz="0" w:space="0" w:color="auto"/>
                <w:left w:val="none" w:sz="0" w:space="0" w:color="auto"/>
                <w:bottom w:val="none" w:sz="0" w:space="0" w:color="auto"/>
                <w:right w:val="none" w:sz="0" w:space="0" w:color="auto"/>
              </w:divBdr>
            </w:div>
            <w:div w:id="2052925354">
              <w:marLeft w:val="0"/>
              <w:marRight w:val="0"/>
              <w:marTop w:val="0"/>
              <w:marBottom w:val="0"/>
              <w:divBdr>
                <w:top w:val="none" w:sz="0" w:space="0" w:color="auto"/>
                <w:left w:val="none" w:sz="0" w:space="0" w:color="auto"/>
                <w:bottom w:val="none" w:sz="0" w:space="0" w:color="auto"/>
                <w:right w:val="none" w:sz="0" w:space="0" w:color="auto"/>
              </w:divBdr>
            </w:div>
            <w:div w:id="630867018">
              <w:marLeft w:val="0"/>
              <w:marRight w:val="0"/>
              <w:marTop w:val="0"/>
              <w:marBottom w:val="0"/>
              <w:divBdr>
                <w:top w:val="none" w:sz="0" w:space="0" w:color="auto"/>
                <w:left w:val="none" w:sz="0" w:space="0" w:color="auto"/>
                <w:bottom w:val="none" w:sz="0" w:space="0" w:color="auto"/>
                <w:right w:val="none" w:sz="0" w:space="0" w:color="auto"/>
              </w:divBdr>
            </w:div>
            <w:div w:id="1988506833">
              <w:marLeft w:val="0"/>
              <w:marRight w:val="0"/>
              <w:marTop w:val="0"/>
              <w:marBottom w:val="0"/>
              <w:divBdr>
                <w:top w:val="none" w:sz="0" w:space="0" w:color="auto"/>
                <w:left w:val="none" w:sz="0" w:space="0" w:color="auto"/>
                <w:bottom w:val="none" w:sz="0" w:space="0" w:color="auto"/>
                <w:right w:val="none" w:sz="0" w:space="0" w:color="auto"/>
              </w:divBdr>
            </w:div>
            <w:div w:id="1392119615">
              <w:marLeft w:val="0"/>
              <w:marRight w:val="0"/>
              <w:marTop w:val="0"/>
              <w:marBottom w:val="0"/>
              <w:divBdr>
                <w:top w:val="none" w:sz="0" w:space="0" w:color="auto"/>
                <w:left w:val="none" w:sz="0" w:space="0" w:color="auto"/>
                <w:bottom w:val="none" w:sz="0" w:space="0" w:color="auto"/>
                <w:right w:val="none" w:sz="0" w:space="0" w:color="auto"/>
              </w:divBdr>
            </w:div>
            <w:div w:id="1866944822">
              <w:marLeft w:val="0"/>
              <w:marRight w:val="0"/>
              <w:marTop w:val="0"/>
              <w:marBottom w:val="0"/>
              <w:divBdr>
                <w:top w:val="none" w:sz="0" w:space="0" w:color="auto"/>
                <w:left w:val="none" w:sz="0" w:space="0" w:color="auto"/>
                <w:bottom w:val="none" w:sz="0" w:space="0" w:color="auto"/>
                <w:right w:val="none" w:sz="0" w:space="0" w:color="auto"/>
              </w:divBdr>
            </w:div>
            <w:div w:id="548764472">
              <w:marLeft w:val="0"/>
              <w:marRight w:val="0"/>
              <w:marTop w:val="0"/>
              <w:marBottom w:val="0"/>
              <w:divBdr>
                <w:top w:val="none" w:sz="0" w:space="0" w:color="auto"/>
                <w:left w:val="none" w:sz="0" w:space="0" w:color="auto"/>
                <w:bottom w:val="none" w:sz="0" w:space="0" w:color="auto"/>
                <w:right w:val="none" w:sz="0" w:space="0" w:color="auto"/>
              </w:divBdr>
            </w:div>
            <w:div w:id="1125663797">
              <w:marLeft w:val="0"/>
              <w:marRight w:val="0"/>
              <w:marTop w:val="0"/>
              <w:marBottom w:val="0"/>
              <w:divBdr>
                <w:top w:val="none" w:sz="0" w:space="0" w:color="auto"/>
                <w:left w:val="none" w:sz="0" w:space="0" w:color="auto"/>
                <w:bottom w:val="none" w:sz="0" w:space="0" w:color="auto"/>
                <w:right w:val="none" w:sz="0" w:space="0" w:color="auto"/>
              </w:divBdr>
            </w:div>
            <w:div w:id="1226719916">
              <w:marLeft w:val="0"/>
              <w:marRight w:val="0"/>
              <w:marTop w:val="0"/>
              <w:marBottom w:val="0"/>
              <w:divBdr>
                <w:top w:val="none" w:sz="0" w:space="0" w:color="auto"/>
                <w:left w:val="none" w:sz="0" w:space="0" w:color="auto"/>
                <w:bottom w:val="none" w:sz="0" w:space="0" w:color="auto"/>
                <w:right w:val="none" w:sz="0" w:space="0" w:color="auto"/>
              </w:divBdr>
            </w:div>
            <w:div w:id="1236621872">
              <w:marLeft w:val="0"/>
              <w:marRight w:val="0"/>
              <w:marTop w:val="0"/>
              <w:marBottom w:val="0"/>
              <w:divBdr>
                <w:top w:val="none" w:sz="0" w:space="0" w:color="auto"/>
                <w:left w:val="none" w:sz="0" w:space="0" w:color="auto"/>
                <w:bottom w:val="none" w:sz="0" w:space="0" w:color="auto"/>
                <w:right w:val="none" w:sz="0" w:space="0" w:color="auto"/>
              </w:divBdr>
            </w:div>
            <w:div w:id="2117867637">
              <w:marLeft w:val="0"/>
              <w:marRight w:val="0"/>
              <w:marTop w:val="0"/>
              <w:marBottom w:val="0"/>
              <w:divBdr>
                <w:top w:val="none" w:sz="0" w:space="0" w:color="auto"/>
                <w:left w:val="none" w:sz="0" w:space="0" w:color="auto"/>
                <w:bottom w:val="none" w:sz="0" w:space="0" w:color="auto"/>
                <w:right w:val="none" w:sz="0" w:space="0" w:color="auto"/>
              </w:divBdr>
            </w:div>
            <w:div w:id="1591086033">
              <w:marLeft w:val="0"/>
              <w:marRight w:val="0"/>
              <w:marTop w:val="0"/>
              <w:marBottom w:val="0"/>
              <w:divBdr>
                <w:top w:val="none" w:sz="0" w:space="0" w:color="auto"/>
                <w:left w:val="none" w:sz="0" w:space="0" w:color="auto"/>
                <w:bottom w:val="none" w:sz="0" w:space="0" w:color="auto"/>
                <w:right w:val="none" w:sz="0" w:space="0" w:color="auto"/>
              </w:divBdr>
            </w:div>
            <w:div w:id="1625693945">
              <w:marLeft w:val="0"/>
              <w:marRight w:val="0"/>
              <w:marTop w:val="0"/>
              <w:marBottom w:val="0"/>
              <w:divBdr>
                <w:top w:val="none" w:sz="0" w:space="0" w:color="auto"/>
                <w:left w:val="none" w:sz="0" w:space="0" w:color="auto"/>
                <w:bottom w:val="none" w:sz="0" w:space="0" w:color="auto"/>
                <w:right w:val="none" w:sz="0" w:space="0" w:color="auto"/>
              </w:divBdr>
            </w:div>
            <w:div w:id="1231962684">
              <w:marLeft w:val="0"/>
              <w:marRight w:val="0"/>
              <w:marTop w:val="0"/>
              <w:marBottom w:val="0"/>
              <w:divBdr>
                <w:top w:val="none" w:sz="0" w:space="0" w:color="auto"/>
                <w:left w:val="none" w:sz="0" w:space="0" w:color="auto"/>
                <w:bottom w:val="none" w:sz="0" w:space="0" w:color="auto"/>
                <w:right w:val="none" w:sz="0" w:space="0" w:color="auto"/>
              </w:divBdr>
            </w:div>
            <w:div w:id="478039263">
              <w:marLeft w:val="0"/>
              <w:marRight w:val="0"/>
              <w:marTop w:val="0"/>
              <w:marBottom w:val="0"/>
              <w:divBdr>
                <w:top w:val="none" w:sz="0" w:space="0" w:color="auto"/>
                <w:left w:val="none" w:sz="0" w:space="0" w:color="auto"/>
                <w:bottom w:val="none" w:sz="0" w:space="0" w:color="auto"/>
                <w:right w:val="none" w:sz="0" w:space="0" w:color="auto"/>
              </w:divBdr>
            </w:div>
            <w:div w:id="737902533">
              <w:marLeft w:val="0"/>
              <w:marRight w:val="0"/>
              <w:marTop w:val="0"/>
              <w:marBottom w:val="0"/>
              <w:divBdr>
                <w:top w:val="none" w:sz="0" w:space="0" w:color="auto"/>
                <w:left w:val="none" w:sz="0" w:space="0" w:color="auto"/>
                <w:bottom w:val="none" w:sz="0" w:space="0" w:color="auto"/>
                <w:right w:val="none" w:sz="0" w:space="0" w:color="auto"/>
              </w:divBdr>
            </w:div>
            <w:div w:id="1769543422">
              <w:marLeft w:val="0"/>
              <w:marRight w:val="0"/>
              <w:marTop w:val="0"/>
              <w:marBottom w:val="0"/>
              <w:divBdr>
                <w:top w:val="none" w:sz="0" w:space="0" w:color="auto"/>
                <w:left w:val="none" w:sz="0" w:space="0" w:color="auto"/>
                <w:bottom w:val="none" w:sz="0" w:space="0" w:color="auto"/>
                <w:right w:val="none" w:sz="0" w:space="0" w:color="auto"/>
              </w:divBdr>
            </w:div>
            <w:div w:id="602349118">
              <w:marLeft w:val="0"/>
              <w:marRight w:val="0"/>
              <w:marTop w:val="0"/>
              <w:marBottom w:val="0"/>
              <w:divBdr>
                <w:top w:val="none" w:sz="0" w:space="0" w:color="auto"/>
                <w:left w:val="none" w:sz="0" w:space="0" w:color="auto"/>
                <w:bottom w:val="none" w:sz="0" w:space="0" w:color="auto"/>
                <w:right w:val="none" w:sz="0" w:space="0" w:color="auto"/>
              </w:divBdr>
            </w:div>
            <w:div w:id="1002465804">
              <w:marLeft w:val="0"/>
              <w:marRight w:val="0"/>
              <w:marTop w:val="0"/>
              <w:marBottom w:val="0"/>
              <w:divBdr>
                <w:top w:val="none" w:sz="0" w:space="0" w:color="auto"/>
                <w:left w:val="none" w:sz="0" w:space="0" w:color="auto"/>
                <w:bottom w:val="none" w:sz="0" w:space="0" w:color="auto"/>
                <w:right w:val="none" w:sz="0" w:space="0" w:color="auto"/>
              </w:divBdr>
            </w:div>
            <w:div w:id="2131363740">
              <w:marLeft w:val="0"/>
              <w:marRight w:val="0"/>
              <w:marTop w:val="0"/>
              <w:marBottom w:val="0"/>
              <w:divBdr>
                <w:top w:val="none" w:sz="0" w:space="0" w:color="auto"/>
                <w:left w:val="none" w:sz="0" w:space="0" w:color="auto"/>
                <w:bottom w:val="none" w:sz="0" w:space="0" w:color="auto"/>
                <w:right w:val="none" w:sz="0" w:space="0" w:color="auto"/>
              </w:divBdr>
            </w:div>
            <w:div w:id="1826357614">
              <w:marLeft w:val="0"/>
              <w:marRight w:val="0"/>
              <w:marTop w:val="0"/>
              <w:marBottom w:val="0"/>
              <w:divBdr>
                <w:top w:val="none" w:sz="0" w:space="0" w:color="auto"/>
                <w:left w:val="none" w:sz="0" w:space="0" w:color="auto"/>
                <w:bottom w:val="none" w:sz="0" w:space="0" w:color="auto"/>
                <w:right w:val="none" w:sz="0" w:space="0" w:color="auto"/>
              </w:divBdr>
            </w:div>
            <w:div w:id="1726029823">
              <w:marLeft w:val="0"/>
              <w:marRight w:val="0"/>
              <w:marTop w:val="0"/>
              <w:marBottom w:val="0"/>
              <w:divBdr>
                <w:top w:val="none" w:sz="0" w:space="0" w:color="auto"/>
                <w:left w:val="none" w:sz="0" w:space="0" w:color="auto"/>
                <w:bottom w:val="none" w:sz="0" w:space="0" w:color="auto"/>
                <w:right w:val="none" w:sz="0" w:space="0" w:color="auto"/>
              </w:divBdr>
            </w:div>
            <w:div w:id="67388276">
              <w:marLeft w:val="0"/>
              <w:marRight w:val="0"/>
              <w:marTop w:val="0"/>
              <w:marBottom w:val="0"/>
              <w:divBdr>
                <w:top w:val="none" w:sz="0" w:space="0" w:color="auto"/>
                <w:left w:val="none" w:sz="0" w:space="0" w:color="auto"/>
                <w:bottom w:val="none" w:sz="0" w:space="0" w:color="auto"/>
                <w:right w:val="none" w:sz="0" w:space="0" w:color="auto"/>
              </w:divBdr>
            </w:div>
            <w:div w:id="1137920156">
              <w:marLeft w:val="0"/>
              <w:marRight w:val="0"/>
              <w:marTop w:val="0"/>
              <w:marBottom w:val="0"/>
              <w:divBdr>
                <w:top w:val="none" w:sz="0" w:space="0" w:color="auto"/>
                <w:left w:val="none" w:sz="0" w:space="0" w:color="auto"/>
                <w:bottom w:val="none" w:sz="0" w:space="0" w:color="auto"/>
                <w:right w:val="none" w:sz="0" w:space="0" w:color="auto"/>
              </w:divBdr>
            </w:div>
            <w:div w:id="85218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533173">
      <w:bodyDiv w:val="1"/>
      <w:marLeft w:val="0"/>
      <w:marRight w:val="0"/>
      <w:marTop w:val="0"/>
      <w:marBottom w:val="0"/>
      <w:divBdr>
        <w:top w:val="none" w:sz="0" w:space="0" w:color="auto"/>
        <w:left w:val="none" w:sz="0" w:space="0" w:color="auto"/>
        <w:bottom w:val="none" w:sz="0" w:space="0" w:color="auto"/>
        <w:right w:val="none" w:sz="0" w:space="0" w:color="auto"/>
      </w:divBdr>
      <w:divsChild>
        <w:div w:id="1825121360">
          <w:marLeft w:val="0"/>
          <w:marRight w:val="0"/>
          <w:marTop w:val="0"/>
          <w:marBottom w:val="0"/>
          <w:divBdr>
            <w:top w:val="none" w:sz="0" w:space="0" w:color="auto"/>
            <w:left w:val="none" w:sz="0" w:space="0" w:color="auto"/>
            <w:bottom w:val="none" w:sz="0" w:space="0" w:color="auto"/>
            <w:right w:val="none" w:sz="0" w:space="0" w:color="auto"/>
          </w:divBdr>
          <w:divsChild>
            <w:div w:id="525171699">
              <w:marLeft w:val="0"/>
              <w:marRight w:val="0"/>
              <w:marTop w:val="0"/>
              <w:marBottom w:val="0"/>
              <w:divBdr>
                <w:top w:val="none" w:sz="0" w:space="0" w:color="auto"/>
                <w:left w:val="none" w:sz="0" w:space="0" w:color="auto"/>
                <w:bottom w:val="none" w:sz="0" w:space="0" w:color="auto"/>
                <w:right w:val="none" w:sz="0" w:space="0" w:color="auto"/>
              </w:divBdr>
            </w:div>
            <w:div w:id="1005859181">
              <w:marLeft w:val="0"/>
              <w:marRight w:val="0"/>
              <w:marTop w:val="0"/>
              <w:marBottom w:val="0"/>
              <w:divBdr>
                <w:top w:val="none" w:sz="0" w:space="0" w:color="auto"/>
                <w:left w:val="none" w:sz="0" w:space="0" w:color="auto"/>
                <w:bottom w:val="none" w:sz="0" w:space="0" w:color="auto"/>
                <w:right w:val="none" w:sz="0" w:space="0" w:color="auto"/>
              </w:divBdr>
            </w:div>
            <w:div w:id="1161314190">
              <w:marLeft w:val="0"/>
              <w:marRight w:val="0"/>
              <w:marTop w:val="0"/>
              <w:marBottom w:val="0"/>
              <w:divBdr>
                <w:top w:val="none" w:sz="0" w:space="0" w:color="auto"/>
                <w:left w:val="none" w:sz="0" w:space="0" w:color="auto"/>
                <w:bottom w:val="none" w:sz="0" w:space="0" w:color="auto"/>
                <w:right w:val="none" w:sz="0" w:space="0" w:color="auto"/>
              </w:divBdr>
            </w:div>
            <w:div w:id="1417435798">
              <w:marLeft w:val="0"/>
              <w:marRight w:val="0"/>
              <w:marTop w:val="0"/>
              <w:marBottom w:val="0"/>
              <w:divBdr>
                <w:top w:val="none" w:sz="0" w:space="0" w:color="auto"/>
                <w:left w:val="none" w:sz="0" w:space="0" w:color="auto"/>
                <w:bottom w:val="none" w:sz="0" w:space="0" w:color="auto"/>
                <w:right w:val="none" w:sz="0" w:space="0" w:color="auto"/>
              </w:divBdr>
            </w:div>
            <w:div w:id="1199007436">
              <w:marLeft w:val="0"/>
              <w:marRight w:val="0"/>
              <w:marTop w:val="0"/>
              <w:marBottom w:val="0"/>
              <w:divBdr>
                <w:top w:val="none" w:sz="0" w:space="0" w:color="auto"/>
                <w:left w:val="none" w:sz="0" w:space="0" w:color="auto"/>
                <w:bottom w:val="none" w:sz="0" w:space="0" w:color="auto"/>
                <w:right w:val="none" w:sz="0" w:space="0" w:color="auto"/>
              </w:divBdr>
            </w:div>
            <w:div w:id="1346404034">
              <w:marLeft w:val="0"/>
              <w:marRight w:val="0"/>
              <w:marTop w:val="0"/>
              <w:marBottom w:val="0"/>
              <w:divBdr>
                <w:top w:val="none" w:sz="0" w:space="0" w:color="auto"/>
                <w:left w:val="none" w:sz="0" w:space="0" w:color="auto"/>
                <w:bottom w:val="none" w:sz="0" w:space="0" w:color="auto"/>
                <w:right w:val="none" w:sz="0" w:space="0" w:color="auto"/>
              </w:divBdr>
            </w:div>
            <w:div w:id="28268505">
              <w:marLeft w:val="0"/>
              <w:marRight w:val="0"/>
              <w:marTop w:val="0"/>
              <w:marBottom w:val="0"/>
              <w:divBdr>
                <w:top w:val="none" w:sz="0" w:space="0" w:color="auto"/>
                <w:left w:val="none" w:sz="0" w:space="0" w:color="auto"/>
                <w:bottom w:val="none" w:sz="0" w:space="0" w:color="auto"/>
                <w:right w:val="none" w:sz="0" w:space="0" w:color="auto"/>
              </w:divBdr>
            </w:div>
            <w:div w:id="834152302">
              <w:marLeft w:val="0"/>
              <w:marRight w:val="0"/>
              <w:marTop w:val="0"/>
              <w:marBottom w:val="0"/>
              <w:divBdr>
                <w:top w:val="none" w:sz="0" w:space="0" w:color="auto"/>
                <w:left w:val="none" w:sz="0" w:space="0" w:color="auto"/>
                <w:bottom w:val="none" w:sz="0" w:space="0" w:color="auto"/>
                <w:right w:val="none" w:sz="0" w:space="0" w:color="auto"/>
              </w:divBdr>
            </w:div>
            <w:div w:id="791556099">
              <w:marLeft w:val="0"/>
              <w:marRight w:val="0"/>
              <w:marTop w:val="0"/>
              <w:marBottom w:val="0"/>
              <w:divBdr>
                <w:top w:val="none" w:sz="0" w:space="0" w:color="auto"/>
                <w:left w:val="none" w:sz="0" w:space="0" w:color="auto"/>
                <w:bottom w:val="none" w:sz="0" w:space="0" w:color="auto"/>
                <w:right w:val="none" w:sz="0" w:space="0" w:color="auto"/>
              </w:divBdr>
            </w:div>
            <w:div w:id="2000577904">
              <w:marLeft w:val="0"/>
              <w:marRight w:val="0"/>
              <w:marTop w:val="0"/>
              <w:marBottom w:val="0"/>
              <w:divBdr>
                <w:top w:val="none" w:sz="0" w:space="0" w:color="auto"/>
                <w:left w:val="none" w:sz="0" w:space="0" w:color="auto"/>
                <w:bottom w:val="none" w:sz="0" w:space="0" w:color="auto"/>
                <w:right w:val="none" w:sz="0" w:space="0" w:color="auto"/>
              </w:divBdr>
            </w:div>
            <w:div w:id="265843139">
              <w:marLeft w:val="0"/>
              <w:marRight w:val="0"/>
              <w:marTop w:val="0"/>
              <w:marBottom w:val="0"/>
              <w:divBdr>
                <w:top w:val="none" w:sz="0" w:space="0" w:color="auto"/>
                <w:left w:val="none" w:sz="0" w:space="0" w:color="auto"/>
                <w:bottom w:val="none" w:sz="0" w:space="0" w:color="auto"/>
                <w:right w:val="none" w:sz="0" w:space="0" w:color="auto"/>
              </w:divBdr>
            </w:div>
            <w:div w:id="1657143873">
              <w:marLeft w:val="0"/>
              <w:marRight w:val="0"/>
              <w:marTop w:val="0"/>
              <w:marBottom w:val="0"/>
              <w:divBdr>
                <w:top w:val="none" w:sz="0" w:space="0" w:color="auto"/>
                <w:left w:val="none" w:sz="0" w:space="0" w:color="auto"/>
                <w:bottom w:val="none" w:sz="0" w:space="0" w:color="auto"/>
                <w:right w:val="none" w:sz="0" w:space="0" w:color="auto"/>
              </w:divBdr>
            </w:div>
            <w:div w:id="272177662">
              <w:marLeft w:val="0"/>
              <w:marRight w:val="0"/>
              <w:marTop w:val="0"/>
              <w:marBottom w:val="0"/>
              <w:divBdr>
                <w:top w:val="none" w:sz="0" w:space="0" w:color="auto"/>
                <w:left w:val="none" w:sz="0" w:space="0" w:color="auto"/>
                <w:bottom w:val="none" w:sz="0" w:space="0" w:color="auto"/>
                <w:right w:val="none" w:sz="0" w:space="0" w:color="auto"/>
              </w:divBdr>
            </w:div>
            <w:div w:id="824784208">
              <w:marLeft w:val="0"/>
              <w:marRight w:val="0"/>
              <w:marTop w:val="0"/>
              <w:marBottom w:val="0"/>
              <w:divBdr>
                <w:top w:val="none" w:sz="0" w:space="0" w:color="auto"/>
                <w:left w:val="none" w:sz="0" w:space="0" w:color="auto"/>
                <w:bottom w:val="none" w:sz="0" w:space="0" w:color="auto"/>
                <w:right w:val="none" w:sz="0" w:space="0" w:color="auto"/>
              </w:divBdr>
            </w:div>
            <w:div w:id="1727026970">
              <w:marLeft w:val="0"/>
              <w:marRight w:val="0"/>
              <w:marTop w:val="0"/>
              <w:marBottom w:val="0"/>
              <w:divBdr>
                <w:top w:val="none" w:sz="0" w:space="0" w:color="auto"/>
                <w:left w:val="none" w:sz="0" w:space="0" w:color="auto"/>
                <w:bottom w:val="none" w:sz="0" w:space="0" w:color="auto"/>
                <w:right w:val="none" w:sz="0" w:space="0" w:color="auto"/>
              </w:divBdr>
            </w:div>
            <w:div w:id="362905336">
              <w:marLeft w:val="0"/>
              <w:marRight w:val="0"/>
              <w:marTop w:val="0"/>
              <w:marBottom w:val="0"/>
              <w:divBdr>
                <w:top w:val="none" w:sz="0" w:space="0" w:color="auto"/>
                <w:left w:val="none" w:sz="0" w:space="0" w:color="auto"/>
                <w:bottom w:val="none" w:sz="0" w:space="0" w:color="auto"/>
                <w:right w:val="none" w:sz="0" w:space="0" w:color="auto"/>
              </w:divBdr>
            </w:div>
            <w:div w:id="353502802">
              <w:marLeft w:val="0"/>
              <w:marRight w:val="0"/>
              <w:marTop w:val="0"/>
              <w:marBottom w:val="0"/>
              <w:divBdr>
                <w:top w:val="none" w:sz="0" w:space="0" w:color="auto"/>
                <w:left w:val="none" w:sz="0" w:space="0" w:color="auto"/>
                <w:bottom w:val="none" w:sz="0" w:space="0" w:color="auto"/>
                <w:right w:val="none" w:sz="0" w:space="0" w:color="auto"/>
              </w:divBdr>
            </w:div>
            <w:div w:id="2007513429">
              <w:marLeft w:val="0"/>
              <w:marRight w:val="0"/>
              <w:marTop w:val="0"/>
              <w:marBottom w:val="0"/>
              <w:divBdr>
                <w:top w:val="none" w:sz="0" w:space="0" w:color="auto"/>
                <w:left w:val="none" w:sz="0" w:space="0" w:color="auto"/>
                <w:bottom w:val="none" w:sz="0" w:space="0" w:color="auto"/>
                <w:right w:val="none" w:sz="0" w:space="0" w:color="auto"/>
              </w:divBdr>
            </w:div>
            <w:div w:id="215973518">
              <w:marLeft w:val="0"/>
              <w:marRight w:val="0"/>
              <w:marTop w:val="0"/>
              <w:marBottom w:val="0"/>
              <w:divBdr>
                <w:top w:val="none" w:sz="0" w:space="0" w:color="auto"/>
                <w:left w:val="none" w:sz="0" w:space="0" w:color="auto"/>
                <w:bottom w:val="none" w:sz="0" w:space="0" w:color="auto"/>
                <w:right w:val="none" w:sz="0" w:space="0" w:color="auto"/>
              </w:divBdr>
            </w:div>
            <w:div w:id="984746563">
              <w:marLeft w:val="0"/>
              <w:marRight w:val="0"/>
              <w:marTop w:val="0"/>
              <w:marBottom w:val="0"/>
              <w:divBdr>
                <w:top w:val="none" w:sz="0" w:space="0" w:color="auto"/>
                <w:left w:val="none" w:sz="0" w:space="0" w:color="auto"/>
                <w:bottom w:val="none" w:sz="0" w:space="0" w:color="auto"/>
                <w:right w:val="none" w:sz="0" w:space="0" w:color="auto"/>
              </w:divBdr>
            </w:div>
            <w:div w:id="652415040">
              <w:marLeft w:val="0"/>
              <w:marRight w:val="0"/>
              <w:marTop w:val="0"/>
              <w:marBottom w:val="0"/>
              <w:divBdr>
                <w:top w:val="none" w:sz="0" w:space="0" w:color="auto"/>
                <w:left w:val="none" w:sz="0" w:space="0" w:color="auto"/>
                <w:bottom w:val="none" w:sz="0" w:space="0" w:color="auto"/>
                <w:right w:val="none" w:sz="0" w:space="0" w:color="auto"/>
              </w:divBdr>
            </w:div>
            <w:div w:id="1659730759">
              <w:marLeft w:val="0"/>
              <w:marRight w:val="0"/>
              <w:marTop w:val="0"/>
              <w:marBottom w:val="0"/>
              <w:divBdr>
                <w:top w:val="none" w:sz="0" w:space="0" w:color="auto"/>
                <w:left w:val="none" w:sz="0" w:space="0" w:color="auto"/>
                <w:bottom w:val="none" w:sz="0" w:space="0" w:color="auto"/>
                <w:right w:val="none" w:sz="0" w:space="0" w:color="auto"/>
              </w:divBdr>
            </w:div>
            <w:div w:id="150341497">
              <w:marLeft w:val="0"/>
              <w:marRight w:val="0"/>
              <w:marTop w:val="0"/>
              <w:marBottom w:val="0"/>
              <w:divBdr>
                <w:top w:val="none" w:sz="0" w:space="0" w:color="auto"/>
                <w:left w:val="none" w:sz="0" w:space="0" w:color="auto"/>
                <w:bottom w:val="none" w:sz="0" w:space="0" w:color="auto"/>
                <w:right w:val="none" w:sz="0" w:space="0" w:color="auto"/>
              </w:divBdr>
            </w:div>
            <w:div w:id="964701965">
              <w:marLeft w:val="0"/>
              <w:marRight w:val="0"/>
              <w:marTop w:val="0"/>
              <w:marBottom w:val="0"/>
              <w:divBdr>
                <w:top w:val="none" w:sz="0" w:space="0" w:color="auto"/>
                <w:left w:val="none" w:sz="0" w:space="0" w:color="auto"/>
                <w:bottom w:val="none" w:sz="0" w:space="0" w:color="auto"/>
                <w:right w:val="none" w:sz="0" w:space="0" w:color="auto"/>
              </w:divBdr>
            </w:div>
            <w:div w:id="487020998">
              <w:marLeft w:val="0"/>
              <w:marRight w:val="0"/>
              <w:marTop w:val="0"/>
              <w:marBottom w:val="0"/>
              <w:divBdr>
                <w:top w:val="none" w:sz="0" w:space="0" w:color="auto"/>
                <w:left w:val="none" w:sz="0" w:space="0" w:color="auto"/>
                <w:bottom w:val="none" w:sz="0" w:space="0" w:color="auto"/>
                <w:right w:val="none" w:sz="0" w:space="0" w:color="auto"/>
              </w:divBdr>
            </w:div>
            <w:div w:id="382365164">
              <w:marLeft w:val="0"/>
              <w:marRight w:val="0"/>
              <w:marTop w:val="0"/>
              <w:marBottom w:val="0"/>
              <w:divBdr>
                <w:top w:val="none" w:sz="0" w:space="0" w:color="auto"/>
                <w:left w:val="none" w:sz="0" w:space="0" w:color="auto"/>
                <w:bottom w:val="none" w:sz="0" w:space="0" w:color="auto"/>
                <w:right w:val="none" w:sz="0" w:space="0" w:color="auto"/>
              </w:divBdr>
            </w:div>
            <w:div w:id="548541107">
              <w:marLeft w:val="0"/>
              <w:marRight w:val="0"/>
              <w:marTop w:val="0"/>
              <w:marBottom w:val="0"/>
              <w:divBdr>
                <w:top w:val="none" w:sz="0" w:space="0" w:color="auto"/>
                <w:left w:val="none" w:sz="0" w:space="0" w:color="auto"/>
                <w:bottom w:val="none" w:sz="0" w:space="0" w:color="auto"/>
                <w:right w:val="none" w:sz="0" w:space="0" w:color="auto"/>
              </w:divBdr>
            </w:div>
            <w:div w:id="1969356967">
              <w:marLeft w:val="0"/>
              <w:marRight w:val="0"/>
              <w:marTop w:val="0"/>
              <w:marBottom w:val="0"/>
              <w:divBdr>
                <w:top w:val="none" w:sz="0" w:space="0" w:color="auto"/>
                <w:left w:val="none" w:sz="0" w:space="0" w:color="auto"/>
                <w:bottom w:val="none" w:sz="0" w:space="0" w:color="auto"/>
                <w:right w:val="none" w:sz="0" w:space="0" w:color="auto"/>
              </w:divBdr>
            </w:div>
            <w:div w:id="108864135">
              <w:marLeft w:val="0"/>
              <w:marRight w:val="0"/>
              <w:marTop w:val="0"/>
              <w:marBottom w:val="0"/>
              <w:divBdr>
                <w:top w:val="none" w:sz="0" w:space="0" w:color="auto"/>
                <w:left w:val="none" w:sz="0" w:space="0" w:color="auto"/>
                <w:bottom w:val="none" w:sz="0" w:space="0" w:color="auto"/>
                <w:right w:val="none" w:sz="0" w:space="0" w:color="auto"/>
              </w:divBdr>
            </w:div>
            <w:div w:id="757604302">
              <w:marLeft w:val="0"/>
              <w:marRight w:val="0"/>
              <w:marTop w:val="0"/>
              <w:marBottom w:val="0"/>
              <w:divBdr>
                <w:top w:val="none" w:sz="0" w:space="0" w:color="auto"/>
                <w:left w:val="none" w:sz="0" w:space="0" w:color="auto"/>
                <w:bottom w:val="none" w:sz="0" w:space="0" w:color="auto"/>
                <w:right w:val="none" w:sz="0" w:space="0" w:color="auto"/>
              </w:divBdr>
            </w:div>
            <w:div w:id="1124083919">
              <w:marLeft w:val="0"/>
              <w:marRight w:val="0"/>
              <w:marTop w:val="0"/>
              <w:marBottom w:val="0"/>
              <w:divBdr>
                <w:top w:val="none" w:sz="0" w:space="0" w:color="auto"/>
                <w:left w:val="none" w:sz="0" w:space="0" w:color="auto"/>
                <w:bottom w:val="none" w:sz="0" w:space="0" w:color="auto"/>
                <w:right w:val="none" w:sz="0" w:space="0" w:color="auto"/>
              </w:divBdr>
            </w:div>
            <w:div w:id="533083959">
              <w:marLeft w:val="0"/>
              <w:marRight w:val="0"/>
              <w:marTop w:val="0"/>
              <w:marBottom w:val="0"/>
              <w:divBdr>
                <w:top w:val="none" w:sz="0" w:space="0" w:color="auto"/>
                <w:left w:val="none" w:sz="0" w:space="0" w:color="auto"/>
                <w:bottom w:val="none" w:sz="0" w:space="0" w:color="auto"/>
                <w:right w:val="none" w:sz="0" w:space="0" w:color="auto"/>
              </w:divBdr>
            </w:div>
            <w:div w:id="1160463425">
              <w:marLeft w:val="0"/>
              <w:marRight w:val="0"/>
              <w:marTop w:val="0"/>
              <w:marBottom w:val="0"/>
              <w:divBdr>
                <w:top w:val="none" w:sz="0" w:space="0" w:color="auto"/>
                <w:left w:val="none" w:sz="0" w:space="0" w:color="auto"/>
                <w:bottom w:val="none" w:sz="0" w:space="0" w:color="auto"/>
                <w:right w:val="none" w:sz="0" w:space="0" w:color="auto"/>
              </w:divBdr>
            </w:div>
            <w:div w:id="2143837817">
              <w:marLeft w:val="0"/>
              <w:marRight w:val="0"/>
              <w:marTop w:val="0"/>
              <w:marBottom w:val="0"/>
              <w:divBdr>
                <w:top w:val="none" w:sz="0" w:space="0" w:color="auto"/>
                <w:left w:val="none" w:sz="0" w:space="0" w:color="auto"/>
                <w:bottom w:val="none" w:sz="0" w:space="0" w:color="auto"/>
                <w:right w:val="none" w:sz="0" w:space="0" w:color="auto"/>
              </w:divBdr>
            </w:div>
            <w:div w:id="1842045633">
              <w:marLeft w:val="0"/>
              <w:marRight w:val="0"/>
              <w:marTop w:val="0"/>
              <w:marBottom w:val="0"/>
              <w:divBdr>
                <w:top w:val="none" w:sz="0" w:space="0" w:color="auto"/>
                <w:left w:val="none" w:sz="0" w:space="0" w:color="auto"/>
                <w:bottom w:val="none" w:sz="0" w:space="0" w:color="auto"/>
                <w:right w:val="none" w:sz="0" w:space="0" w:color="auto"/>
              </w:divBdr>
            </w:div>
            <w:div w:id="477459100">
              <w:marLeft w:val="0"/>
              <w:marRight w:val="0"/>
              <w:marTop w:val="0"/>
              <w:marBottom w:val="0"/>
              <w:divBdr>
                <w:top w:val="none" w:sz="0" w:space="0" w:color="auto"/>
                <w:left w:val="none" w:sz="0" w:space="0" w:color="auto"/>
                <w:bottom w:val="none" w:sz="0" w:space="0" w:color="auto"/>
                <w:right w:val="none" w:sz="0" w:space="0" w:color="auto"/>
              </w:divBdr>
            </w:div>
            <w:div w:id="1938320164">
              <w:marLeft w:val="0"/>
              <w:marRight w:val="0"/>
              <w:marTop w:val="0"/>
              <w:marBottom w:val="0"/>
              <w:divBdr>
                <w:top w:val="none" w:sz="0" w:space="0" w:color="auto"/>
                <w:left w:val="none" w:sz="0" w:space="0" w:color="auto"/>
                <w:bottom w:val="none" w:sz="0" w:space="0" w:color="auto"/>
                <w:right w:val="none" w:sz="0" w:space="0" w:color="auto"/>
              </w:divBdr>
            </w:div>
            <w:div w:id="2036273525">
              <w:marLeft w:val="0"/>
              <w:marRight w:val="0"/>
              <w:marTop w:val="0"/>
              <w:marBottom w:val="0"/>
              <w:divBdr>
                <w:top w:val="none" w:sz="0" w:space="0" w:color="auto"/>
                <w:left w:val="none" w:sz="0" w:space="0" w:color="auto"/>
                <w:bottom w:val="none" w:sz="0" w:space="0" w:color="auto"/>
                <w:right w:val="none" w:sz="0" w:space="0" w:color="auto"/>
              </w:divBdr>
            </w:div>
            <w:div w:id="1047100386">
              <w:marLeft w:val="0"/>
              <w:marRight w:val="0"/>
              <w:marTop w:val="0"/>
              <w:marBottom w:val="0"/>
              <w:divBdr>
                <w:top w:val="none" w:sz="0" w:space="0" w:color="auto"/>
                <w:left w:val="none" w:sz="0" w:space="0" w:color="auto"/>
                <w:bottom w:val="none" w:sz="0" w:space="0" w:color="auto"/>
                <w:right w:val="none" w:sz="0" w:space="0" w:color="auto"/>
              </w:divBdr>
            </w:div>
            <w:div w:id="1143693228">
              <w:marLeft w:val="0"/>
              <w:marRight w:val="0"/>
              <w:marTop w:val="0"/>
              <w:marBottom w:val="0"/>
              <w:divBdr>
                <w:top w:val="none" w:sz="0" w:space="0" w:color="auto"/>
                <w:left w:val="none" w:sz="0" w:space="0" w:color="auto"/>
                <w:bottom w:val="none" w:sz="0" w:space="0" w:color="auto"/>
                <w:right w:val="none" w:sz="0" w:space="0" w:color="auto"/>
              </w:divBdr>
            </w:div>
            <w:div w:id="1931229435">
              <w:marLeft w:val="0"/>
              <w:marRight w:val="0"/>
              <w:marTop w:val="0"/>
              <w:marBottom w:val="0"/>
              <w:divBdr>
                <w:top w:val="none" w:sz="0" w:space="0" w:color="auto"/>
                <w:left w:val="none" w:sz="0" w:space="0" w:color="auto"/>
                <w:bottom w:val="none" w:sz="0" w:space="0" w:color="auto"/>
                <w:right w:val="none" w:sz="0" w:space="0" w:color="auto"/>
              </w:divBdr>
            </w:div>
            <w:div w:id="526911870">
              <w:marLeft w:val="0"/>
              <w:marRight w:val="0"/>
              <w:marTop w:val="0"/>
              <w:marBottom w:val="0"/>
              <w:divBdr>
                <w:top w:val="none" w:sz="0" w:space="0" w:color="auto"/>
                <w:left w:val="none" w:sz="0" w:space="0" w:color="auto"/>
                <w:bottom w:val="none" w:sz="0" w:space="0" w:color="auto"/>
                <w:right w:val="none" w:sz="0" w:space="0" w:color="auto"/>
              </w:divBdr>
            </w:div>
            <w:div w:id="861435954">
              <w:marLeft w:val="0"/>
              <w:marRight w:val="0"/>
              <w:marTop w:val="0"/>
              <w:marBottom w:val="0"/>
              <w:divBdr>
                <w:top w:val="none" w:sz="0" w:space="0" w:color="auto"/>
                <w:left w:val="none" w:sz="0" w:space="0" w:color="auto"/>
                <w:bottom w:val="none" w:sz="0" w:space="0" w:color="auto"/>
                <w:right w:val="none" w:sz="0" w:space="0" w:color="auto"/>
              </w:divBdr>
            </w:div>
            <w:div w:id="1250314556">
              <w:marLeft w:val="0"/>
              <w:marRight w:val="0"/>
              <w:marTop w:val="0"/>
              <w:marBottom w:val="0"/>
              <w:divBdr>
                <w:top w:val="none" w:sz="0" w:space="0" w:color="auto"/>
                <w:left w:val="none" w:sz="0" w:space="0" w:color="auto"/>
                <w:bottom w:val="none" w:sz="0" w:space="0" w:color="auto"/>
                <w:right w:val="none" w:sz="0" w:space="0" w:color="auto"/>
              </w:divBdr>
            </w:div>
            <w:div w:id="270625032">
              <w:marLeft w:val="0"/>
              <w:marRight w:val="0"/>
              <w:marTop w:val="0"/>
              <w:marBottom w:val="0"/>
              <w:divBdr>
                <w:top w:val="none" w:sz="0" w:space="0" w:color="auto"/>
                <w:left w:val="none" w:sz="0" w:space="0" w:color="auto"/>
                <w:bottom w:val="none" w:sz="0" w:space="0" w:color="auto"/>
                <w:right w:val="none" w:sz="0" w:space="0" w:color="auto"/>
              </w:divBdr>
            </w:div>
            <w:div w:id="2021227937">
              <w:marLeft w:val="0"/>
              <w:marRight w:val="0"/>
              <w:marTop w:val="0"/>
              <w:marBottom w:val="0"/>
              <w:divBdr>
                <w:top w:val="none" w:sz="0" w:space="0" w:color="auto"/>
                <w:left w:val="none" w:sz="0" w:space="0" w:color="auto"/>
                <w:bottom w:val="none" w:sz="0" w:space="0" w:color="auto"/>
                <w:right w:val="none" w:sz="0" w:space="0" w:color="auto"/>
              </w:divBdr>
            </w:div>
            <w:div w:id="1130974914">
              <w:marLeft w:val="0"/>
              <w:marRight w:val="0"/>
              <w:marTop w:val="0"/>
              <w:marBottom w:val="0"/>
              <w:divBdr>
                <w:top w:val="none" w:sz="0" w:space="0" w:color="auto"/>
                <w:left w:val="none" w:sz="0" w:space="0" w:color="auto"/>
                <w:bottom w:val="none" w:sz="0" w:space="0" w:color="auto"/>
                <w:right w:val="none" w:sz="0" w:space="0" w:color="auto"/>
              </w:divBdr>
            </w:div>
            <w:div w:id="289015432">
              <w:marLeft w:val="0"/>
              <w:marRight w:val="0"/>
              <w:marTop w:val="0"/>
              <w:marBottom w:val="0"/>
              <w:divBdr>
                <w:top w:val="none" w:sz="0" w:space="0" w:color="auto"/>
                <w:left w:val="none" w:sz="0" w:space="0" w:color="auto"/>
                <w:bottom w:val="none" w:sz="0" w:space="0" w:color="auto"/>
                <w:right w:val="none" w:sz="0" w:space="0" w:color="auto"/>
              </w:divBdr>
            </w:div>
            <w:div w:id="595790341">
              <w:marLeft w:val="0"/>
              <w:marRight w:val="0"/>
              <w:marTop w:val="0"/>
              <w:marBottom w:val="0"/>
              <w:divBdr>
                <w:top w:val="none" w:sz="0" w:space="0" w:color="auto"/>
                <w:left w:val="none" w:sz="0" w:space="0" w:color="auto"/>
                <w:bottom w:val="none" w:sz="0" w:space="0" w:color="auto"/>
                <w:right w:val="none" w:sz="0" w:space="0" w:color="auto"/>
              </w:divBdr>
            </w:div>
            <w:div w:id="2127498871">
              <w:marLeft w:val="0"/>
              <w:marRight w:val="0"/>
              <w:marTop w:val="0"/>
              <w:marBottom w:val="0"/>
              <w:divBdr>
                <w:top w:val="none" w:sz="0" w:space="0" w:color="auto"/>
                <w:left w:val="none" w:sz="0" w:space="0" w:color="auto"/>
                <w:bottom w:val="none" w:sz="0" w:space="0" w:color="auto"/>
                <w:right w:val="none" w:sz="0" w:space="0" w:color="auto"/>
              </w:divBdr>
            </w:div>
            <w:div w:id="1840266778">
              <w:marLeft w:val="0"/>
              <w:marRight w:val="0"/>
              <w:marTop w:val="0"/>
              <w:marBottom w:val="0"/>
              <w:divBdr>
                <w:top w:val="none" w:sz="0" w:space="0" w:color="auto"/>
                <w:left w:val="none" w:sz="0" w:space="0" w:color="auto"/>
                <w:bottom w:val="none" w:sz="0" w:space="0" w:color="auto"/>
                <w:right w:val="none" w:sz="0" w:space="0" w:color="auto"/>
              </w:divBdr>
            </w:div>
            <w:div w:id="1989161911">
              <w:marLeft w:val="0"/>
              <w:marRight w:val="0"/>
              <w:marTop w:val="0"/>
              <w:marBottom w:val="0"/>
              <w:divBdr>
                <w:top w:val="none" w:sz="0" w:space="0" w:color="auto"/>
                <w:left w:val="none" w:sz="0" w:space="0" w:color="auto"/>
                <w:bottom w:val="none" w:sz="0" w:space="0" w:color="auto"/>
                <w:right w:val="none" w:sz="0" w:space="0" w:color="auto"/>
              </w:divBdr>
            </w:div>
            <w:div w:id="65108215">
              <w:marLeft w:val="0"/>
              <w:marRight w:val="0"/>
              <w:marTop w:val="0"/>
              <w:marBottom w:val="0"/>
              <w:divBdr>
                <w:top w:val="none" w:sz="0" w:space="0" w:color="auto"/>
                <w:left w:val="none" w:sz="0" w:space="0" w:color="auto"/>
                <w:bottom w:val="none" w:sz="0" w:space="0" w:color="auto"/>
                <w:right w:val="none" w:sz="0" w:space="0" w:color="auto"/>
              </w:divBdr>
            </w:div>
            <w:div w:id="1381905645">
              <w:marLeft w:val="0"/>
              <w:marRight w:val="0"/>
              <w:marTop w:val="0"/>
              <w:marBottom w:val="0"/>
              <w:divBdr>
                <w:top w:val="none" w:sz="0" w:space="0" w:color="auto"/>
                <w:left w:val="none" w:sz="0" w:space="0" w:color="auto"/>
                <w:bottom w:val="none" w:sz="0" w:space="0" w:color="auto"/>
                <w:right w:val="none" w:sz="0" w:space="0" w:color="auto"/>
              </w:divBdr>
            </w:div>
            <w:div w:id="2063211603">
              <w:marLeft w:val="0"/>
              <w:marRight w:val="0"/>
              <w:marTop w:val="0"/>
              <w:marBottom w:val="0"/>
              <w:divBdr>
                <w:top w:val="none" w:sz="0" w:space="0" w:color="auto"/>
                <w:left w:val="none" w:sz="0" w:space="0" w:color="auto"/>
                <w:bottom w:val="none" w:sz="0" w:space="0" w:color="auto"/>
                <w:right w:val="none" w:sz="0" w:space="0" w:color="auto"/>
              </w:divBdr>
            </w:div>
            <w:div w:id="752511077">
              <w:marLeft w:val="0"/>
              <w:marRight w:val="0"/>
              <w:marTop w:val="0"/>
              <w:marBottom w:val="0"/>
              <w:divBdr>
                <w:top w:val="none" w:sz="0" w:space="0" w:color="auto"/>
                <w:left w:val="none" w:sz="0" w:space="0" w:color="auto"/>
                <w:bottom w:val="none" w:sz="0" w:space="0" w:color="auto"/>
                <w:right w:val="none" w:sz="0" w:space="0" w:color="auto"/>
              </w:divBdr>
            </w:div>
            <w:div w:id="279184750">
              <w:marLeft w:val="0"/>
              <w:marRight w:val="0"/>
              <w:marTop w:val="0"/>
              <w:marBottom w:val="0"/>
              <w:divBdr>
                <w:top w:val="none" w:sz="0" w:space="0" w:color="auto"/>
                <w:left w:val="none" w:sz="0" w:space="0" w:color="auto"/>
                <w:bottom w:val="none" w:sz="0" w:space="0" w:color="auto"/>
                <w:right w:val="none" w:sz="0" w:space="0" w:color="auto"/>
              </w:divBdr>
            </w:div>
            <w:div w:id="1764259659">
              <w:marLeft w:val="0"/>
              <w:marRight w:val="0"/>
              <w:marTop w:val="0"/>
              <w:marBottom w:val="0"/>
              <w:divBdr>
                <w:top w:val="none" w:sz="0" w:space="0" w:color="auto"/>
                <w:left w:val="none" w:sz="0" w:space="0" w:color="auto"/>
                <w:bottom w:val="none" w:sz="0" w:space="0" w:color="auto"/>
                <w:right w:val="none" w:sz="0" w:space="0" w:color="auto"/>
              </w:divBdr>
            </w:div>
            <w:div w:id="545604104">
              <w:marLeft w:val="0"/>
              <w:marRight w:val="0"/>
              <w:marTop w:val="0"/>
              <w:marBottom w:val="0"/>
              <w:divBdr>
                <w:top w:val="none" w:sz="0" w:space="0" w:color="auto"/>
                <w:left w:val="none" w:sz="0" w:space="0" w:color="auto"/>
                <w:bottom w:val="none" w:sz="0" w:space="0" w:color="auto"/>
                <w:right w:val="none" w:sz="0" w:space="0" w:color="auto"/>
              </w:divBdr>
            </w:div>
            <w:div w:id="1052315087">
              <w:marLeft w:val="0"/>
              <w:marRight w:val="0"/>
              <w:marTop w:val="0"/>
              <w:marBottom w:val="0"/>
              <w:divBdr>
                <w:top w:val="none" w:sz="0" w:space="0" w:color="auto"/>
                <w:left w:val="none" w:sz="0" w:space="0" w:color="auto"/>
                <w:bottom w:val="none" w:sz="0" w:space="0" w:color="auto"/>
                <w:right w:val="none" w:sz="0" w:space="0" w:color="auto"/>
              </w:divBdr>
            </w:div>
            <w:div w:id="1125075577">
              <w:marLeft w:val="0"/>
              <w:marRight w:val="0"/>
              <w:marTop w:val="0"/>
              <w:marBottom w:val="0"/>
              <w:divBdr>
                <w:top w:val="none" w:sz="0" w:space="0" w:color="auto"/>
                <w:left w:val="none" w:sz="0" w:space="0" w:color="auto"/>
                <w:bottom w:val="none" w:sz="0" w:space="0" w:color="auto"/>
                <w:right w:val="none" w:sz="0" w:space="0" w:color="auto"/>
              </w:divBdr>
            </w:div>
            <w:div w:id="837891203">
              <w:marLeft w:val="0"/>
              <w:marRight w:val="0"/>
              <w:marTop w:val="0"/>
              <w:marBottom w:val="0"/>
              <w:divBdr>
                <w:top w:val="none" w:sz="0" w:space="0" w:color="auto"/>
                <w:left w:val="none" w:sz="0" w:space="0" w:color="auto"/>
                <w:bottom w:val="none" w:sz="0" w:space="0" w:color="auto"/>
                <w:right w:val="none" w:sz="0" w:space="0" w:color="auto"/>
              </w:divBdr>
            </w:div>
            <w:div w:id="533465595">
              <w:marLeft w:val="0"/>
              <w:marRight w:val="0"/>
              <w:marTop w:val="0"/>
              <w:marBottom w:val="0"/>
              <w:divBdr>
                <w:top w:val="none" w:sz="0" w:space="0" w:color="auto"/>
                <w:left w:val="none" w:sz="0" w:space="0" w:color="auto"/>
                <w:bottom w:val="none" w:sz="0" w:space="0" w:color="auto"/>
                <w:right w:val="none" w:sz="0" w:space="0" w:color="auto"/>
              </w:divBdr>
            </w:div>
            <w:div w:id="1709256036">
              <w:marLeft w:val="0"/>
              <w:marRight w:val="0"/>
              <w:marTop w:val="0"/>
              <w:marBottom w:val="0"/>
              <w:divBdr>
                <w:top w:val="none" w:sz="0" w:space="0" w:color="auto"/>
                <w:left w:val="none" w:sz="0" w:space="0" w:color="auto"/>
                <w:bottom w:val="none" w:sz="0" w:space="0" w:color="auto"/>
                <w:right w:val="none" w:sz="0" w:space="0" w:color="auto"/>
              </w:divBdr>
            </w:div>
            <w:div w:id="2105565061">
              <w:marLeft w:val="0"/>
              <w:marRight w:val="0"/>
              <w:marTop w:val="0"/>
              <w:marBottom w:val="0"/>
              <w:divBdr>
                <w:top w:val="none" w:sz="0" w:space="0" w:color="auto"/>
                <w:left w:val="none" w:sz="0" w:space="0" w:color="auto"/>
                <w:bottom w:val="none" w:sz="0" w:space="0" w:color="auto"/>
                <w:right w:val="none" w:sz="0" w:space="0" w:color="auto"/>
              </w:divBdr>
            </w:div>
            <w:div w:id="591279744">
              <w:marLeft w:val="0"/>
              <w:marRight w:val="0"/>
              <w:marTop w:val="0"/>
              <w:marBottom w:val="0"/>
              <w:divBdr>
                <w:top w:val="none" w:sz="0" w:space="0" w:color="auto"/>
                <w:left w:val="none" w:sz="0" w:space="0" w:color="auto"/>
                <w:bottom w:val="none" w:sz="0" w:space="0" w:color="auto"/>
                <w:right w:val="none" w:sz="0" w:space="0" w:color="auto"/>
              </w:divBdr>
            </w:div>
            <w:div w:id="1909611908">
              <w:marLeft w:val="0"/>
              <w:marRight w:val="0"/>
              <w:marTop w:val="0"/>
              <w:marBottom w:val="0"/>
              <w:divBdr>
                <w:top w:val="none" w:sz="0" w:space="0" w:color="auto"/>
                <w:left w:val="none" w:sz="0" w:space="0" w:color="auto"/>
                <w:bottom w:val="none" w:sz="0" w:space="0" w:color="auto"/>
                <w:right w:val="none" w:sz="0" w:space="0" w:color="auto"/>
              </w:divBdr>
            </w:div>
            <w:div w:id="879053300">
              <w:marLeft w:val="0"/>
              <w:marRight w:val="0"/>
              <w:marTop w:val="0"/>
              <w:marBottom w:val="0"/>
              <w:divBdr>
                <w:top w:val="none" w:sz="0" w:space="0" w:color="auto"/>
                <w:left w:val="none" w:sz="0" w:space="0" w:color="auto"/>
                <w:bottom w:val="none" w:sz="0" w:space="0" w:color="auto"/>
                <w:right w:val="none" w:sz="0" w:space="0" w:color="auto"/>
              </w:divBdr>
            </w:div>
            <w:div w:id="730539150">
              <w:marLeft w:val="0"/>
              <w:marRight w:val="0"/>
              <w:marTop w:val="0"/>
              <w:marBottom w:val="0"/>
              <w:divBdr>
                <w:top w:val="none" w:sz="0" w:space="0" w:color="auto"/>
                <w:left w:val="none" w:sz="0" w:space="0" w:color="auto"/>
                <w:bottom w:val="none" w:sz="0" w:space="0" w:color="auto"/>
                <w:right w:val="none" w:sz="0" w:space="0" w:color="auto"/>
              </w:divBdr>
            </w:div>
            <w:div w:id="1819497369">
              <w:marLeft w:val="0"/>
              <w:marRight w:val="0"/>
              <w:marTop w:val="0"/>
              <w:marBottom w:val="0"/>
              <w:divBdr>
                <w:top w:val="none" w:sz="0" w:space="0" w:color="auto"/>
                <w:left w:val="none" w:sz="0" w:space="0" w:color="auto"/>
                <w:bottom w:val="none" w:sz="0" w:space="0" w:color="auto"/>
                <w:right w:val="none" w:sz="0" w:space="0" w:color="auto"/>
              </w:divBdr>
            </w:div>
            <w:div w:id="859978162">
              <w:marLeft w:val="0"/>
              <w:marRight w:val="0"/>
              <w:marTop w:val="0"/>
              <w:marBottom w:val="0"/>
              <w:divBdr>
                <w:top w:val="none" w:sz="0" w:space="0" w:color="auto"/>
                <w:left w:val="none" w:sz="0" w:space="0" w:color="auto"/>
                <w:bottom w:val="none" w:sz="0" w:space="0" w:color="auto"/>
                <w:right w:val="none" w:sz="0" w:space="0" w:color="auto"/>
              </w:divBdr>
            </w:div>
            <w:div w:id="2133866458">
              <w:marLeft w:val="0"/>
              <w:marRight w:val="0"/>
              <w:marTop w:val="0"/>
              <w:marBottom w:val="0"/>
              <w:divBdr>
                <w:top w:val="none" w:sz="0" w:space="0" w:color="auto"/>
                <w:left w:val="none" w:sz="0" w:space="0" w:color="auto"/>
                <w:bottom w:val="none" w:sz="0" w:space="0" w:color="auto"/>
                <w:right w:val="none" w:sz="0" w:space="0" w:color="auto"/>
              </w:divBdr>
            </w:div>
            <w:div w:id="1128165318">
              <w:marLeft w:val="0"/>
              <w:marRight w:val="0"/>
              <w:marTop w:val="0"/>
              <w:marBottom w:val="0"/>
              <w:divBdr>
                <w:top w:val="none" w:sz="0" w:space="0" w:color="auto"/>
                <w:left w:val="none" w:sz="0" w:space="0" w:color="auto"/>
                <w:bottom w:val="none" w:sz="0" w:space="0" w:color="auto"/>
                <w:right w:val="none" w:sz="0" w:space="0" w:color="auto"/>
              </w:divBdr>
            </w:div>
            <w:div w:id="645477244">
              <w:marLeft w:val="0"/>
              <w:marRight w:val="0"/>
              <w:marTop w:val="0"/>
              <w:marBottom w:val="0"/>
              <w:divBdr>
                <w:top w:val="none" w:sz="0" w:space="0" w:color="auto"/>
                <w:left w:val="none" w:sz="0" w:space="0" w:color="auto"/>
                <w:bottom w:val="none" w:sz="0" w:space="0" w:color="auto"/>
                <w:right w:val="none" w:sz="0" w:space="0" w:color="auto"/>
              </w:divBdr>
            </w:div>
            <w:div w:id="801532527">
              <w:marLeft w:val="0"/>
              <w:marRight w:val="0"/>
              <w:marTop w:val="0"/>
              <w:marBottom w:val="0"/>
              <w:divBdr>
                <w:top w:val="none" w:sz="0" w:space="0" w:color="auto"/>
                <w:left w:val="none" w:sz="0" w:space="0" w:color="auto"/>
                <w:bottom w:val="none" w:sz="0" w:space="0" w:color="auto"/>
                <w:right w:val="none" w:sz="0" w:space="0" w:color="auto"/>
              </w:divBdr>
            </w:div>
            <w:div w:id="1056047449">
              <w:marLeft w:val="0"/>
              <w:marRight w:val="0"/>
              <w:marTop w:val="0"/>
              <w:marBottom w:val="0"/>
              <w:divBdr>
                <w:top w:val="none" w:sz="0" w:space="0" w:color="auto"/>
                <w:left w:val="none" w:sz="0" w:space="0" w:color="auto"/>
                <w:bottom w:val="none" w:sz="0" w:space="0" w:color="auto"/>
                <w:right w:val="none" w:sz="0" w:space="0" w:color="auto"/>
              </w:divBdr>
            </w:div>
            <w:div w:id="1199464061">
              <w:marLeft w:val="0"/>
              <w:marRight w:val="0"/>
              <w:marTop w:val="0"/>
              <w:marBottom w:val="0"/>
              <w:divBdr>
                <w:top w:val="none" w:sz="0" w:space="0" w:color="auto"/>
                <w:left w:val="none" w:sz="0" w:space="0" w:color="auto"/>
                <w:bottom w:val="none" w:sz="0" w:space="0" w:color="auto"/>
                <w:right w:val="none" w:sz="0" w:space="0" w:color="auto"/>
              </w:divBdr>
            </w:div>
            <w:div w:id="342129720">
              <w:marLeft w:val="0"/>
              <w:marRight w:val="0"/>
              <w:marTop w:val="0"/>
              <w:marBottom w:val="0"/>
              <w:divBdr>
                <w:top w:val="none" w:sz="0" w:space="0" w:color="auto"/>
                <w:left w:val="none" w:sz="0" w:space="0" w:color="auto"/>
                <w:bottom w:val="none" w:sz="0" w:space="0" w:color="auto"/>
                <w:right w:val="none" w:sz="0" w:space="0" w:color="auto"/>
              </w:divBdr>
            </w:div>
            <w:div w:id="633946723">
              <w:marLeft w:val="0"/>
              <w:marRight w:val="0"/>
              <w:marTop w:val="0"/>
              <w:marBottom w:val="0"/>
              <w:divBdr>
                <w:top w:val="none" w:sz="0" w:space="0" w:color="auto"/>
                <w:left w:val="none" w:sz="0" w:space="0" w:color="auto"/>
                <w:bottom w:val="none" w:sz="0" w:space="0" w:color="auto"/>
                <w:right w:val="none" w:sz="0" w:space="0" w:color="auto"/>
              </w:divBdr>
            </w:div>
            <w:div w:id="2110542255">
              <w:marLeft w:val="0"/>
              <w:marRight w:val="0"/>
              <w:marTop w:val="0"/>
              <w:marBottom w:val="0"/>
              <w:divBdr>
                <w:top w:val="none" w:sz="0" w:space="0" w:color="auto"/>
                <w:left w:val="none" w:sz="0" w:space="0" w:color="auto"/>
                <w:bottom w:val="none" w:sz="0" w:space="0" w:color="auto"/>
                <w:right w:val="none" w:sz="0" w:space="0" w:color="auto"/>
              </w:divBdr>
            </w:div>
            <w:div w:id="1245341702">
              <w:marLeft w:val="0"/>
              <w:marRight w:val="0"/>
              <w:marTop w:val="0"/>
              <w:marBottom w:val="0"/>
              <w:divBdr>
                <w:top w:val="none" w:sz="0" w:space="0" w:color="auto"/>
                <w:left w:val="none" w:sz="0" w:space="0" w:color="auto"/>
                <w:bottom w:val="none" w:sz="0" w:space="0" w:color="auto"/>
                <w:right w:val="none" w:sz="0" w:space="0" w:color="auto"/>
              </w:divBdr>
            </w:div>
            <w:div w:id="1142455423">
              <w:marLeft w:val="0"/>
              <w:marRight w:val="0"/>
              <w:marTop w:val="0"/>
              <w:marBottom w:val="0"/>
              <w:divBdr>
                <w:top w:val="none" w:sz="0" w:space="0" w:color="auto"/>
                <w:left w:val="none" w:sz="0" w:space="0" w:color="auto"/>
                <w:bottom w:val="none" w:sz="0" w:space="0" w:color="auto"/>
                <w:right w:val="none" w:sz="0" w:space="0" w:color="auto"/>
              </w:divBdr>
            </w:div>
            <w:div w:id="1186870227">
              <w:marLeft w:val="0"/>
              <w:marRight w:val="0"/>
              <w:marTop w:val="0"/>
              <w:marBottom w:val="0"/>
              <w:divBdr>
                <w:top w:val="none" w:sz="0" w:space="0" w:color="auto"/>
                <w:left w:val="none" w:sz="0" w:space="0" w:color="auto"/>
                <w:bottom w:val="none" w:sz="0" w:space="0" w:color="auto"/>
                <w:right w:val="none" w:sz="0" w:space="0" w:color="auto"/>
              </w:divBdr>
            </w:div>
            <w:div w:id="843008158">
              <w:marLeft w:val="0"/>
              <w:marRight w:val="0"/>
              <w:marTop w:val="0"/>
              <w:marBottom w:val="0"/>
              <w:divBdr>
                <w:top w:val="none" w:sz="0" w:space="0" w:color="auto"/>
                <w:left w:val="none" w:sz="0" w:space="0" w:color="auto"/>
                <w:bottom w:val="none" w:sz="0" w:space="0" w:color="auto"/>
                <w:right w:val="none" w:sz="0" w:space="0" w:color="auto"/>
              </w:divBdr>
            </w:div>
            <w:div w:id="1761756635">
              <w:marLeft w:val="0"/>
              <w:marRight w:val="0"/>
              <w:marTop w:val="0"/>
              <w:marBottom w:val="0"/>
              <w:divBdr>
                <w:top w:val="none" w:sz="0" w:space="0" w:color="auto"/>
                <w:left w:val="none" w:sz="0" w:space="0" w:color="auto"/>
                <w:bottom w:val="none" w:sz="0" w:space="0" w:color="auto"/>
                <w:right w:val="none" w:sz="0" w:space="0" w:color="auto"/>
              </w:divBdr>
            </w:div>
            <w:div w:id="2069302297">
              <w:marLeft w:val="0"/>
              <w:marRight w:val="0"/>
              <w:marTop w:val="0"/>
              <w:marBottom w:val="0"/>
              <w:divBdr>
                <w:top w:val="none" w:sz="0" w:space="0" w:color="auto"/>
                <w:left w:val="none" w:sz="0" w:space="0" w:color="auto"/>
                <w:bottom w:val="none" w:sz="0" w:space="0" w:color="auto"/>
                <w:right w:val="none" w:sz="0" w:space="0" w:color="auto"/>
              </w:divBdr>
            </w:div>
            <w:div w:id="587613280">
              <w:marLeft w:val="0"/>
              <w:marRight w:val="0"/>
              <w:marTop w:val="0"/>
              <w:marBottom w:val="0"/>
              <w:divBdr>
                <w:top w:val="none" w:sz="0" w:space="0" w:color="auto"/>
                <w:left w:val="none" w:sz="0" w:space="0" w:color="auto"/>
                <w:bottom w:val="none" w:sz="0" w:space="0" w:color="auto"/>
                <w:right w:val="none" w:sz="0" w:space="0" w:color="auto"/>
              </w:divBdr>
            </w:div>
            <w:div w:id="763957640">
              <w:marLeft w:val="0"/>
              <w:marRight w:val="0"/>
              <w:marTop w:val="0"/>
              <w:marBottom w:val="0"/>
              <w:divBdr>
                <w:top w:val="none" w:sz="0" w:space="0" w:color="auto"/>
                <w:left w:val="none" w:sz="0" w:space="0" w:color="auto"/>
                <w:bottom w:val="none" w:sz="0" w:space="0" w:color="auto"/>
                <w:right w:val="none" w:sz="0" w:space="0" w:color="auto"/>
              </w:divBdr>
            </w:div>
            <w:div w:id="473375197">
              <w:marLeft w:val="0"/>
              <w:marRight w:val="0"/>
              <w:marTop w:val="0"/>
              <w:marBottom w:val="0"/>
              <w:divBdr>
                <w:top w:val="none" w:sz="0" w:space="0" w:color="auto"/>
                <w:left w:val="none" w:sz="0" w:space="0" w:color="auto"/>
                <w:bottom w:val="none" w:sz="0" w:space="0" w:color="auto"/>
                <w:right w:val="none" w:sz="0" w:space="0" w:color="auto"/>
              </w:divBdr>
            </w:div>
            <w:div w:id="1033729243">
              <w:marLeft w:val="0"/>
              <w:marRight w:val="0"/>
              <w:marTop w:val="0"/>
              <w:marBottom w:val="0"/>
              <w:divBdr>
                <w:top w:val="none" w:sz="0" w:space="0" w:color="auto"/>
                <w:left w:val="none" w:sz="0" w:space="0" w:color="auto"/>
                <w:bottom w:val="none" w:sz="0" w:space="0" w:color="auto"/>
                <w:right w:val="none" w:sz="0" w:space="0" w:color="auto"/>
              </w:divBdr>
            </w:div>
            <w:div w:id="731923868">
              <w:marLeft w:val="0"/>
              <w:marRight w:val="0"/>
              <w:marTop w:val="0"/>
              <w:marBottom w:val="0"/>
              <w:divBdr>
                <w:top w:val="none" w:sz="0" w:space="0" w:color="auto"/>
                <w:left w:val="none" w:sz="0" w:space="0" w:color="auto"/>
                <w:bottom w:val="none" w:sz="0" w:space="0" w:color="auto"/>
                <w:right w:val="none" w:sz="0" w:space="0" w:color="auto"/>
              </w:divBdr>
            </w:div>
            <w:div w:id="274682125">
              <w:marLeft w:val="0"/>
              <w:marRight w:val="0"/>
              <w:marTop w:val="0"/>
              <w:marBottom w:val="0"/>
              <w:divBdr>
                <w:top w:val="none" w:sz="0" w:space="0" w:color="auto"/>
                <w:left w:val="none" w:sz="0" w:space="0" w:color="auto"/>
                <w:bottom w:val="none" w:sz="0" w:space="0" w:color="auto"/>
                <w:right w:val="none" w:sz="0" w:space="0" w:color="auto"/>
              </w:divBdr>
            </w:div>
            <w:div w:id="2086563059">
              <w:marLeft w:val="0"/>
              <w:marRight w:val="0"/>
              <w:marTop w:val="0"/>
              <w:marBottom w:val="0"/>
              <w:divBdr>
                <w:top w:val="none" w:sz="0" w:space="0" w:color="auto"/>
                <w:left w:val="none" w:sz="0" w:space="0" w:color="auto"/>
                <w:bottom w:val="none" w:sz="0" w:space="0" w:color="auto"/>
                <w:right w:val="none" w:sz="0" w:space="0" w:color="auto"/>
              </w:divBdr>
            </w:div>
            <w:div w:id="1342774443">
              <w:marLeft w:val="0"/>
              <w:marRight w:val="0"/>
              <w:marTop w:val="0"/>
              <w:marBottom w:val="0"/>
              <w:divBdr>
                <w:top w:val="none" w:sz="0" w:space="0" w:color="auto"/>
                <w:left w:val="none" w:sz="0" w:space="0" w:color="auto"/>
                <w:bottom w:val="none" w:sz="0" w:space="0" w:color="auto"/>
                <w:right w:val="none" w:sz="0" w:space="0" w:color="auto"/>
              </w:divBdr>
            </w:div>
            <w:div w:id="1663579051">
              <w:marLeft w:val="0"/>
              <w:marRight w:val="0"/>
              <w:marTop w:val="0"/>
              <w:marBottom w:val="0"/>
              <w:divBdr>
                <w:top w:val="none" w:sz="0" w:space="0" w:color="auto"/>
                <w:left w:val="none" w:sz="0" w:space="0" w:color="auto"/>
                <w:bottom w:val="none" w:sz="0" w:space="0" w:color="auto"/>
                <w:right w:val="none" w:sz="0" w:space="0" w:color="auto"/>
              </w:divBdr>
            </w:div>
            <w:div w:id="1259755711">
              <w:marLeft w:val="0"/>
              <w:marRight w:val="0"/>
              <w:marTop w:val="0"/>
              <w:marBottom w:val="0"/>
              <w:divBdr>
                <w:top w:val="none" w:sz="0" w:space="0" w:color="auto"/>
                <w:left w:val="none" w:sz="0" w:space="0" w:color="auto"/>
                <w:bottom w:val="none" w:sz="0" w:space="0" w:color="auto"/>
                <w:right w:val="none" w:sz="0" w:space="0" w:color="auto"/>
              </w:divBdr>
            </w:div>
            <w:div w:id="997684198">
              <w:marLeft w:val="0"/>
              <w:marRight w:val="0"/>
              <w:marTop w:val="0"/>
              <w:marBottom w:val="0"/>
              <w:divBdr>
                <w:top w:val="none" w:sz="0" w:space="0" w:color="auto"/>
                <w:left w:val="none" w:sz="0" w:space="0" w:color="auto"/>
                <w:bottom w:val="none" w:sz="0" w:space="0" w:color="auto"/>
                <w:right w:val="none" w:sz="0" w:space="0" w:color="auto"/>
              </w:divBdr>
            </w:div>
            <w:div w:id="1686781068">
              <w:marLeft w:val="0"/>
              <w:marRight w:val="0"/>
              <w:marTop w:val="0"/>
              <w:marBottom w:val="0"/>
              <w:divBdr>
                <w:top w:val="none" w:sz="0" w:space="0" w:color="auto"/>
                <w:left w:val="none" w:sz="0" w:space="0" w:color="auto"/>
                <w:bottom w:val="none" w:sz="0" w:space="0" w:color="auto"/>
                <w:right w:val="none" w:sz="0" w:space="0" w:color="auto"/>
              </w:divBdr>
            </w:div>
            <w:div w:id="1814131876">
              <w:marLeft w:val="0"/>
              <w:marRight w:val="0"/>
              <w:marTop w:val="0"/>
              <w:marBottom w:val="0"/>
              <w:divBdr>
                <w:top w:val="none" w:sz="0" w:space="0" w:color="auto"/>
                <w:left w:val="none" w:sz="0" w:space="0" w:color="auto"/>
                <w:bottom w:val="none" w:sz="0" w:space="0" w:color="auto"/>
                <w:right w:val="none" w:sz="0" w:space="0" w:color="auto"/>
              </w:divBdr>
            </w:div>
            <w:div w:id="1432890332">
              <w:marLeft w:val="0"/>
              <w:marRight w:val="0"/>
              <w:marTop w:val="0"/>
              <w:marBottom w:val="0"/>
              <w:divBdr>
                <w:top w:val="none" w:sz="0" w:space="0" w:color="auto"/>
                <w:left w:val="none" w:sz="0" w:space="0" w:color="auto"/>
                <w:bottom w:val="none" w:sz="0" w:space="0" w:color="auto"/>
                <w:right w:val="none" w:sz="0" w:space="0" w:color="auto"/>
              </w:divBdr>
            </w:div>
            <w:div w:id="522747700">
              <w:marLeft w:val="0"/>
              <w:marRight w:val="0"/>
              <w:marTop w:val="0"/>
              <w:marBottom w:val="0"/>
              <w:divBdr>
                <w:top w:val="none" w:sz="0" w:space="0" w:color="auto"/>
                <w:left w:val="none" w:sz="0" w:space="0" w:color="auto"/>
                <w:bottom w:val="none" w:sz="0" w:space="0" w:color="auto"/>
                <w:right w:val="none" w:sz="0" w:space="0" w:color="auto"/>
              </w:divBdr>
            </w:div>
            <w:div w:id="503709914">
              <w:marLeft w:val="0"/>
              <w:marRight w:val="0"/>
              <w:marTop w:val="0"/>
              <w:marBottom w:val="0"/>
              <w:divBdr>
                <w:top w:val="none" w:sz="0" w:space="0" w:color="auto"/>
                <w:left w:val="none" w:sz="0" w:space="0" w:color="auto"/>
                <w:bottom w:val="none" w:sz="0" w:space="0" w:color="auto"/>
                <w:right w:val="none" w:sz="0" w:space="0" w:color="auto"/>
              </w:divBdr>
            </w:div>
            <w:div w:id="785348452">
              <w:marLeft w:val="0"/>
              <w:marRight w:val="0"/>
              <w:marTop w:val="0"/>
              <w:marBottom w:val="0"/>
              <w:divBdr>
                <w:top w:val="none" w:sz="0" w:space="0" w:color="auto"/>
                <w:left w:val="none" w:sz="0" w:space="0" w:color="auto"/>
                <w:bottom w:val="none" w:sz="0" w:space="0" w:color="auto"/>
                <w:right w:val="none" w:sz="0" w:space="0" w:color="auto"/>
              </w:divBdr>
            </w:div>
            <w:div w:id="1844516748">
              <w:marLeft w:val="0"/>
              <w:marRight w:val="0"/>
              <w:marTop w:val="0"/>
              <w:marBottom w:val="0"/>
              <w:divBdr>
                <w:top w:val="none" w:sz="0" w:space="0" w:color="auto"/>
                <w:left w:val="none" w:sz="0" w:space="0" w:color="auto"/>
                <w:bottom w:val="none" w:sz="0" w:space="0" w:color="auto"/>
                <w:right w:val="none" w:sz="0" w:space="0" w:color="auto"/>
              </w:divBdr>
            </w:div>
            <w:div w:id="1592271396">
              <w:marLeft w:val="0"/>
              <w:marRight w:val="0"/>
              <w:marTop w:val="0"/>
              <w:marBottom w:val="0"/>
              <w:divBdr>
                <w:top w:val="none" w:sz="0" w:space="0" w:color="auto"/>
                <w:left w:val="none" w:sz="0" w:space="0" w:color="auto"/>
                <w:bottom w:val="none" w:sz="0" w:space="0" w:color="auto"/>
                <w:right w:val="none" w:sz="0" w:space="0" w:color="auto"/>
              </w:divBdr>
            </w:div>
            <w:div w:id="1466436333">
              <w:marLeft w:val="0"/>
              <w:marRight w:val="0"/>
              <w:marTop w:val="0"/>
              <w:marBottom w:val="0"/>
              <w:divBdr>
                <w:top w:val="none" w:sz="0" w:space="0" w:color="auto"/>
                <w:left w:val="none" w:sz="0" w:space="0" w:color="auto"/>
                <w:bottom w:val="none" w:sz="0" w:space="0" w:color="auto"/>
                <w:right w:val="none" w:sz="0" w:space="0" w:color="auto"/>
              </w:divBdr>
            </w:div>
            <w:div w:id="1120611438">
              <w:marLeft w:val="0"/>
              <w:marRight w:val="0"/>
              <w:marTop w:val="0"/>
              <w:marBottom w:val="0"/>
              <w:divBdr>
                <w:top w:val="none" w:sz="0" w:space="0" w:color="auto"/>
                <w:left w:val="none" w:sz="0" w:space="0" w:color="auto"/>
                <w:bottom w:val="none" w:sz="0" w:space="0" w:color="auto"/>
                <w:right w:val="none" w:sz="0" w:space="0" w:color="auto"/>
              </w:divBdr>
            </w:div>
            <w:div w:id="322665084">
              <w:marLeft w:val="0"/>
              <w:marRight w:val="0"/>
              <w:marTop w:val="0"/>
              <w:marBottom w:val="0"/>
              <w:divBdr>
                <w:top w:val="none" w:sz="0" w:space="0" w:color="auto"/>
                <w:left w:val="none" w:sz="0" w:space="0" w:color="auto"/>
                <w:bottom w:val="none" w:sz="0" w:space="0" w:color="auto"/>
                <w:right w:val="none" w:sz="0" w:space="0" w:color="auto"/>
              </w:divBdr>
            </w:div>
            <w:div w:id="178351287">
              <w:marLeft w:val="0"/>
              <w:marRight w:val="0"/>
              <w:marTop w:val="0"/>
              <w:marBottom w:val="0"/>
              <w:divBdr>
                <w:top w:val="none" w:sz="0" w:space="0" w:color="auto"/>
                <w:left w:val="none" w:sz="0" w:space="0" w:color="auto"/>
                <w:bottom w:val="none" w:sz="0" w:space="0" w:color="auto"/>
                <w:right w:val="none" w:sz="0" w:space="0" w:color="auto"/>
              </w:divBdr>
            </w:div>
            <w:div w:id="1040671256">
              <w:marLeft w:val="0"/>
              <w:marRight w:val="0"/>
              <w:marTop w:val="0"/>
              <w:marBottom w:val="0"/>
              <w:divBdr>
                <w:top w:val="none" w:sz="0" w:space="0" w:color="auto"/>
                <w:left w:val="none" w:sz="0" w:space="0" w:color="auto"/>
                <w:bottom w:val="none" w:sz="0" w:space="0" w:color="auto"/>
                <w:right w:val="none" w:sz="0" w:space="0" w:color="auto"/>
              </w:divBdr>
            </w:div>
            <w:div w:id="1178500297">
              <w:marLeft w:val="0"/>
              <w:marRight w:val="0"/>
              <w:marTop w:val="0"/>
              <w:marBottom w:val="0"/>
              <w:divBdr>
                <w:top w:val="none" w:sz="0" w:space="0" w:color="auto"/>
                <w:left w:val="none" w:sz="0" w:space="0" w:color="auto"/>
                <w:bottom w:val="none" w:sz="0" w:space="0" w:color="auto"/>
                <w:right w:val="none" w:sz="0" w:space="0" w:color="auto"/>
              </w:divBdr>
            </w:div>
            <w:div w:id="1739742435">
              <w:marLeft w:val="0"/>
              <w:marRight w:val="0"/>
              <w:marTop w:val="0"/>
              <w:marBottom w:val="0"/>
              <w:divBdr>
                <w:top w:val="none" w:sz="0" w:space="0" w:color="auto"/>
                <w:left w:val="none" w:sz="0" w:space="0" w:color="auto"/>
                <w:bottom w:val="none" w:sz="0" w:space="0" w:color="auto"/>
                <w:right w:val="none" w:sz="0" w:space="0" w:color="auto"/>
              </w:divBdr>
            </w:div>
            <w:div w:id="336614285">
              <w:marLeft w:val="0"/>
              <w:marRight w:val="0"/>
              <w:marTop w:val="0"/>
              <w:marBottom w:val="0"/>
              <w:divBdr>
                <w:top w:val="none" w:sz="0" w:space="0" w:color="auto"/>
                <w:left w:val="none" w:sz="0" w:space="0" w:color="auto"/>
                <w:bottom w:val="none" w:sz="0" w:space="0" w:color="auto"/>
                <w:right w:val="none" w:sz="0" w:space="0" w:color="auto"/>
              </w:divBdr>
            </w:div>
            <w:div w:id="1729379560">
              <w:marLeft w:val="0"/>
              <w:marRight w:val="0"/>
              <w:marTop w:val="0"/>
              <w:marBottom w:val="0"/>
              <w:divBdr>
                <w:top w:val="none" w:sz="0" w:space="0" w:color="auto"/>
                <w:left w:val="none" w:sz="0" w:space="0" w:color="auto"/>
                <w:bottom w:val="none" w:sz="0" w:space="0" w:color="auto"/>
                <w:right w:val="none" w:sz="0" w:space="0" w:color="auto"/>
              </w:divBdr>
            </w:div>
            <w:div w:id="963387262">
              <w:marLeft w:val="0"/>
              <w:marRight w:val="0"/>
              <w:marTop w:val="0"/>
              <w:marBottom w:val="0"/>
              <w:divBdr>
                <w:top w:val="none" w:sz="0" w:space="0" w:color="auto"/>
                <w:left w:val="none" w:sz="0" w:space="0" w:color="auto"/>
                <w:bottom w:val="none" w:sz="0" w:space="0" w:color="auto"/>
                <w:right w:val="none" w:sz="0" w:space="0" w:color="auto"/>
              </w:divBdr>
            </w:div>
            <w:div w:id="828669566">
              <w:marLeft w:val="0"/>
              <w:marRight w:val="0"/>
              <w:marTop w:val="0"/>
              <w:marBottom w:val="0"/>
              <w:divBdr>
                <w:top w:val="none" w:sz="0" w:space="0" w:color="auto"/>
                <w:left w:val="none" w:sz="0" w:space="0" w:color="auto"/>
                <w:bottom w:val="none" w:sz="0" w:space="0" w:color="auto"/>
                <w:right w:val="none" w:sz="0" w:space="0" w:color="auto"/>
              </w:divBdr>
            </w:div>
            <w:div w:id="1678187476">
              <w:marLeft w:val="0"/>
              <w:marRight w:val="0"/>
              <w:marTop w:val="0"/>
              <w:marBottom w:val="0"/>
              <w:divBdr>
                <w:top w:val="none" w:sz="0" w:space="0" w:color="auto"/>
                <w:left w:val="none" w:sz="0" w:space="0" w:color="auto"/>
                <w:bottom w:val="none" w:sz="0" w:space="0" w:color="auto"/>
                <w:right w:val="none" w:sz="0" w:space="0" w:color="auto"/>
              </w:divBdr>
            </w:div>
            <w:div w:id="678965679">
              <w:marLeft w:val="0"/>
              <w:marRight w:val="0"/>
              <w:marTop w:val="0"/>
              <w:marBottom w:val="0"/>
              <w:divBdr>
                <w:top w:val="none" w:sz="0" w:space="0" w:color="auto"/>
                <w:left w:val="none" w:sz="0" w:space="0" w:color="auto"/>
                <w:bottom w:val="none" w:sz="0" w:space="0" w:color="auto"/>
                <w:right w:val="none" w:sz="0" w:space="0" w:color="auto"/>
              </w:divBdr>
            </w:div>
            <w:div w:id="620310006">
              <w:marLeft w:val="0"/>
              <w:marRight w:val="0"/>
              <w:marTop w:val="0"/>
              <w:marBottom w:val="0"/>
              <w:divBdr>
                <w:top w:val="none" w:sz="0" w:space="0" w:color="auto"/>
                <w:left w:val="none" w:sz="0" w:space="0" w:color="auto"/>
                <w:bottom w:val="none" w:sz="0" w:space="0" w:color="auto"/>
                <w:right w:val="none" w:sz="0" w:space="0" w:color="auto"/>
              </w:divBdr>
            </w:div>
            <w:div w:id="1507407357">
              <w:marLeft w:val="0"/>
              <w:marRight w:val="0"/>
              <w:marTop w:val="0"/>
              <w:marBottom w:val="0"/>
              <w:divBdr>
                <w:top w:val="none" w:sz="0" w:space="0" w:color="auto"/>
                <w:left w:val="none" w:sz="0" w:space="0" w:color="auto"/>
                <w:bottom w:val="none" w:sz="0" w:space="0" w:color="auto"/>
                <w:right w:val="none" w:sz="0" w:space="0" w:color="auto"/>
              </w:divBdr>
            </w:div>
            <w:div w:id="923298394">
              <w:marLeft w:val="0"/>
              <w:marRight w:val="0"/>
              <w:marTop w:val="0"/>
              <w:marBottom w:val="0"/>
              <w:divBdr>
                <w:top w:val="none" w:sz="0" w:space="0" w:color="auto"/>
                <w:left w:val="none" w:sz="0" w:space="0" w:color="auto"/>
                <w:bottom w:val="none" w:sz="0" w:space="0" w:color="auto"/>
                <w:right w:val="none" w:sz="0" w:space="0" w:color="auto"/>
              </w:divBdr>
            </w:div>
            <w:div w:id="586042426">
              <w:marLeft w:val="0"/>
              <w:marRight w:val="0"/>
              <w:marTop w:val="0"/>
              <w:marBottom w:val="0"/>
              <w:divBdr>
                <w:top w:val="none" w:sz="0" w:space="0" w:color="auto"/>
                <w:left w:val="none" w:sz="0" w:space="0" w:color="auto"/>
                <w:bottom w:val="none" w:sz="0" w:space="0" w:color="auto"/>
                <w:right w:val="none" w:sz="0" w:space="0" w:color="auto"/>
              </w:divBdr>
            </w:div>
            <w:div w:id="1689602607">
              <w:marLeft w:val="0"/>
              <w:marRight w:val="0"/>
              <w:marTop w:val="0"/>
              <w:marBottom w:val="0"/>
              <w:divBdr>
                <w:top w:val="none" w:sz="0" w:space="0" w:color="auto"/>
                <w:left w:val="none" w:sz="0" w:space="0" w:color="auto"/>
                <w:bottom w:val="none" w:sz="0" w:space="0" w:color="auto"/>
                <w:right w:val="none" w:sz="0" w:space="0" w:color="auto"/>
              </w:divBdr>
            </w:div>
            <w:div w:id="352725261">
              <w:marLeft w:val="0"/>
              <w:marRight w:val="0"/>
              <w:marTop w:val="0"/>
              <w:marBottom w:val="0"/>
              <w:divBdr>
                <w:top w:val="none" w:sz="0" w:space="0" w:color="auto"/>
                <w:left w:val="none" w:sz="0" w:space="0" w:color="auto"/>
                <w:bottom w:val="none" w:sz="0" w:space="0" w:color="auto"/>
                <w:right w:val="none" w:sz="0" w:space="0" w:color="auto"/>
              </w:divBdr>
            </w:div>
            <w:div w:id="1728916156">
              <w:marLeft w:val="0"/>
              <w:marRight w:val="0"/>
              <w:marTop w:val="0"/>
              <w:marBottom w:val="0"/>
              <w:divBdr>
                <w:top w:val="none" w:sz="0" w:space="0" w:color="auto"/>
                <w:left w:val="none" w:sz="0" w:space="0" w:color="auto"/>
                <w:bottom w:val="none" w:sz="0" w:space="0" w:color="auto"/>
                <w:right w:val="none" w:sz="0" w:space="0" w:color="auto"/>
              </w:divBdr>
            </w:div>
            <w:div w:id="1951624129">
              <w:marLeft w:val="0"/>
              <w:marRight w:val="0"/>
              <w:marTop w:val="0"/>
              <w:marBottom w:val="0"/>
              <w:divBdr>
                <w:top w:val="none" w:sz="0" w:space="0" w:color="auto"/>
                <w:left w:val="none" w:sz="0" w:space="0" w:color="auto"/>
                <w:bottom w:val="none" w:sz="0" w:space="0" w:color="auto"/>
                <w:right w:val="none" w:sz="0" w:space="0" w:color="auto"/>
              </w:divBdr>
            </w:div>
            <w:div w:id="1920139364">
              <w:marLeft w:val="0"/>
              <w:marRight w:val="0"/>
              <w:marTop w:val="0"/>
              <w:marBottom w:val="0"/>
              <w:divBdr>
                <w:top w:val="none" w:sz="0" w:space="0" w:color="auto"/>
                <w:left w:val="none" w:sz="0" w:space="0" w:color="auto"/>
                <w:bottom w:val="none" w:sz="0" w:space="0" w:color="auto"/>
                <w:right w:val="none" w:sz="0" w:space="0" w:color="auto"/>
              </w:divBdr>
            </w:div>
            <w:div w:id="2055813254">
              <w:marLeft w:val="0"/>
              <w:marRight w:val="0"/>
              <w:marTop w:val="0"/>
              <w:marBottom w:val="0"/>
              <w:divBdr>
                <w:top w:val="none" w:sz="0" w:space="0" w:color="auto"/>
                <w:left w:val="none" w:sz="0" w:space="0" w:color="auto"/>
                <w:bottom w:val="none" w:sz="0" w:space="0" w:color="auto"/>
                <w:right w:val="none" w:sz="0" w:space="0" w:color="auto"/>
              </w:divBdr>
            </w:div>
            <w:div w:id="172308908">
              <w:marLeft w:val="0"/>
              <w:marRight w:val="0"/>
              <w:marTop w:val="0"/>
              <w:marBottom w:val="0"/>
              <w:divBdr>
                <w:top w:val="none" w:sz="0" w:space="0" w:color="auto"/>
                <w:left w:val="none" w:sz="0" w:space="0" w:color="auto"/>
                <w:bottom w:val="none" w:sz="0" w:space="0" w:color="auto"/>
                <w:right w:val="none" w:sz="0" w:space="0" w:color="auto"/>
              </w:divBdr>
            </w:div>
            <w:div w:id="73211628">
              <w:marLeft w:val="0"/>
              <w:marRight w:val="0"/>
              <w:marTop w:val="0"/>
              <w:marBottom w:val="0"/>
              <w:divBdr>
                <w:top w:val="none" w:sz="0" w:space="0" w:color="auto"/>
                <w:left w:val="none" w:sz="0" w:space="0" w:color="auto"/>
                <w:bottom w:val="none" w:sz="0" w:space="0" w:color="auto"/>
                <w:right w:val="none" w:sz="0" w:space="0" w:color="auto"/>
              </w:divBdr>
            </w:div>
            <w:div w:id="1428967733">
              <w:marLeft w:val="0"/>
              <w:marRight w:val="0"/>
              <w:marTop w:val="0"/>
              <w:marBottom w:val="0"/>
              <w:divBdr>
                <w:top w:val="none" w:sz="0" w:space="0" w:color="auto"/>
                <w:left w:val="none" w:sz="0" w:space="0" w:color="auto"/>
                <w:bottom w:val="none" w:sz="0" w:space="0" w:color="auto"/>
                <w:right w:val="none" w:sz="0" w:space="0" w:color="auto"/>
              </w:divBdr>
            </w:div>
            <w:div w:id="232081450">
              <w:marLeft w:val="0"/>
              <w:marRight w:val="0"/>
              <w:marTop w:val="0"/>
              <w:marBottom w:val="0"/>
              <w:divBdr>
                <w:top w:val="none" w:sz="0" w:space="0" w:color="auto"/>
                <w:left w:val="none" w:sz="0" w:space="0" w:color="auto"/>
                <w:bottom w:val="none" w:sz="0" w:space="0" w:color="auto"/>
                <w:right w:val="none" w:sz="0" w:space="0" w:color="auto"/>
              </w:divBdr>
            </w:div>
            <w:div w:id="152843418">
              <w:marLeft w:val="0"/>
              <w:marRight w:val="0"/>
              <w:marTop w:val="0"/>
              <w:marBottom w:val="0"/>
              <w:divBdr>
                <w:top w:val="none" w:sz="0" w:space="0" w:color="auto"/>
                <w:left w:val="none" w:sz="0" w:space="0" w:color="auto"/>
                <w:bottom w:val="none" w:sz="0" w:space="0" w:color="auto"/>
                <w:right w:val="none" w:sz="0" w:space="0" w:color="auto"/>
              </w:divBdr>
            </w:div>
            <w:div w:id="232395222">
              <w:marLeft w:val="0"/>
              <w:marRight w:val="0"/>
              <w:marTop w:val="0"/>
              <w:marBottom w:val="0"/>
              <w:divBdr>
                <w:top w:val="none" w:sz="0" w:space="0" w:color="auto"/>
                <w:left w:val="none" w:sz="0" w:space="0" w:color="auto"/>
                <w:bottom w:val="none" w:sz="0" w:space="0" w:color="auto"/>
                <w:right w:val="none" w:sz="0" w:space="0" w:color="auto"/>
              </w:divBdr>
            </w:div>
            <w:div w:id="967395022">
              <w:marLeft w:val="0"/>
              <w:marRight w:val="0"/>
              <w:marTop w:val="0"/>
              <w:marBottom w:val="0"/>
              <w:divBdr>
                <w:top w:val="none" w:sz="0" w:space="0" w:color="auto"/>
                <w:left w:val="none" w:sz="0" w:space="0" w:color="auto"/>
                <w:bottom w:val="none" w:sz="0" w:space="0" w:color="auto"/>
                <w:right w:val="none" w:sz="0" w:space="0" w:color="auto"/>
              </w:divBdr>
            </w:div>
            <w:div w:id="1781145344">
              <w:marLeft w:val="0"/>
              <w:marRight w:val="0"/>
              <w:marTop w:val="0"/>
              <w:marBottom w:val="0"/>
              <w:divBdr>
                <w:top w:val="none" w:sz="0" w:space="0" w:color="auto"/>
                <w:left w:val="none" w:sz="0" w:space="0" w:color="auto"/>
                <w:bottom w:val="none" w:sz="0" w:space="0" w:color="auto"/>
                <w:right w:val="none" w:sz="0" w:space="0" w:color="auto"/>
              </w:divBdr>
            </w:div>
            <w:div w:id="1350715957">
              <w:marLeft w:val="0"/>
              <w:marRight w:val="0"/>
              <w:marTop w:val="0"/>
              <w:marBottom w:val="0"/>
              <w:divBdr>
                <w:top w:val="none" w:sz="0" w:space="0" w:color="auto"/>
                <w:left w:val="none" w:sz="0" w:space="0" w:color="auto"/>
                <w:bottom w:val="none" w:sz="0" w:space="0" w:color="auto"/>
                <w:right w:val="none" w:sz="0" w:space="0" w:color="auto"/>
              </w:divBdr>
            </w:div>
            <w:div w:id="39130878">
              <w:marLeft w:val="0"/>
              <w:marRight w:val="0"/>
              <w:marTop w:val="0"/>
              <w:marBottom w:val="0"/>
              <w:divBdr>
                <w:top w:val="none" w:sz="0" w:space="0" w:color="auto"/>
                <w:left w:val="none" w:sz="0" w:space="0" w:color="auto"/>
                <w:bottom w:val="none" w:sz="0" w:space="0" w:color="auto"/>
                <w:right w:val="none" w:sz="0" w:space="0" w:color="auto"/>
              </w:divBdr>
            </w:div>
            <w:div w:id="343941649">
              <w:marLeft w:val="0"/>
              <w:marRight w:val="0"/>
              <w:marTop w:val="0"/>
              <w:marBottom w:val="0"/>
              <w:divBdr>
                <w:top w:val="none" w:sz="0" w:space="0" w:color="auto"/>
                <w:left w:val="none" w:sz="0" w:space="0" w:color="auto"/>
                <w:bottom w:val="none" w:sz="0" w:space="0" w:color="auto"/>
                <w:right w:val="none" w:sz="0" w:space="0" w:color="auto"/>
              </w:divBdr>
            </w:div>
            <w:div w:id="59644289">
              <w:marLeft w:val="0"/>
              <w:marRight w:val="0"/>
              <w:marTop w:val="0"/>
              <w:marBottom w:val="0"/>
              <w:divBdr>
                <w:top w:val="none" w:sz="0" w:space="0" w:color="auto"/>
                <w:left w:val="none" w:sz="0" w:space="0" w:color="auto"/>
                <w:bottom w:val="none" w:sz="0" w:space="0" w:color="auto"/>
                <w:right w:val="none" w:sz="0" w:space="0" w:color="auto"/>
              </w:divBdr>
            </w:div>
            <w:div w:id="1818642491">
              <w:marLeft w:val="0"/>
              <w:marRight w:val="0"/>
              <w:marTop w:val="0"/>
              <w:marBottom w:val="0"/>
              <w:divBdr>
                <w:top w:val="none" w:sz="0" w:space="0" w:color="auto"/>
                <w:left w:val="none" w:sz="0" w:space="0" w:color="auto"/>
                <w:bottom w:val="none" w:sz="0" w:space="0" w:color="auto"/>
                <w:right w:val="none" w:sz="0" w:space="0" w:color="auto"/>
              </w:divBdr>
            </w:div>
            <w:div w:id="302271178">
              <w:marLeft w:val="0"/>
              <w:marRight w:val="0"/>
              <w:marTop w:val="0"/>
              <w:marBottom w:val="0"/>
              <w:divBdr>
                <w:top w:val="none" w:sz="0" w:space="0" w:color="auto"/>
                <w:left w:val="none" w:sz="0" w:space="0" w:color="auto"/>
                <w:bottom w:val="none" w:sz="0" w:space="0" w:color="auto"/>
                <w:right w:val="none" w:sz="0" w:space="0" w:color="auto"/>
              </w:divBdr>
            </w:div>
            <w:div w:id="1287002806">
              <w:marLeft w:val="0"/>
              <w:marRight w:val="0"/>
              <w:marTop w:val="0"/>
              <w:marBottom w:val="0"/>
              <w:divBdr>
                <w:top w:val="none" w:sz="0" w:space="0" w:color="auto"/>
                <w:left w:val="none" w:sz="0" w:space="0" w:color="auto"/>
                <w:bottom w:val="none" w:sz="0" w:space="0" w:color="auto"/>
                <w:right w:val="none" w:sz="0" w:space="0" w:color="auto"/>
              </w:divBdr>
            </w:div>
            <w:div w:id="1517575554">
              <w:marLeft w:val="0"/>
              <w:marRight w:val="0"/>
              <w:marTop w:val="0"/>
              <w:marBottom w:val="0"/>
              <w:divBdr>
                <w:top w:val="none" w:sz="0" w:space="0" w:color="auto"/>
                <w:left w:val="none" w:sz="0" w:space="0" w:color="auto"/>
                <w:bottom w:val="none" w:sz="0" w:space="0" w:color="auto"/>
                <w:right w:val="none" w:sz="0" w:space="0" w:color="auto"/>
              </w:divBdr>
            </w:div>
            <w:div w:id="1790082408">
              <w:marLeft w:val="0"/>
              <w:marRight w:val="0"/>
              <w:marTop w:val="0"/>
              <w:marBottom w:val="0"/>
              <w:divBdr>
                <w:top w:val="none" w:sz="0" w:space="0" w:color="auto"/>
                <w:left w:val="none" w:sz="0" w:space="0" w:color="auto"/>
                <w:bottom w:val="none" w:sz="0" w:space="0" w:color="auto"/>
                <w:right w:val="none" w:sz="0" w:space="0" w:color="auto"/>
              </w:divBdr>
            </w:div>
            <w:div w:id="885750591">
              <w:marLeft w:val="0"/>
              <w:marRight w:val="0"/>
              <w:marTop w:val="0"/>
              <w:marBottom w:val="0"/>
              <w:divBdr>
                <w:top w:val="none" w:sz="0" w:space="0" w:color="auto"/>
                <w:left w:val="none" w:sz="0" w:space="0" w:color="auto"/>
                <w:bottom w:val="none" w:sz="0" w:space="0" w:color="auto"/>
                <w:right w:val="none" w:sz="0" w:space="0" w:color="auto"/>
              </w:divBdr>
            </w:div>
            <w:div w:id="1184049733">
              <w:marLeft w:val="0"/>
              <w:marRight w:val="0"/>
              <w:marTop w:val="0"/>
              <w:marBottom w:val="0"/>
              <w:divBdr>
                <w:top w:val="none" w:sz="0" w:space="0" w:color="auto"/>
                <w:left w:val="none" w:sz="0" w:space="0" w:color="auto"/>
                <w:bottom w:val="none" w:sz="0" w:space="0" w:color="auto"/>
                <w:right w:val="none" w:sz="0" w:space="0" w:color="auto"/>
              </w:divBdr>
            </w:div>
            <w:div w:id="929893549">
              <w:marLeft w:val="0"/>
              <w:marRight w:val="0"/>
              <w:marTop w:val="0"/>
              <w:marBottom w:val="0"/>
              <w:divBdr>
                <w:top w:val="none" w:sz="0" w:space="0" w:color="auto"/>
                <w:left w:val="none" w:sz="0" w:space="0" w:color="auto"/>
                <w:bottom w:val="none" w:sz="0" w:space="0" w:color="auto"/>
                <w:right w:val="none" w:sz="0" w:space="0" w:color="auto"/>
              </w:divBdr>
            </w:div>
            <w:div w:id="1247375124">
              <w:marLeft w:val="0"/>
              <w:marRight w:val="0"/>
              <w:marTop w:val="0"/>
              <w:marBottom w:val="0"/>
              <w:divBdr>
                <w:top w:val="none" w:sz="0" w:space="0" w:color="auto"/>
                <w:left w:val="none" w:sz="0" w:space="0" w:color="auto"/>
                <w:bottom w:val="none" w:sz="0" w:space="0" w:color="auto"/>
                <w:right w:val="none" w:sz="0" w:space="0" w:color="auto"/>
              </w:divBdr>
            </w:div>
            <w:div w:id="1819300698">
              <w:marLeft w:val="0"/>
              <w:marRight w:val="0"/>
              <w:marTop w:val="0"/>
              <w:marBottom w:val="0"/>
              <w:divBdr>
                <w:top w:val="none" w:sz="0" w:space="0" w:color="auto"/>
                <w:left w:val="none" w:sz="0" w:space="0" w:color="auto"/>
                <w:bottom w:val="none" w:sz="0" w:space="0" w:color="auto"/>
                <w:right w:val="none" w:sz="0" w:space="0" w:color="auto"/>
              </w:divBdr>
            </w:div>
            <w:div w:id="1223369683">
              <w:marLeft w:val="0"/>
              <w:marRight w:val="0"/>
              <w:marTop w:val="0"/>
              <w:marBottom w:val="0"/>
              <w:divBdr>
                <w:top w:val="none" w:sz="0" w:space="0" w:color="auto"/>
                <w:left w:val="none" w:sz="0" w:space="0" w:color="auto"/>
                <w:bottom w:val="none" w:sz="0" w:space="0" w:color="auto"/>
                <w:right w:val="none" w:sz="0" w:space="0" w:color="auto"/>
              </w:divBdr>
            </w:div>
            <w:div w:id="2057073368">
              <w:marLeft w:val="0"/>
              <w:marRight w:val="0"/>
              <w:marTop w:val="0"/>
              <w:marBottom w:val="0"/>
              <w:divBdr>
                <w:top w:val="none" w:sz="0" w:space="0" w:color="auto"/>
                <w:left w:val="none" w:sz="0" w:space="0" w:color="auto"/>
                <w:bottom w:val="none" w:sz="0" w:space="0" w:color="auto"/>
                <w:right w:val="none" w:sz="0" w:space="0" w:color="auto"/>
              </w:divBdr>
            </w:div>
            <w:div w:id="2035501071">
              <w:marLeft w:val="0"/>
              <w:marRight w:val="0"/>
              <w:marTop w:val="0"/>
              <w:marBottom w:val="0"/>
              <w:divBdr>
                <w:top w:val="none" w:sz="0" w:space="0" w:color="auto"/>
                <w:left w:val="none" w:sz="0" w:space="0" w:color="auto"/>
                <w:bottom w:val="none" w:sz="0" w:space="0" w:color="auto"/>
                <w:right w:val="none" w:sz="0" w:space="0" w:color="auto"/>
              </w:divBdr>
            </w:div>
            <w:div w:id="282924082">
              <w:marLeft w:val="0"/>
              <w:marRight w:val="0"/>
              <w:marTop w:val="0"/>
              <w:marBottom w:val="0"/>
              <w:divBdr>
                <w:top w:val="none" w:sz="0" w:space="0" w:color="auto"/>
                <w:left w:val="none" w:sz="0" w:space="0" w:color="auto"/>
                <w:bottom w:val="none" w:sz="0" w:space="0" w:color="auto"/>
                <w:right w:val="none" w:sz="0" w:space="0" w:color="auto"/>
              </w:divBdr>
            </w:div>
            <w:div w:id="1653635213">
              <w:marLeft w:val="0"/>
              <w:marRight w:val="0"/>
              <w:marTop w:val="0"/>
              <w:marBottom w:val="0"/>
              <w:divBdr>
                <w:top w:val="none" w:sz="0" w:space="0" w:color="auto"/>
                <w:left w:val="none" w:sz="0" w:space="0" w:color="auto"/>
                <w:bottom w:val="none" w:sz="0" w:space="0" w:color="auto"/>
                <w:right w:val="none" w:sz="0" w:space="0" w:color="auto"/>
              </w:divBdr>
            </w:div>
            <w:div w:id="1962295946">
              <w:marLeft w:val="0"/>
              <w:marRight w:val="0"/>
              <w:marTop w:val="0"/>
              <w:marBottom w:val="0"/>
              <w:divBdr>
                <w:top w:val="none" w:sz="0" w:space="0" w:color="auto"/>
                <w:left w:val="none" w:sz="0" w:space="0" w:color="auto"/>
                <w:bottom w:val="none" w:sz="0" w:space="0" w:color="auto"/>
                <w:right w:val="none" w:sz="0" w:space="0" w:color="auto"/>
              </w:divBdr>
            </w:div>
            <w:div w:id="978681342">
              <w:marLeft w:val="0"/>
              <w:marRight w:val="0"/>
              <w:marTop w:val="0"/>
              <w:marBottom w:val="0"/>
              <w:divBdr>
                <w:top w:val="none" w:sz="0" w:space="0" w:color="auto"/>
                <w:left w:val="none" w:sz="0" w:space="0" w:color="auto"/>
                <w:bottom w:val="none" w:sz="0" w:space="0" w:color="auto"/>
                <w:right w:val="none" w:sz="0" w:space="0" w:color="auto"/>
              </w:divBdr>
            </w:div>
            <w:div w:id="865797956">
              <w:marLeft w:val="0"/>
              <w:marRight w:val="0"/>
              <w:marTop w:val="0"/>
              <w:marBottom w:val="0"/>
              <w:divBdr>
                <w:top w:val="none" w:sz="0" w:space="0" w:color="auto"/>
                <w:left w:val="none" w:sz="0" w:space="0" w:color="auto"/>
                <w:bottom w:val="none" w:sz="0" w:space="0" w:color="auto"/>
                <w:right w:val="none" w:sz="0" w:space="0" w:color="auto"/>
              </w:divBdr>
            </w:div>
            <w:div w:id="1238129884">
              <w:marLeft w:val="0"/>
              <w:marRight w:val="0"/>
              <w:marTop w:val="0"/>
              <w:marBottom w:val="0"/>
              <w:divBdr>
                <w:top w:val="none" w:sz="0" w:space="0" w:color="auto"/>
                <w:left w:val="none" w:sz="0" w:space="0" w:color="auto"/>
                <w:bottom w:val="none" w:sz="0" w:space="0" w:color="auto"/>
                <w:right w:val="none" w:sz="0" w:space="0" w:color="auto"/>
              </w:divBdr>
            </w:div>
            <w:div w:id="428890601">
              <w:marLeft w:val="0"/>
              <w:marRight w:val="0"/>
              <w:marTop w:val="0"/>
              <w:marBottom w:val="0"/>
              <w:divBdr>
                <w:top w:val="none" w:sz="0" w:space="0" w:color="auto"/>
                <w:left w:val="none" w:sz="0" w:space="0" w:color="auto"/>
                <w:bottom w:val="none" w:sz="0" w:space="0" w:color="auto"/>
                <w:right w:val="none" w:sz="0" w:space="0" w:color="auto"/>
              </w:divBdr>
            </w:div>
            <w:div w:id="1790777350">
              <w:marLeft w:val="0"/>
              <w:marRight w:val="0"/>
              <w:marTop w:val="0"/>
              <w:marBottom w:val="0"/>
              <w:divBdr>
                <w:top w:val="none" w:sz="0" w:space="0" w:color="auto"/>
                <w:left w:val="none" w:sz="0" w:space="0" w:color="auto"/>
                <w:bottom w:val="none" w:sz="0" w:space="0" w:color="auto"/>
                <w:right w:val="none" w:sz="0" w:space="0" w:color="auto"/>
              </w:divBdr>
            </w:div>
            <w:div w:id="645742263">
              <w:marLeft w:val="0"/>
              <w:marRight w:val="0"/>
              <w:marTop w:val="0"/>
              <w:marBottom w:val="0"/>
              <w:divBdr>
                <w:top w:val="none" w:sz="0" w:space="0" w:color="auto"/>
                <w:left w:val="none" w:sz="0" w:space="0" w:color="auto"/>
                <w:bottom w:val="none" w:sz="0" w:space="0" w:color="auto"/>
                <w:right w:val="none" w:sz="0" w:space="0" w:color="auto"/>
              </w:divBdr>
            </w:div>
            <w:div w:id="151219235">
              <w:marLeft w:val="0"/>
              <w:marRight w:val="0"/>
              <w:marTop w:val="0"/>
              <w:marBottom w:val="0"/>
              <w:divBdr>
                <w:top w:val="none" w:sz="0" w:space="0" w:color="auto"/>
                <w:left w:val="none" w:sz="0" w:space="0" w:color="auto"/>
                <w:bottom w:val="none" w:sz="0" w:space="0" w:color="auto"/>
                <w:right w:val="none" w:sz="0" w:space="0" w:color="auto"/>
              </w:divBdr>
            </w:div>
            <w:div w:id="583875633">
              <w:marLeft w:val="0"/>
              <w:marRight w:val="0"/>
              <w:marTop w:val="0"/>
              <w:marBottom w:val="0"/>
              <w:divBdr>
                <w:top w:val="none" w:sz="0" w:space="0" w:color="auto"/>
                <w:left w:val="none" w:sz="0" w:space="0" w:color="auto"/>
                <w:bottom w:val="none" w:sz="0" w:space="0" w:color="auto"/>
                <w:right w:val="none" w:sz="0" w:space="0" w:color="auto"/>
              </w:divBdr>
            </w:div>
            <w:div w:id="1010762448">
              <w:marLeft w:val="0"/>
              <w:marRight w:val="0"/>
              <w:marTop w:val="0"/>
              <w:marBottom w:val="0"/>
              <w:divBdr>
                <w:top w:val="none" w:sz="0" w:space="0" w:color="auto"/>
                <w:left w:val="none" w:sz="0" w:space="0" w:color="auto"/>
                <w:bottom w:val="none" w:sz="0" w:space="0" w:color="auto"/>
                <w:right w:val="none" w:sz="0" w:space="0" w:color="auto"/>
              </w:divBdr>
            </w:div>
            <w:div w:id="1544976562">
              <w:marLeft w:val="0"/>
              <w:marRight w:val="0"/>
              <w:marTop w:val="0"/>
              <w:marBottom w:val="0"/>
              <w:divBdr>
                <w:top w:val="none" w:sz="0" w:space="0" w:color="auto"/>
                <w:left w:val="none" w:sz="0" w:space="0" w:color="auto"/>
                <w:bottom w:val="none" w:sz="0" w:space="0" w:color="auto"/>
                <w:right w:val="none" w:sz="0" w:space="0" w:color="auto"/>
              </w:divBdr>
            </w:div>
            <w:div w:id="1976451447">
              <w:marLeft w:val="0"/>
              <w:marRight w:val="0"/>
              <w:marTop w:val="0"/>
              <w:marBottom w:val="0"/>
              <w:divBdr>
                <w:top w:val="none" w:sz="0" w:space="0" w:color="auto"/>
                <w:left w:val="none" w:sz="0" w:space="0" w:color="auto"/>
                <w:bottom w:val="none" w:sz="0" w:space="0" w:color="auto"/>
                <w:right w:val="none" w:sz="0" w:space="0" w:color="auto"/>
              </w:divBdr>
            </w:div>
            <w:div w:id="341398171">
              <w:marLeft w:val="0"/>
              <w:marRight w:val="0"/>
              <w:marTop w:val="0"/>
              <w:marBottom w:val="0"/>
              <w:divBdr>
                <w:top w:val="none" w:sz="0" w:space="0" w:color="auto"/>
                <w:left w:val="none" w:sz="0" w:space="0" w:color="auto"/>
                <w:bottom w:val="none" w:sz="0" w:space="0" w:color="auto"/>
                <w:right w:val="none" w:sz="0" w:space="0" w:color="auto"/>
              </w:divBdr>
            </w:div>
            <w:div w:id="669334279">
              <w:marLeft w:val="0"/>
              <w:marRight w:val="0"/>
              <w:marTop w:val="0"/>
              <w:marBottom w:val="0"/>
              <w:divBdr>
                <w:top w:val="none" w:sz="0" w:space="0" w:color="auto"/>
                <w:left w:val="none" w:sz="0" w:space="0" w:color="auto"/>
                <w:bottom w:val="none" w:sz="0" w:space="0" w:color="auto"/>
                <w:right w:val="none" w:sz="0" w:space="0" w:color="auto"/>
              </w:divBdr>
            </w:div>
            <w:div w:id="187959230">
              <w:marLeft w:val="0"/>
              <w:marRight w:val="0"/>
              <w:marTop w:val="0"/>
              <w:marBottom w:val="0"/>
              <w:divBdr>
                <w:top w:val="none" w:sz="0" w:space="0" w:color="auto"/>
                <w:left w:val="none" w:sz="0" w:space="0" w:color="auto"/>
                <w:bottom w:val="none" w:sz="0" w:space="0" w:color="auto"/>
                <w:right w:val="none" w:sz="0" w:space="0" w:color="auto"/>
              </w:divBdr>
            </w:div>
            <w:div w:id="392312472">
              <w:marLeft w:val="0"/>
              <w:marRight w:val="0"/>
              <w:marTop w:val="0"/>
              <w:marBottom w:val="0"/>
              <w:divBdr>
                <w:top w:val="none" w:sz="0" w:space="0" w:color="auto"/>
                <w:left w:val="none" w:sz="0" w:space="0" w:color="auto"/>
                <w:bottom w:val="none" w:sz="0" w:space="0" w:color="auto"/>
                <w:right w:val="none" w:sz="0" w:space="0" w:color="auto"/>
              </w:divBdr>
            </w:div>
            <w:div w:id="2046055843">
              <w:marLeft w:val="0"/>
              <w:marRight w:val="0"/>
              <w:marTop w:val="0"/>
              <w:marBottom w:val="0"/>
              <w:divBdr>
                <w:top w:val="none" w:sz="0" w:space="0" w:color="auto"/>
                <w:left w:val="none" w:sz="0" w:space="0" w:color="auto"/>
                <w:bottom w:val="none" w:sz="0" w:space="0" w:color="auto"/>
                <w:right w:val="none" w:sz="0" w:space="0" w:color="auto"/>
              </w:divBdr>
            </w:div>
            <w:div w:id="2033188877">
              <w:marLeft w:val="0"/>
              <w:marRight w:val="0"/>
              <w:marTop w:val="0"/>
              <w:marBottom w:val="0"/>
              <w:divBdr>
                <w:top w:val="none" w:sz="0" w:space="0" w:color="auto"/>
                <w:left w:val="none" w:sz="0" w:space="0" w:color="auto"/>
                <w:bottom w:val="none" w:sz="0" w:space="0" w:color="auto"/>
                <w:right w:val="none" w:sz="0" w:space="0" w:color="auto"/>
              </w:divBdr>
            </w:div>
            <w:div w:id="203338">
              <w:marLeft w:val="0"/>
              <w:marRight w:val="0"/>
              <w:marTop w:val="0"/>
              <w:marBottom w:val="0"/>
              <w:divBdr>
                <w:top w:val="none" w:sz="0" w:space="0" w:color="auto"/>
                <w:left w:val="none" w:sz="0" w:space="0" w:color="auto"/>
                <w:bottom w:val="none" w:sz="0" w:space="0" w:color="auto"/>
                <w:right w:val="none" w:sz="0" w:space="0" w:color="auto"/>
              </w:divBdr>
            </w:div>
            <w:div w:id="118838536">
              <w:marLeft w:val="0"/>
              <w:marRight w:val="0"/>
              <w:marTop w:val="0"/>
              <w:marBottom w:val="0"/>
              <w:divBdr>
                <w:top w:val="none" w:sz="0" w:space="0" w:color="auto"/>
                <w:left w:val="none" w:sz="0" w:space="0" w:color="auto"/>
                <w:bottom w:val="none" w:sz="0" w:space="0" w:color="auto"/>
                <w:right w:val="none" w:sz="0" w:space="0" w:color="auto"/>
              </w:divBdr>
            </w:div>
            <w:div w:id="1171406409">
              <w:marLeft w:val="0"/>
              <w:marRight w:val="0"/>
              <w:marTop w:val="0"/>
              <w:marBottom w:val="0"/>
              <w:divBdr>
                <w:top w:val="none" w:sz="0" w:space="0" w:color="auto"/>
                <w:left w:val="none" w:sz="0" w:space="0" w:color="auto"/>
                <w:bottom w:val="none" w:sz="0" w:space="0" w:color="auto"/>
                <w:right w:val="none" w:sz="0" w:space="0" w:color="auto"/>
              </w:divBdr>
            </w:div>
            <w:div w:id="581139340">
              <w:marLeft w:val="0"/>
              <w:marRight w:val="0"/>
              <w:marTop w:val="0"/>
              <w:marBottom w:val="0"/>
              <w:divBdr>
                <w:top w:val="none" w:sz="0" w:space="0" w:color="auto"/>
                <w:left w:val="none" w:sz="0" w:space="0" w:color="auto"/>
                <w:bottom w:val="none" w:sz="0" w:space="0" w:color="auto"/>
                <w:right w:val="none" w:sz="0" w:space="0" w:color="auto"/>
              </w:divBdr>
            </w:div>
            <w:div w:id="1543403026">
              <w:marLeft w:val="0"/>
              <w:marRight w:val="0"/>
              <w:marTop w:val="0"/>
              <w:marBottom w:val="0"/>
              <w:divBdr>
                <w:top w:val="none" w:sz="0" w:space="0" w:color="auto"/>
                <w:left w:val="none" w:sz="0" w:space="0" w:color="auto"/>
                <w:bottom w:val="none" w:sz="0" w:space="0" w:color="auto"/>
                <w:right w:val="none" w:sz="0" w:space="0" w:color="auto"/>
              </w:divBdr>
            </w:div>
            <w:div w:id="1225994268">
              <w:marLeft w:val="0"/>
              <w:marRight w:val="0"/>
              <w:marTop w:val="0"/>
              <w:marBottom w:val="0"/>
              <w:divBdr>
                <w:top w:val="none" w:sz="0" w:space="0" w:color="auto"/>
                <w:left w:val="none" w:sz="0" w:space="0" w:color="auto"/>
                <w:bottom w:val="none" w:sz="0" w:space="0" w:color="auto"/>
                <w:right w:val="none" w:sz="0" w:space="0" w:color="auto"/>
              </w:divBdr>
            </w:div>
            <w:div w:id="1151753815">
              <w:marLeft w:val="0"/>
              <w:marRight w:val="0"/>
              <w:marTop w:val="0"/>
              <w:marBottom w:val="0"/>
              <w:divBdr>
                <w:top w:val="none" w:sz="0" w:space="0" w:color="auto"/>
                <w:left w:val="none" w:sz="0" w:space="0" w:color="auto"/>
                <w:bottom w:val="none" w:sz="0" w:space="0" w:color="auto"/>
                <w:right w:val="none" w:sz="0" w:space="0" w:color="auto"/>
              </w:divBdr>
            </w:div>
            <w:div w:id="1256938963">
              <w:marLeft w:val="0"/>
              <w:marRight w:val="0"/>
              <w:marTop w:val="0"/>
              <w:marBottom w:val="0"/>
              <w:divBdr>
                <w:top w:val="none" w:sz="0" w:space="0" w:color="auto"/>
                <w:left w:val="none" w:sz="0" w:space="0" w:color="auto"/>
                <w:bottom w:val="none" w:sz="0" w:space="0" w:color="auto"/>
                <w:right w:val="none" w:sz="0" w:space="0" w:color="auto"/>
              </w:divBdr>
            </w:div>
            <w:div w:id="356466269">
              <w:marLeft w:val="0"/>
              <w:marRight w:val="0"/>
              <w:marTop w:val="0"/>
              <w:marBottom w:val="0"/>
              <w:divBdr>
                <w:top w:val="none" w:sz="0" w:space="0" w:color="auto"/>
                <w:left w:val="none" w:sz="0" w:space="0" w:color="auto"/>
                <w:bottom w:val="none" w:sz="0" w:space="0" w:color="auto"/>
                <w:right w:val="none" w:sz="0" w:space="0" w:color="auto"/>
              </w:divBdr>
            </w:div>
            <w:div w:id="59837239">
              <w:marLeft w:val="0"/>
              <w:marRight w:val="0"/>
              <w:marTop w:val="0"/>
              <w:marBottom w:val="0"/>
              <w:divBdr>
                <w:top w:val="none" w:sz="0" w:space="0" w:color="auto"/>
                <w:left w:val="none" w:sz="0" w:space="0" w:color="auto"/>
                <w:bottom w:val="none" w:sz="0" w:space="0" w:color="auto"/>
                <w:right w:val="none" w:sz="0" w:space="0" w:color="auto"/>
              </w:divBdr>
            </w:div>
            <w:div w:id="1040714046">
              <w:marLeft w:val="0"/>
              <w:marRight w:val="0"/>
              <w:marTop w:val="0"/>
              <w:marBottom w:val="0"/>
              <w:divBdr>
                <w:top w:val="none" w:sz="0" w:space="0" w:color="auto"/>
                <w:left w:val="none" w:sz="0" w:space="0" w:color="auto"/>
                <w:bottom w:val="none" w:sz="0" w:space="0" w:color="auto"/>
                <w:right w:val="none" w:sz="0" w:space="0" w:color="auto"/>
              </w:divBdr>
            </w:div>
            <w:div w:id="756291503">
              <w:marLeft w:val="0"/>
              <w:marRight w:val="0"/>
              <w:marTop w:val="0"/>
              <w:marBottom w:val="0"/>
              <w:divBdr>
                <w:top w:val="none" w:sz="0" w:space="0" w:color="auto"/>
                <w:left w:val="none" w:sz="0" w:space="0" w:color="auto"/>
                <w:bottom w:val="none" w:sz="0" w:space="0" w:color="auto"/>
                <w:right w:val="none" w:sz="0" w:space="0" w:color="auto"/>
              </w:divBdr>
            </w:div>
            <w:div w:id="791677518">
              <w:marLeft w:val="0"/>
              <w:marRight w:val="0"/>
              <w:marTop w:val="0"/>
              <w:marBottom w:val="0"/>
              <w:divBdr>
                <w:top w:val="none" w:sz="0" w:space="0" w:color="auto"/>
                <w:left w:val="none" w:sz="0" w:space="0" w:color="auto"/>
                <w:bottom w:val="none" w:sz="0" w:space="0" w:color="auto"/>
                <w:right w:val="none" w:sz="0" w:space="0" w:color="auto"/>
              </w:divBdr>
            </w:div>
            <w:div w:id="1270814180">
              <w:marLeft w:val="0"/>
              <w:marRight w:val="0"/>
              <w:marTop w:val="0"/>
              <w:marBottom w:val="0"/>
              <w:divBdr>
                <w:top w:val="none" w:sz="0" w:space="0" w:color="auto"/>
                <w:left w:val="none" w:sz="0" w:space="0" w:color="auto"/>
                <w:bottom w:val="none" w:sz="0" w:space="0" w:color="auto"/>
                <w:right w:val="none" w:sz="0" w:space="0" w:color="auto"/>
              </w:divBdr>
            </w:div>
            <w:div w:id="1390960015">
              <w:marLeft w:val="0"/>
              <w:marRight w:val="0"/>
              <w:marTop w:val="0"/>
              <w:marBottom w:val="0"/>
              <w:divBdr>
                <w:top w:val="none" w:sz="0" w:space="0" w:color="auto"/>
                <w:left w:val="none" w:sz="0" w:space="0" w:color="auto"/>
                <w:bottom w:val="none" w:sz="0" w:space="0" w:color="auto"/>
                <w:right w:val="none" w:sz="0" w:space="0" w:color="auto"/>
              </w:divBdr>
            </w:div>
            <w:div w:id="1312753488">
              <w:marLeft w:val="0"/>
              <w:marRight w:val="0"/>
              <w:marTop w:val="0"/>
              <w:marBottom w:val="0"/>
              <w:divBdr>
                <w:top w:val="none" w:sz="0" w:space="0" w:color="auto"/>
                <w:left w:val="none" w:sz="0" w:space="0" w:color="auto"/>
                <w:bottom w:val="none" w:sz="0" w:space="0" w:color="auto"/>
                <w:right w:val="none" w:sz="0" w:space="0" w:color="auto"/>
              </w:divBdr>
            </w:div>
            <w:div w:id="581258775">
              <w:marLeft w:val="0"/>
              <w:marRight w:val="0"/>
              <w:marTop w:val="0"/>
              <w:marBottom w:val="0"/>
              <w:divBdr>
                <w:top w:val="none" w:sz="0" w:space="0" w:color="auto"/>
                <w:left w:val="none" w:sz="0" w:space="0" w:color="auto"/>
                <w:bottom w:val="none" w:sz="0" w:space="0" w:color="auto"/>
                <w:right w:val="none" w:sz="0" w:space="0" w:color="auto"/>
              </w:divBdr>
            </w:div>
            <w:div w:id="1962568826">
              <w:marLeft w:val="0"/>
              <w:marRight w:val="0"/>
              <w:marTop w:val="0"/>
              <w:marBottom w:val="0"/>
              <w:divBdr>
                <w:top w:val="none" w:sz="0" w:space="0" w:color="auto"/>
                <w:left w:val="none" w:sz="0" w:space="0" w:color="auto"/>
                <w:bottom w:val="none" w:sz="0" w:space="0" w:color="auto"/>
                <w:right w:val="none" w:sz="0" w:space="0" w:color="auto"/>
              </w:divBdr>
            </w:div>
            <w:div w:id="850726211">
              <w:marLeft w:val="0"/>
              <w:marRight w:val="0"/>
              <w:marTop w:val="0"/>
              <w:marBottom w:val="0"/>
              <w:divBdr>
                <w:top w:val="none" w:sz="0" w:space="0" w:color="auto"/>
                <w:left w:val="none" w:sz="0" w:space="0" w:color="auto"/>
                <w:bottom w:val="none" w:sz="0" w:space="0" w:color="auto"/>
                <w:right w:val="none" w:sz="0" w:space="0" w:color="auto"/>
              </w:divBdr>
            </w:div>
            <w:div w:id="1336570780">
              <w:marLeft w:val="0"/>
              <w:marRight w:val="0"/>
              <w:marTop w:val="0"/>
              <w:marBottom w:val="0"/>
              <w:divBdr>
                <w:top w:val="none" w:sz="0" w:space="0" w:color="auto"/>
                <w:left w:val="none" w:sz="0" w:space="0" w:color="auto"/>
                <w:bottom w:val="none" w:sz="0" w:space="0" w:color="auto"/>
                <w:right w:val="none" w:sz="0" w:space="0" w:color="auto"/>
              </w:divBdr>
            </w:div>
            <w:div w:id="1292830167">
              <w:marLeft w:val="0"/>
              <w:marRight w:val="0"/>
              <w:marTop w:val="0"/>
              <w:marBottom w:val="0"/>
              <w:divBdr>
                <w:top w:val="none" w:sz="0" w:space="0" w:color="auto"/>
                <w:left w:val="none" w:sz="0" w:space="0" w:color="auto"/>
                <w:bottom w:val="none" w:sz="0" w:space="0" w:color="auto"/>
                <w:right w:val="none" w:sz="0" w:space="0" w:color="auto"/>
              </w:divBdr>
            </w:div>
            <w:div w:id="438913868">
              <w:marLeft w:val="0"/>
              <w:marRight w:val="0"/>
              <w:marTop w:val="0"/>
              <w:marBottom w:val="0"/>
              <w:divBdr>
                <w:top w:val="none" w:sz="0" w:space="0" w:color="auto"/>
                <w:left w:val="none" w:sz="0" w:space="0" w:color="auto"/>
                <w:bottom w:val="none" w:sz="0" w:space="0" w:color="auto"/>
                <w:right w:val="none" w:sz="0" w:space="0" w:color="auto"/>
              </w:divBdr>
            </w:div>
            <w:div w:id="1304239503">
              <w:marLeft w:val="0"/>
              <w:marRight w:val="0"/>
              <w:marTop w:val="0"/>
              <w:marBottom w:val="0"/>
              <w:divBdr>
                <w:top w:val="none" w:sz="0" w:space="0" w:color="auto"/>
                <w:left w:val="none" w:sz="0" w:space="0" w:color="auto"/>
                <w:bottom w:val="none" w:sz="0" w:space="0" w:color="auto"/>
                <w:right w:val="none" w:sz="0" w:space="0" w:color="auto"/>
              </w:divBdr>
            </w:div>
            <w:div w:id="188447185">
              <w:marLeft w:val="0"/>
              <w:marRight w:val="0"/>
              <w:marTop w:val="0"/>
              <w:marBottom w:val="0"/>
              <w:divBdr>
                <w:top w:val="none" w:sz="0" w:space="0" w:color="auto"/>
                <w:left w:val="none" w:sz="0" w:space="0" w:color="auto"/>
                <w:bottom w:val="none" w:sz="0" w:space="0" w:color="auto"/>
                <w:right w:val="none" w:sz="0" w:space="0" w:color="auto"/>
              </w:divBdr>
            </w:div>
            <w:div w:id="1652051725">
              <w:marLeft w:val="0"/>
              <w:marRight w:val="0"/>
              <w:marTop w:val="0"/>
              <w:marBottom w:val="0"/>
              <w:divBdr>
                <w:top w:val="none" w:sz="0" w:space="0" w:color="auto"/>
                <w:left w:val="none" w:sz="0" w:space="0" w:color="auto"/>
                <w:bottom w:val="none" w:sz="0" w:space="0" w:color="auto"/>
                <w:right w:val="none" w:sz="0" w:space="0" w:color="auto"/>
              </w:divBdr>
            </w:div>
            <w:div w:id="1179656597">
              <w:marLeft w:val="0"/>
              <w:marRight w:val="0"/>
              <w:marTop w:val="0"/>
              <w:marBottom w:val="0"/>
              <w:divBdr>
                <w:top w:val="none" w:sz="0" w:space="0" w:color="auto"/>
                <w:left w:val="none" w:sz="0" w:space="0" w:color="auto"/>
                <w:bottom w:val="none" w:sz="0" w:space="0" w:color="auto"/>
                <w:right w:val="none" w:sz="0" w:space="0" w:color="auto"/>
              </w:divBdr>
            </w:div>
            <w:div w:id="1841044860">
              <w:marLeft w:val="0"/>
              <w:marRight w:val="0"/>
              <w:marTop w:val="0"/>
              <w:marBottom w:val="0"/>
              <w:divBdr>
                <w:top w:val="none" w:sz="0" w:space="0" w:color="auto"/>
                <w:left w:val="none" w:sz="0" w:space="0" w:color="auto"/>
                <w:bottom w:val="none" w:sz="0" w:space="0" w:color="auto"/>
                <w:right w:val="none" w:sz="0" w:space="0" w:color="auto"/>
              </w:divBdr>
            </w:div>
            <w:div w:id="823542832">
              <w:marLeft w:val="0"/>
              <w:marRight w:val="0"/>
              <w:marTop w:val="0"/>
              <w:marBottom w:val="0"/>
              <w:divBdr>
                <w:top w:val="none" w:sz="0" w:space="0" w:color="auto"/>
                <w:left w:val="none" w:sz="0" w:space="0" w:color="auto"/>
                <w:bottom w:val="none" w:sz="0" w:space="0" w:color="auto"/>
                <w:right w:val="none" w:sz="0" w:space="0" w:color="auto"/>
              </w:divBdr>
            </w:div>
            <w:div w:id="267468527">
              <w:marLeft w:val="0"/>
              <w:marRight w:val="0"/>
              <w:marTop w:val="0"/>
              <w:marBottom w:val="0"/>
              <w:divBdr>
                <w:top w:val="none" w:sz="0" w:space="0" w:color="auto"/>
                <w:left w:val="none" w:sz="0" w:space="0" w:color="auto"/>
                <w:bottom w:val="none" w:sz="0" w:space="0" w:color="auto"/>
                <w:right w:val="none" w:sz="0" w:space="0" w:color="auto"/>
              </w:divBdr>
            </w:div>
            <w:div w:id="1881897619">
              <w:marLeft w:val="0"/>
              <w:marRight w:val="0"/>
              <w:marTop w:val="0"/>
              <w:marBottom w:val="0"/>
              <w:divBdr>
                <w:top w:val="none" w:sz="0" w:space="0" w:color="auto"/>
                <w:left w:val="none" w:sz="0" w:space="0" w:color="auto"/>
                <w:bottom w:val="none" w:sz="0" w:space="0" w:color="auto"/>
                <w:right w:val="none" w:sz="0" w:space="0" w:color="auto"/>
              </w:divBdr>
            </w:div>
            <w:div w:id="2010208132">
              <w:marLeft w:val="0"/>
              <w:marRight w:val="0"/>
              <w:marTop w:val="0"/>
              <w:marBottom w:val="0"/>
              <w:divBdr>
                <w:top w:val="none" w:sz="0" w:space="0" w:color="auto"/>
                <w:left w:val="none" w:sz="0" w:space="0" w:color="auto"/>
                <w:bottom w:val="none" w:sz="0" w:space="0" w:color="auto"/>
                <w:right w:val="none" w:sz="0" w:space="0" w:color="auto"/>
              </w:divBdr>
            </w:div>
            <w:div w:id="204467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583571">
      <w:bodyDiv w:val="1"/>
      <w:marLeft w:val="0"/>
      <w:marRight w:val="0"/>
      <w:marTop w:val="0"/>
      <w:marBottom w:val="0"/>
      <w:divBdr>
        <w:top w:val="none" w:sz="0" w:space="0" w:color="auto"/>
        <w:left w:val="none" w:sz="0" w:space="0" w:color="auto"/>
        <w:bottom w:val="none" w:sz="0" w:space="0" w:color="auto"/>
        <w:right w:val="none" w:sz="0" w:space="0" w:color="auto"/>
      </w:divBdr>
      <w:divsChild>
        <w:div w:id="424350112">
          <w:marLeft w:val="0"/>
          <w:marRight w:val="0"/>
          <w:marTop w:val="0"/>
          <w:marBottom w:val="0"/>
          <w:divBdr>
            <w:top w:val="none" w:sz="0" w:space="0" w:color="auto"/>
            <w:left w:val="none" w:sz="0" w:space="0" w:color="auto"/>
            <w:bottom w:val="none" w:sz="0" w:space="0" w:color="auto"/>
            <w:right w:val="none" w:sz="0" w:space="0" w:color="auto"/>
          </w:divBdr>
          <w:divsChild>
            <w:div w:id="665128157">
              <w:marLeft w:val="0"/>
              <w:marRight w:val="0"/>
              <w:marTop w:val="0"/>
              <w:marBottom w:val="0"/>
              <w:divBdr>
                <w:top w:val="none" w:sz="0" w:space="0" w:color="auto"/>
                <w:left w:val="none" w:sz="0" w:space="0" w:color="auto"/>
                <w:bottom w:val="none" w:sz="0" w:space="0" w:color="auto"/>
                <w:right w:val="none" w:sz="0" w:space="0" w:color="auto"/>
              </w:divBdr>
            </w:div>
            <w:div w:id="3483028">
              <w:marLeft w:val="0"/>
              <w:marRight w:val="0"/>
              <w:marTop w:val="0"/>
              <w:marBottom w:val="0"/>
              <w:divBdr>
                <w:top w:val="none" w:sz="0" w:space="0" w:color="auto"/>
                <w:left w:val="none" w:sz="0" w:space="0" w:color="auto"/>
                <w:bottom w:val="none" w:sz="0" w:space="0" w:color="auto"/>
                <w:right w:val="none" w:sz="0" w:space="0" w:color="auto"/>
              </w:divBdr>
            </w:div>
            <w:div w:id="1136948908">
              <w:marLeft w:val="0"/>
              <w:marRight w:val="0"/>
              <w:marTop w:val="0"/>
              <w:marBottom w:val="0"/>
              <w:divBdr>
                <w:top w:val="none" w:sz="0" w:space="0" w:color="auto"/>
                <w:left w:val="none" w:sz="0" w:space="0" w:color="auto"/>
                <w:bottom w:val="none" w:sz="0" w:space="0" w:color="auto"/>
                <w:right w:val="none" w:sz="0" w:space="0" w:color="auto"/>
              </w:divBdr>
            </w:div>
            <w:div w:id="1387993251">
              <w:marLeft w:val="0"/>
              <w:marRight w:val="0"/>
              <w:marTop w:val="0"/>
              <w:marBottom w:val="0"/>
              <w:divBdr>
                <w:top w:val="none" w:sz="0" w:space="0" w:color="auto"/>
                <w:left w:val="none" w:sz="0" w:space="0" w:color="auto"/>
                <w:bottom w:val="none" w:sz="0" w:space="0" w:color="auto"/>
                <w:right w:val="none" w:sz="0" w:space="0" w:color="auto"/>
              </w:divBdr>
            </w:div>
            <w:div w:id="687559070">
              <w:marLeft w:val="0"/>
              <w:marRight w:val="0"/>
              <w:marTop w:val="0"/>
              <w:marBottom w:val="0"/>
              <w:divBdr>
                <w:top w:val="none" w:sz="0" w:space="0" w:color="auto"/>
                <w:left w:val="none" w:sz="0" w:space="0" w:color="auto"/>
                <w:bottom w:val="none" w:sz="0" w:space="0" w:color="auto"/>
                <w:right w:val="none" w:sz="0" w:space="0" w:color="auto"/>
              </w:divBdr>
            </w:div>
            <w:div w:id="1291743861">
              <w:marLeft w:val="0"/>
              <w:marRight w:val="0"/>
              <w:marTop w:val="0"/>
              <w:marBottom w:val="0"/>
              <w:divBdr>
                <w:top w:val="none" w:sz="0" w:space="0" w:color="auto"/>
                <w:left w:val="none" w:sz="0" w:space="0" w:color="auto"/>
                <w:bottom w:val="none" w:sz="0" w:space="0" w:color="auto"/>
                <w:right w:val="none" w:sz="0" w:space="0" w:color="auto"/>
              </w:divBdr>
            </w:div>
            <w:div w:id="210382223">
              <w:marLeft w:val="0"/>
              <w:marRight w:val="0"/>
              <w:marTop w:val="0"/>
              <w:marBottom w:val="0"/>
              <w:divBdr>
                <w:top w:val="none" w:sz="0" w:space="0" w:color="auto"/>
                <w:left w:val="none" w:sz="0" w:space="0" w:color="auto"/>
                <w:bottom w:val="none" w:sz="0" w:space="0" w:color="auto"/>
                <w:right w:val="none" w:sz="0" w:space="0" w:color="auto"/>
              </w:divBdr>
            </w:div>
            <w:div w:id="1399863827">
              <w:marLeft w:val="0"/>
              <w:marRight w:val="0"/>
              <w:marTop w:val="0"/>
              <w:marBottom w:val="0"/>
              <w:divBdr>
                <w:top w:val="none" w:sz="0" w:space="0" w:color="auto"/>
                <w:left w:val="none" w:sz="0" w:space="0" w:color="auto"/>
                <w:bottom w:val="none" w:sz="0" w:space="0" w:color="auto"/>
                <w:right w:val="none" w:sz="0" w:space="0" w:color="auto"/>
              </w:divBdr>
            </w:div>
            <w:div w:id="176241170">
              <w:marLeft w:val="0"/>
              <w:marRight w:val="0"/>
              <w:marTop w:val="0"/>
              <w:marBottom w:val="0"/>
              <w:divBdr>
                <w:top w:val="none" w:sz="0" w:space="0" w:color="auto"/>
                <w:left w:val="none" w:sz="0" w:space="0" w:color="auto"/>
                <w:bottom w:val="none" w:sz="0" w:space="0" w:color="auto"/>
                <w:right w:val="none" w:sz="0" w:space="0" w:color="auto"/>
              </w:divBdr>
            </w:div>
            <w:div w:id="1537161634">
              <w:marLeft w:val="0"/>
              <w:marRight w:val="0"/>
              <w:marTop w:val="0"/>
              <w:marBottom w:val="0"/>
              <w:divBdr>
                <w:top w:val="none" w:sz="0" w:space="0" w:color="auto"/>
                <w:left w:val="none" w:sz="0" w:space="0" w:color="auto"/>
                <w:bottom w:val="none" w:sz="0" w:space="0" w:color="auto"/>
                <w:right w:val="none" w:sz="0" w:space="0" w:color="auto"/>
              </w:divBdr>
            </w:div>
            <w:div w:id="485711693">
              <w:marLeft w:val="0"/>
              <w:marRight w:val="0"/>
              <w:marTop w:val="0"/>
              <w:marBottom w:val="0"/>
              <w:divBdr>
                <w:top w:val="none" w:sz="0" w:space="0" w:color="auto"/>
                <w:left w:val="none" w:sz="0" w:space="0" w:color="auto"/>
                <w:bottom w:val="none" w:sz="0" w:space="0" w:color="auto"/>
                <w:right w:val="none" w:sz="0" w:space="0" w:color="auto"/>
              </w:divBdr>
            </w:div>
            <w:div w:id="722173020">
              <w:marLeft w:val="0"/>
              <w:marRight w:val="0"/>
              <w:marTop w:val="0"/>
              <w:marBottom w:val="0"/>
              <w:divBdr>
                <w:top w:val="none" w:sz="0" w:space="0" w:color="auto"/>
                <w:left w:val="none" w:sz="0" w:space="0" w:color="auto"/>
                <w:bottom w:val="none" w:sz="0" w:space="0" w:color="auto"/>
                <w:right w:val="none" w:sz="0" w:space="0" w:color="auto"/>
              </w:divBdr>
            </w:div>
            <w:div w:id="2060471727">
              <w:marLeft w:val="0"/>
              <w:marRight w:val="0"/>
              <w:marTop w:val="0"/>
              <w:marBottom w:val="0"/>
              <w:divBdr>
                <w:top w:val="none" w:sz="0" w:space="0" w:color="auto"/>
                <w:left w:val="none" w:sz="0" w:space="0" w:color="auto"/>
                <w:bottom w:val="none" w:sz="0" w:space="0" w:color="auto"/>
                <w:right w:val="none" w:sz="0" w:space="0" w:color="auto"/>
              </w:divBdr>
            </w:div>
            <w:div w:id="155361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351404">
      <w:bodyDiv w:val="1"/>
      <w:marLeft w:val="0"/>
      <w:marRight w:val="0"/>
      <w:marTop w:val="0"/>
      <w:marBottom w:val="0"/>
      <w:divBdr>
        <w:top w:val="none" w:sz="0" w:space="0" w:color="auto"/>
        <w:left w:val="none" w:sz="0" w:space="0" w:color="auto"/>
        <w:bottom w:val="none" w:sz="0" w:space="0" w:color="auto"/>
        <w:right w:val="none" w:sz="0" w:space="0" w:color="auto"/>
      </w:divBdr>
      <w:divsChild>
        <w:div w:id="1807550836">
          <w:marLeft w:val="0"/>
          <w:marRight w:val="0"/>
          <w:marTop w:val="0"/>
          <w:marBottom w:val="0"/>
          <w:divBdr>
            <w:top w:val="none" w:sz="0" w:space="0" w:color="auto"/>
            <w:left w:val="none" w:sz="0" w:space="0" w:color="auto"/>
            <w:bottom w:val="none" w:sz="0" w:space="0" w:color="auto"/>
            <w:right w:val="none" w:sz="0" w:space="0" w:color="auto"/>
          </w:divBdr>
          <w:divsChild>
            <w:div w:id="733629536">
              <w:marLeft w:val="0"/>
              <w:marRight w:val="0"/>
              <w:marTop w:val="0"/>
              <w:marBottom w:val="0"/>
              <w:divBdr>
                <w:top w:val="none" w:sz="0" w:space="0" w:color="auto"/>
                <w:left w:val="none" w:sz="0" w:space="0" w:color="auto"/>
                <w:bottom w:val="none" w:sz="0" w:space="0" w:color="auto"/>
                <w:right w:val="none" w:sz="0" w:space="0" w:color="auto"/>
              </w:divBdr>
            </w:div>
            <w:div w:id="460807784">
              <w:marLeft w:val="0"/>
              <w:marRight w:val="0"/>
              <w:marTop w:val="0"/>
              <w:marBottom w:val="0"/>
              <w:divBdr>
                <w:top w:val="none" w:sz="0" w:space="0" w:color="auto"/>
                <w:left w:val="none" w:sz="0" w:space="0" w:color="auto"/>
                <w:bottom w:val="none" w:sz="0" w:space="0" w:color="auto"/>
                <w:right w:val="none" w:sz="0" w:space="0" w:color="auto"/>
              </w:divBdr>
            </w:div>
            <w:div w:id="1727291717">
              <w:marLeft w:val="0"/>
              <w:marRight w:val="0"/>
              <w:marTop w:val="0"/>
              <w:marBottom w:val="0"/>
              <w:divBdr>
                <w:top w:val="none" w:sz="0" w:space="0" w:color="auto"/>
                <w:left w:val="none" w:sz="0" w:space="0" w:color="auto"/>
                <w:bottom w:val="none" w:sz="0" w:space="0" w:color="auto"/>
                <w:right w:val="none" w:sz="0" w:space="0" w:color="auto"/>
              </w:divBdr>
            </w:div>
            <w:div w:id="1208418998">
              <w:marLeft w:val="0"/>
              <w:marRight w:val="0"/>
              <w:marTop w:val="0"/>
              <w:marBottom w:val="0"/>
              <w:divBdr>
                <w:top w:val="none" w:sz="0" w:space="0" w:color="auto"/>
                <w:left w:val="none" w:sz="0" w:space="0" w:color="auto"/>
                <w:bottom w:val="none" w:sz="0" w:space="0" w:color="auto"/>
                <w:right w:val="none" w:sz="0" w:space="0" w:color="auto"/>
              </w:divBdr>
            </w:div>
            <w:div w:id="63842910">
              <w:marLeft w:val="0"/>
              <w:marRight w:val="0"/>
              <w:marTop w:val="0"/>
              <w:marBottom w:val="0"/>
              <w:divBdr>
                <w:top w:val="none" w:sz="0" w:space="0" w:color="auto"/>
                <w:left w:val="none" w:sz="0" w:space="0" w:color="auto"/>
                <w:bottom w:val="none" w:sz="0" w:space="0" w:color="auto"/>
                <w:right w:val="none" w:sz="0" w:space="0" w:color="auto"/>
              </w:divBdr>
            </w:div>
            <w:div w:id="2025597096">
              <w:marLeft w:val="0"/>
              <w:marRight w:val="0"/>
              <w:marTop w:val="0"/>
              <w:marBottom w:val="0"/>
              <w:divBdr>
                <w:top w:val="none" w:sz="0" w:space="0" w:color="auto"/>
                <w:left w:val="none" w:sz="0" w:space="0" w:color="auto"/>
                <w:bottom w:val="none" w:sz="0" w:space="0" w:color="auto"/>
                <w:right w:val="none" w:sz="0" w:space="0" w:color="auto"/>
              </w:divBdr>
            </w:div>
            <w:div w:id="1404572550">
              <w:marLeft w:val="0"/>
              <w:marRight w:val="0"/>
              <w:marTop w:val="0"/>
              <w:marBottom w:val="0"/>
              <w:divBdr>
                <w:top w:val="none" w:sz="0" w:space="0" w:color="auto"/>
                <w:left w:val="none" w:sz="0" w:space="0" w:color="auto"/>
                <w:bottom w:val="none" w:sz="0" w:space="0" w:color="auto"/>
                <w:right w:val="none" w:sz="0" w:space="0" w:color="auto"/>
              </w:divBdr>
            </w:div>
            <w:div w:id="473715342">
              <w:marLeft w:val="0"/>
              <w:marRight w:val="0"/>
              <w:marTop w:val="0"/>
              <w:marBottom w:val="0"/>
              <w:divBdr>
                <w:top w:val="none" w:sz="0" w:space="0" w:color="auto"/>
                <w:left w:val="none" w:sz="0" w:space="0" w:color="auto"/>
                <w:bottom w:val="none" w:sz="0" w:space="0" w:color="auto"/>
                <w:right w:val="none" w:sz="0" w:space="0" w:color="auto"/>
              </w:divBdr>
            </w:div>
            <w:div w:id="793133711">
              <w:marLeft w:val="0"/>
              <w:marRight w:val="0"/>
              <w:marTop w:val="0"/>
              <w:marBottom w:val="0"/>
              <w:divBdr>
                <w:top w:val="none" w:sz="0" w:space="0" w:color="auto"/>
                <w:left w:val="none" w:sz="0" w:space="0" w:color="auto"/>
                <w:bottom w:val="none" w:sz="0" w:space="0" w:color="auto"/>
                <w:right w:val="none" w:sz="0" w:space="0" w:color="auto"/>
              </w:divBdr>
            </w:div>
            <w:div w:id="229074767">
              <w:marLeft w:val="0"/>
              <w:marRight w:val="0"/>
              <w:marTop w:val="0"/>
              <w:marBottom w:val="0"/>
              <w:divBdr>
                <w:top w:val="none" w:sz="0" w:space="0" w:color="auto"/>
                <w:left w:val="none" w:sz="0" w:space="0" w:color="auto"/>
                <w:bottom w:val="none" w:sz="0" w:space="0" w:color="auto"/>
                <w:right w:val="none" w:sz="0" w:space="0" w:color="auto"/>
              </w:divBdr>
            </w:div>
            <w:div w:id="2043285717">
              <w:marLeft w:val="0"/>
              <w:marRight w:val="0"/>
              <w:marTop w:val="0"/>
              <w:marBottom w:val="0"/>
              <w:divBdr>
                <w:top w:val="none" w:sz="0" w:space="0" w:color="auto"/>
                <w:left w:val="none" w:sz="0" w:space="0" w:color="auto"/>
                <w:bottom w:val="none" w:sz="0" w:space="0" w:color="auto"/>
                <w:right w:val="none" w:sz="0" w:space="0" w:color="auto"/>
              </w:divBdr>
            </w:div>
            <w:div w:id="897470573">
              <w:marLeft w:val="0"/>
              <w:marRight w:val="0"/>
              <w:marTop w:val="0"/>
              <w:marBottom w:val="0"/>
              <w:divBdr>
                <w:top w:val="none" w:sz="0" w:space="0" w:color="auto"/>
                <w:left w:val="none" w:sz="0" w:space="0" w:color="auto"/>
                <w:bottom w:val="none" w:sz="0" w:space="0" w:color="auto"/>
                <w:right w:val="none" w:sz="0" w:space="0" w:color="auto"/>
              </w:divBdr>
            </w:div>
            <w:div w:id="248002950">
              <w:marLeft w:val="0"/>
              <w:marRight w:val="0"/>
              <w:marTop w:val="0"/>
              <w:marBottom w:val="0"/>
              <w:divBdr>
                <w:top w:val="none" w:sz="0" w:space="0" w:color="auto"/>
                <w:left w:val="none" w:sz="0" w:space="0" w:color="auto"/>
                <w:bottom w:val="none" w:sz="0" w:space="0" w:color="auto"/>
                <w:right w:val="none" w:sz="0" w:space="0" w:color="auto"/>
              </w:divBdr>
            </w:div>
            <w:div w:id="169006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681241">
      <w:bodyDiv w:val="1"/>
      <w:marLeft w:val="0"/>
      <w:marRight w:val="0"/>
      <w:marTop w:val="0"/>
      <w:marBottom w:val="0"/>
      <w:divBdr>
        <w:top w:val="none" w:sz="0" w:space="0" w:color="auto"/>
        <w:left w:val="none" w:sz="0" w:space="0" w:color="auto"/>
        <w:bottom w:val="none" w:sz="0" w:space="0" w:color="auto"/>
        <w:right w:val="none" w:sz="0" w:space="0" w:color="auto"/>
      </w:divBdr>
      <w:divsChild>
        <w:div w:id="800925804">
          <w:marLeft w:val="0"/>
          <w:marRight w:val="0"/>
          <w:marTop w:val="0"/>
          <w:marBottom w:val="0"/>
          <w:divBdr>
            <w:top w:val="none" w:sz="0" w:space="0" w:color="auto"/>
            <w:left w:val="none" w:sz="0" w:space="0" w:color="auto"/>
            <w:bottom w:val="none" w:sz="0" w:space="0" w:color="auto"/>
            <w:right w:val="none" w:sz="0" w:space="0" w:color="auto"/>
          </w:divBdr>
          <w:divsChild>
            <w:div w:id="416706612">
              <w:marLeft w:val="0"/>
              <w:marRight w:val="0"/>
              <w:marTop w:val="0"/>
              <w:marBottom w:val="0"/>
              <w:divBdr>
                <w:top w:val="none" w:sz="0" w:space="0" w:color="auto"/>
                <w:left w:val="none" w:sz="0" w:space="0" w:color="auto"/>
                <w:bottom w:val="none" w:sz="0" w:space="0" w:color="auto"/>
                <w:right w:val="none" w:sz="0" w:space="0" w:color="auto"/>
              </w:divBdr>
            </w:div>
            <w:div w:id="457378823">
              <w:marLeft w:val="0"/>
              <w:marRight w:val="0"/>
              <w:marTop w:val="0"/>
              <w:marBottom w:val="0"/>
              <w:divBdr>
                <w:top w:val="none" w:sz="0" w:space="0" w:color="auto"/>
                <w:left w:val="none" w:sz="0" w:space="0" w:color="auto"/>
                <w:bottom w:val="none" w:sz="0" w:space="0" w:color="auto"/>
                <w:right w:val="none" w:sz="0" w:space="0" w:color="auto"/>
              </w:divBdr>
            </w:div>
            <w:div w:id="2043049908">
              <w:marLeft w:val="0"/>
              <w:marRight w:val="0"/>
              <w:marTop w:val="0"/>
              <w:marBottom w:val="0"/>
              <w:divBdr>
                <w:top w:val="none" w:sz="0" w:space="0" w:color="auto"/>
                <w:left w:val="none" w:sz="0" w:space="0" w:color="auto"/>
                <w:bottom w:val="none" w:sz="0" w:space="0" w:color="auto"/>
                <w:right w:val="none" w:sz="0" w:space="0" w:color="auto"/>
              </w:divBdr>
            </w:div>
            <w:div w:id="1463495433">
              <w:marLeft w:val="0"/>
              <w:marRight w:val="0"/>
              <w:marTop w:val="0"/>
              <w:marBottom w:val="0"/>
              <w:divBdr>
                <w:top w:val="none" w:sz="0" w:space="0" w:color="auto"/>
                <w:left w:val="none" w:sz="0" w:space="0" w:color="auto"/>
                <w:bottom w:val="none" w:sz="0" w:space="0" w:color="auto"/>
                <w:right w:val="none" w:sz="0" w:space="0" w:color="auto"/>
              </w:divBdr>
            </w:div>
            <w:div w:id="2084795482">
              <w:marLeft w:val="0"/>
              <w:marRight w:val="0"/>
              <w:marTop w:val="0"/>
              <w:marBottom w:val="0"/>
              <w:divBdr>
                <w:top w:val="none" w:sz="0" w:space="0" w:color="auto"/>
                <w:left w:val="none" w:sz="0" w:space="0" w:color="auto"/>
                <w:bottom w:val="none" w:sz="0" w:space="0" w:color="auto"/>
                <w:right w:val="none" w:sz="0" w:space="0" w:color="auto"/>
              </w:divBdr>
            </w:div>
            <w:div w:id="1018846208">
              <w:marLeft w:val="0"/>
              <w:marRight w:val="0"/>
              <w:marTop w:val="0"/>
              <w:marBottom w:val="0"/>
              <w:divBdr>
                <w:top w:val="none" w:sz="0" w:space="0" w:color="auto"/>
                <w:left w:val="none" w:sz="0" w:space="0" w:color="auto"/>
                <w:bottom w:val="none" w:sz="0" w:space="0" w:color="auto"/>
                <w:right w:val="none" w:sz="0" w:space="0" w:color="auto"/>
              </w:divBdr>
            </w:div>
            <w:div w:id="71005331">
              <w:marLeft w:val="0"/>
              <w:marRight w:val="0"/>
              <w:marTop w:val="0"/>
              <w:marBottom w:val="0"/>
              <w:divBdr>
                <w:top w:val="none" w:sz="0" w:space="0" w:color="auto"/>
                <w:left w:val="none" w:sz="0" w:space="0" w:color="auto"/>
                <w:bottom w:val="none" w:sz="0" w:space="0" w:color="auto"/>
                <w:right w:val="none" w:sz="0" w:space="0" w:color="auto"/>
              </w:divBdr>
            </w:div>
            <w:div w:id="1679116551">
              <w:marLeft w:val="0"/>
              <w:marRight w:val="0"/>
              <w:marTop w:val="0"/>
              <w:marBottom w:val="0"/>
              <w:divBdr>
                <w:top w:val="none" w:sz="0" w:space="0" w:color="auto"/>
                <w:left w:val="none" w:sz="0" w:space="0" w:color="auto"/>
                <w:bottom w:val="none" w:sz="0" w:space="0" w:color="auto"/>
                <w:right w:val="none" w:sz="0" w:space="0" w:color="auto"/>
              </w:divBdr>
            </w:div>
            <w:div w:id="721252862">
              <w:marLeft w:val="0"/>
              <w:marRight w:val="0"/>
              <w:marTop w:val="0"/>
              <w:marBottom w:val="0"/>
              <w:divBdr>
                <w:top w:val="none" w:sz="0" w:space="0" w:color="auto"/>
                <w:left w:val="none" w:sz="0" w:space="0" w:color="auto"/>
                <w:bottom w:val="none" w:sz="0" w:space="0" w:color="auto"/>
                <w:right w:val="none" w:sz="0" w:space="0" w:color="auto"/>
              </w:divBdr>
            </w:div>
            <w:div w:id="1064568242">
              <w:marLeft w:val="0"/>
              <w:marRight w:val="0"/>
              <w:marTop w:val="0"/>
              <w:marBottom w:val="0"/>
              <w:divBdr>
                <w:top w:val="none" w:sz="0" w:space="0" w:color="auto"/>
                <w:left w:val="none" w:sz="0" w:space="0" w:color="auto"/>
                <w:bottom w:val="none" w:sz="0" w:space="0" w:color="auto"/>
                <w:right w:val="none" w:sz="0" w:space="0" w:color="auto"/>
              </w:divBdr>
            </w:div>
            <w:div w:id="323972815">
              <w:marLeft w:val="0"/>
              <w:marRight w:val="0"/>
              <w:marTop w:val="0"/>
              <w:marBottom w:val="0"/>
              <w:divBdr>
                <w:top w:val="none" w:sz="0" w:space="0" w:color="auto"/>
                <w:left w:val="none" w:sz="0" w:space="0" w:color="auto"/>
                <w:bottom w:val="none" w:sz="0" w:space="0" w:color="auto"/>
                <w:right w:val="none" w:sz="0" w:space="0" w:color="auto"/>
              </w:divBdr>
            </w:div>
            <w:div w:id="388038687">
              <w:marLeft w:val="0"/>
              <w:marRight w:val="0"/>
              <w:marTop w:val="0"/>
              <w:marBottom w:val="0"/>
              <w:divBdr>
                <w:top w:val="none" w:sz="0" w:space="0" w:color="auto"/>
                <w:left w:val="none" w:sz="0" w:space="0" w:color="auto"/>
                <w:bottom w:val="none" w:sz="0" w:space="0" w:color="auto"/>
                <w:right w:val="none" w:sz="0" w:space="0" w:color="auto"/>
              </w:divBdr>
            </w:div>
            <w:div w:id="792870132">
              <w:marLeft w:val="0"/>
              <w:marRight w:val="0"/>
              <w:marTop w:val="0"/>
              <w:marBottom w:val="0"/>
              <w:divBdr>
                <w:top w:val="none" w:sz="0" w:space="0" w:color="auto"/>
                <w:left w:val="none" w:sz="0" w:space="0" w:color="auto"/>
                <w:bottom w:val="none" w:sz="0" w:space="0" w:color="auto"/>
                <w:right w:val="none" w:sz="0" w:space="0" w:color="auto"/>
              </w:divBdr>
            </w:div>
            <w:div w:id="1687704975">
              <w:marLeft w:val="0"/>
              <w:marRight w:val="0"/>
              <w:marTop w:val="0"/>
              <w:marBottom w:val="0"/>
              <w:divBdr>
                <w:top w:val="none" w:sz="0" w:space="0" w:color="auto"/>
                <w:left w:val="none" w:sz="0" w:space="0" w:color="auto"/>
                <w:bottom w:val="none" w:sz="0" w:space="0" w:color="auto"/>
                <w:right w:val="none" w:sz="0" w:space="0" w:color="auto"/>
              </w:divBdr>
            </w:div>
            <w:div w:id="2081560088">
              <w:marLeft w:val="0"/>
              <w:marRight w:val="0"/>
              <w:marTop w:val="0"/>
              <w:marBottom w:val="0"/>
              <w:divBdr>
                <w:top w:val="none" w:sz="0" w:space="0" w:color="auto"/>
                <w:left w:val="none" w:sz="0" w:space="0" w:color="auto"/>
                <w:bottom w:val="none" w:sz="0" w:space="0" w:color="auto"/>
                <w:right w:val="none" w:sz="0" w:space="0" w:color="auto"/>
              </w:divBdr>
            </w:div>
            <w:div w:id="874469065">
              <w:marLeft w:val="0"/>
              <w:marRight w:val="0"/>
              <w:marTop w:val="0"/>
              <w:marBottom w:val="0"/>
              <w:divBdr>
                <w:top w:val="none" w:sz="0" w:space="0" w:color="auto"/>
                <w:left w:val="none" w:sz="0" w:space="0" w:color="auto"/>
                <w:bottom w:val="none" w:sz="0" w:space="0" w:color="auto"/>
                <w:right w:val="none" w:sz="0" w:space="0" w:color="auto"/>
              </w:divBdr>
            </w:div>
            <w:div w:id="216286955">
              <w:marLeft w:val="0"/>
              <w:marRight w:val="0"/>
              <w:marTop w:val="0"/>
              <w:marBottom w:val="0"/>
              <w:divBdr>
                <w:top w:val="none" w:sz="0" w:space="0" w:color="auto"/>
                <w:left w:val="none" w:sz="0" w:space="0" w:color="auto"/>
                <w:bottom w:val="none" w:sz="0" w:space="0" w:color="auto"/>
                <w:right w:val="none" w:sz="0" w:space="0" w:color="auto"/>
              </w:divBdr>
            </w:div>
            <w:div w:id="1332677188">
              <w:marLeft w:val="0"/>
              <w:marRight w:val="0"/>
              <w:marTop w:val="0"/>
              <w:marBottom w:val="0"/>
              <w:divBdr>
                <w:top w:val="none" w:sz="0" w:space="0" w:color="auto"/>
                <w:left w:val="none" w:sz="0" w:space="0" w:color="auto"/>
                <w:bottom w:val="none" w:sz="0" w:space="0" w:color="auto"/>
                <w:right w:val="none" w:sz="0" w:space="0" w:color="auto"/>
              </w:divBdr>
            </w:div>
            <w:div w:id="1325208459">
              <w:marLeft w:val="0"/>
              <w:marRight w:val="0"/>
              <w:marTop w:val="0"/>
              <w:marBottom w:val="0"/>
              <w:divBdr>
                <w:top w:val="none" w:sz="0" w:space="0" w:color="auto"/>
                <w:left w:val="none" w:sz="0" w:space="0" w:color="auto"/>
                <w:bottom w:val="none" w:sz="0" w:space="0" w:color="auto"/>
                <w:right w:val="none" w:sz="0" w:space="0" w:color="auto"/>
              </w:divBdr>
            </w:div>
            <w:div w:id="1134323643">
              <w:marLeft w:val="0"/>
              <w:marRight w:val="0"/>
              <w:marTop w:val="0"/>
              <w:marBottom w:val="0"/>
              <w:divBdr>
                <w:top w:val="none" w:sz="0" w:space="0" w:color="auto"/>
                <w:left w:val="none" w:sz="0" w:space="0" w:color="auto"/>
                <w:bottom w:val="none" w:sz="0" w:space="0" w:color="auto"/>
                <w:right w:val="none" w:sz="0" w:space="0" w:color="auto"/>
              </w:divBdr>
            </w:div>
            <w:div w:id="550464586">
              <w:marLeft w:val="0"/>
              <w:marRight w:val="0"/>
              <w:marTop w:val="0"/>
              <w:marBottom w:val="0"/>
              <w:divBdr>
                <w:top w:val="none" w:sz="0" w:space="0" w:color="auto"/>
                <w:left w:val="none" w:sz="0" w:space="0" w:color="auto"/>
                <w:bottom w:val="none" w:sz="0" w:space="0" w:color="auto"/>
                <w:right w:val="none" w:sz="0" w:space="0" w:color="auto"/>
              </w:divBdr>
            </w:div>
            <w:div w:id="2069842471">
              <w:marLeft w:val="0"/>
              <w:marRight w:val="0"/>
              <w:marTop w:val="0"/>
              <w:marBottom w:val="0"/>
              <w:divBdr>
                <w:top w:val="none" w:sz="0" w:space="0" w:color="auto"/>
                <w:left w:val="none" w:sz="0" w:space="0" w:color="auto"/>
                <w:bottom w:val="none" w:sz="0" w:space="0" w:color="auto"/>
                <w:right w:val="none" w:sz="0" w:space="0" w:color="auto"/>
              </w:divBdr>
            </w:div>
            <w:div w:id="1364285253">
              <w:marLeft w:val="0"/>
              <w:marRight w:val="0"/>
              <w:marTop w:val="0"/>
              <w:marBottom w:val="0"/>
              <w:divBdr>
                <w:top w:val="none" w:sz="0" w:space="0" w:color="auto"/>
                <w:left w:val="none" w:sz="0" w:space="0" w:color="auto"/>
                <w:bottom w:val="none" w:sz="0" w:space="0" w:color="auto"/>
                <w:right w:val="none" w:sz="0" w:space="0" w:color="auto"/>
              </w:divBdr>
            </w:div>
            <w:div w:id="646011195">
              <w:marLeft w:val="0"/>
              <w:marRight w:val="0"/>
              <w:marTop w:val="0"/>
              <w:marBottom w:val="0"/>
              <w:divBdr>
                <w:top w:val="none" w:sz="0" w:space="0" w:color="auto"/>
                <w:left w:val="none" w:sz="0" w:space="0" w:color="auto"/>
                <w:bottom w:val="none" w:sz="0" w:space="0" w:color="auto"/>
                <w:right w:val="none" w:sz="0" w:space="0" w:color="auto"/>
              </w:divBdr>
            </w:div>
            <w:div w:id="1611283898">
              <w:marLeft w:val="0"/>
              <w:marRight w:val="0"/>
              <w:marTop w:val="0"/>
              <w:marBottom w:val="0"/>
              <w:divBdr>
                <w:top w:val="none" w:sz="0" w:space="0" w:color="auto"/>
                <w:left w:val="none" w:sz="0" w:space="0" w:color="auto"/>
                <w:bottom w:val="none" w:sz="0" w:space="0" w:color="auto"/>
                <w:right w:val="none" w:sz="0" w:space="0" w:color="auto"/>
              </w:divBdr>
            </w:div>
            <w:div w:id="752047363">
              <w:marLeft w:val="0"/>
              <w:marRight w:val="0"/>
              <w:marTop w:val="0"/>
              <w:marBottom w:val="0"/>
              <w:divBdr>
                <w:top w:val="none" w:sz="0" w:space="0" w:color="auto"/>
                <w:left w:val="none" w:sz="0" w:space="0" w:color="auto"/>
                <w:bottom w:val="none" w:sz="0" w:space="0" w:color="auto"/>
                <w:right w:val="none" w:sz="0" w:space="0" w:color="auto"/>
              </w:divBdr>
            </w:div>
            <w:div w:id="1709715213">
              <w:marLeft w:val="0"/>
              <w:marRight w:val="0"/>
              <w:marTop w:val="0"/>
              <w:marBottom w:val="0"/>
              <w:divBdr>
                <w:top w:val="none" w:sz="0" w:space="0" w:color="auto"/>
                <w:left w:val="none" w:sz="0" w:space="0" w:color="auto"/>
                <w:bottom w:val="none" w:sz="0" w:space="0" w:color="auto"/>
                <w:right w:val="none" w:sz="0" w:space="0" w:color="auto"/>
              </w:divBdr>
            </w:div>
            <w:div w:id="700276843">
              <w:marLeft w:val="0"/>
              <w:marRight w:val="0"/>
              <w:marTop w:val="0"/>
              <w:marBottom w:val="0"/>
              <w:divBdr>
                <w:top w:val="none" w:sz="0" w:space="0" w:color="auto"/>
                <w:left w:val="none" w:sz="0" w:space="0" w:color="auto"/>
                <w:bottom w:val="none" w:sz="0" w:space="0" w:color="auto"/>
                <w:right w:val="none" w:sz="0" w:space="0" w:color="auto"/>
              </w:divBdr>
            </w:div>
            <w:div w:id="282616327">
              <w:marLeft w:val="0"/>
              <w:marRight w:val="0"/>
              <w:marTop w:val="0"/>
              <w:marBottom w:val="0"/>
              <w:divBdr>
                <w:top w:val="none" w:sz="0" w:space="0" w:color="auto"/>
                <w:left w:val="none" w:sz="0" w:space="0" w:color="auto"/>
                <w:bottom w:val="none" w:sz="0" w:space="0" w:color="auto"/>
                <w:right w:val="none" w:sz="0" w:space="0" w:color="auto"/>
              </w:divBdr>
            </w:div>
            <w:div w:id="1208376127">
              <w:marLeft w:val="0"/>
              <w:marRight w:val="0"/>
              <w:marTop w:val="0"/>
              <w:marBottom w:val="0"/>
              <w:divBdr>
                <w:top w:val="none" w:sz="0" w:space="0" w:color="auto"/>
                <w:left w:val="none" w:sz="0" w:space="0" w:color="auto"/>
                <w:bottom w:val="none" w:sz="0" w:space="0" w:color="auto"/>
                <w:right w:val="none" w:sz="0" w:space="0" w:color="auto"/>
              </w:divBdr>
            </w:div>
            <w:div w:id="692806056">
              <w:marLeft w:val="0"/>
              <w:marRight w:val="0"/>
              <w:marTop w:val="0"/>
              <w:marBottom w:val="0"/>
              <w:divBdr>
                <w:top w:val="none" w:sz="0" w:space="0" w:color="auto"/>
                <w:left w:val="none" w:sz="0" w:space="0" w:color="auto"/>
                <w:bottom w:val="none" w:sz="0" w:space="0" w:color="auto"/>
                <w:right w:val="none" w:sz="0" w:space="0" w:color="auto"/>
              </w:divBdr>
            </w:div>
            <w:div w:id="531967185">
              <w:marLeft w:val="0"/>
              <w:marRight w:val="0"/>
              <w:marTop w:val="0"/>
              <w:marBottom w:val="0"/>
              <w:divBdr>
                <w:top w:val="none" w:sz="0" w:space="0" w:color="auto"/>
                <w:left w:val="none" w:sz="0" w:space="0" w:color="auto"/>
                <w:bottom w:val="none" w:sz="0" w:space="0" w:color="auto"/>
                <w:right w:val="none" w:sz="0" w:space="0" w:color="auto"/>
              </w:divBdr>
            </w:div>
            <w:div w:id="1512600549">
              <w:marLeft w:val="0"/>
              <w:marRight w:val="0"/>
              <w:marTop w:val="0"/>
              <w:marBottom w:val="0"/>
              <w:divBdr>
                <w:top w:val="none" w:sz="0" w:space="0" w:color="auto"/>
                <w:left w:val="none" w:sz="0" w:space="0" w:color="auto"/>
                <w:bottom w:val="none" w:sz="0" w:space="0" w:color="auto"/>
                <w:right w:val="none" w:sz="0" w:space="0" w:color="auto"/>
              </w:divBdr>
            </w:div>
            <w:div w:id="1165558670">
              <w:marLeft w:val="0"/>
              <w:marRight w:val="0"/>
              <w:marTop w:val="0"/>
              <w:marBottom w:val="0"/>
              <w:divBdr>
                <w:top w:val="none" w:sz="0" w:space="0" w:color="auto"/>
                <w:left w:val="none" w:sz="0" w:space="0" w:color="auto"/>
                <w:bottom w:val="none" w:sz="0" w:space="0" w:color="auto"/>
                <w:right w:val="none" w:sz="0" w:space="0" w:color="auto"/>
              </w:divBdr>
            </w:div>
            <w:div w:id="2030327659">
              <w:marLeft w:val="0"/>
              <w:marRight w:val="0"/>
              <w:marTop w:val="0"/>
              <w:marBottom w:val="0"/>
              <w:divBdr>
                <w:top w:val="none" w:sz="0" w:space="0" w:color="auto"/>
                <w:left w:val="none" w:sz="0" w:space="0" w:color="auto"/>
                <w:bottom w:val="none" w:sz="0" w:space="0" w:color="auto"/>
                <w:right w:val="none" w:sz="0" w:space="0" w:color="auto"/>
              </w:divBdr>
            </w:div>
            <w:div w:id="1123427720">
              <w:marLeft w:val="0"/>
              <w:marRight w:val="0"/>
              <w:marTop w:val="0"/>
              <w:marBottom w:val="0"/>
              <w:divBdr>
                <w:top w:val="none" w:sz="0" w:space="0" w:color="auto"/>
                <w:left w:val="none" w:sz="0" w:space="0" w:color="auto"/>
                <w:bottom w:val="none" w:sz="0" w:space="0" w:color="auto"/>
                <w:right w:val="none" w:sz="0" w:space="0" w:color="auto"/>
              </w:divBdr>
            </w:div>
            <w:div w:id="1439987418">
              <w:marLeft w:val="0"/>
              <w:marRight w:val="0"/>
              <w:marTop w:val="0"/>
              <w:marBottom w:val="0"/>
              <w:divBdr>
                <w:top w:val="none" w:sz="0" w:space="0" w:color="auto"/>
                <w:left w:val="none" w:sz="0" w:space="0" w:color="auto"/>
                <w:bottom w:val="none" w:sz="0" w:space="0" w:color="auto"/>
                <w:right w:val="none" w:sz="0" w:space="0" w:color="auto"/>
              </w:divBdr>
            </w:div>
            <w:div w:id="761685803">
              <w:marLeft w:val="0"/>
              <w:marRight w:val="0"/>
              <w:marTop w:val="0"/>
              <w:marBottom w:val="0"/>
              <w:divBdr>
                <w:top w:val="none" w:sz="0" w:space="0" w:color="auto"/>
                <w:left w:val="none" w:sz="0" w:space="0" w:color="auto"/>
                <w:bottom w:val="none" w:sz="0" w:space="0" w:color="auto"/>
                <w:right w:val="none" w:sz="0" w:space="0" w:color="auto"/>
              </w:divBdr>
            </w:div>
            <w:div w:id="1984315309">
              <w:marLeft w:val="0"/>
              <w:marRight w:val="0"/>
              <w:marTop w:val="0"/>
              <w:marBottom w:val="0"/>
              <w:divBdr>
                <w:top w:val="none" w:sz="0" w:space="0" w:color="auto"/>
                <w:left w:val="none" w:sz="0" w:space="0" w:color="auto"/>
                <w:bottom w:val="none" w:sz="0" w:space="0" w:color="auto"/>
                <w:right w:val="none" w:sz="0" w:space="0" w:color="auto"/>
              </w:divBdr>
            </w:div>
            <w:div w:id="1536695173">
              <w:marLeft w:val="0"/>
              <w:marRight w:val="0"/>
              <w:marTop w:val="0"/>
              <w:marBottom w:val="0"/>
              <w:divBdr>
                <w:top w:val="none" w:sz="0" w:space="0" w:color="auto"/>
                <w:left w:val="none" w:sz="0" w:space="0" w:color="auto"/>
                <w:bottom w:val="none" w:sz="0" w:space="0" w:color="auto"/>
                <w:right w:val="none" w:sz="0" w:space="0" w:color="auto"/>
              </w:divBdr>
            </w:div>
            <w:div w:id="1586500224">
              <w:marLeft w:val="0"/>
              <w:marRight w:val="0"/>
              <w:marTop w:val="0"/>
              <w:marBottom w:val="0"/>
              <w:divBdr>
                <w:top w:val="none" w:sz="0" w:space="0" w:color="auto"/>
                <w:left w:val="none" w:sz="0" w:space="0" w:color="auto"/>
                <w:bottom w:val="none" w:sz="0" w:space="0" w:color="auto"/>
                <w:right w:val="none" w:sz="0" w:space="0" w:color="auto"/>
              </w:divBdr>
            </w:div>
            <w:div w:id="876430229">
              <w:marLeft w:val="0"/>
              <w:marRight w:val="0"/>
              <w:marTop w:val="0"/>
              <w:marBottom w:val="0"/>
              <w:divBdr>
                <w:top w:val="none" w:sz="0" w:space="0" w:color="auto"/>
                <w:left w:val="none" w:sz="0" w:space="0" w:color="auto"/>
                <w:bottom w:val="none" w:sz="0" w:space="0" w:color="auto"/>
                <w:right w:val="none" w:sz="0" w:space="0" w:color="auto"/>
              </w:divBdr>
            </w:div>
            <w:div w:id="1328555573">
              <w:marLeft w:val="0"/>
              <w:marRight w:val="0"/>
              <w:marTop w:val="0"/>
              <w:marBottom w:val="0"/>
              <w:divBdr>
                <w:top w:val="none" w:sz="0" w:space="0" w:color="auto"/>
                <w:left w:val="none" w:sz="0" w:space="0" w:color="auto"/>
                <w:bottom w:val="none" w:sz="0" w:space="0" w:color="auto"/>
                <w:right w:val="none" w:sz="0" w:space="0" w:color="auto"/>
              </w:divBdr>
            </w:div>
            <w:div w:id="1499348575">
              <w:marLeft w:val="0"/>
              <w:marRight w:val="0"/>
              <w:marTop w:val="0"/>
              <w:marBottom w:val="0"/>
              <w:divBdr>
                <w:top w:val="none" w:sz="0" w:space="0" w:color="auto"/>
                <w:left w:val="none" w:sz="0" w:space="0" w:color="auto"/>
                <w:bottom w:val="none" w:sz="0" w:space="0" w:color="auto"/>
                <w:right w:val="none" w:sz="0" w:space="0" w:color="auto"/>
              </w:divBdr>
            </w:div>
            <w:div w:id="1778518776">
              <w:marLeft w:val="0"/>
              <w:marRight w:val="0"/>
              <w:marTop w:val="0"/>
              <w:marBottom w:val="0"/>
              <w:divBdr>
                <w:top w:val="none" w:sz="0" w:space="0" w:color="auto"/>
                <w:left w:val="none" w:sz="0" w:space="0" w:color="auto"/>
                <w:bottom w:val="none" w:sz="0" w:space="0" w:color="auto"/>
                <w:right w:val="none" w:sz="0" w:space="0" w:color="auto"/>
              </w:divBdr>
            </w:div>
            <w:div w:id="1632904922">
              <w:marLeft w:val="0"/>
              <w:marRight w:val="0"/>
              <w:marTop w:val="0"/>
              <w:marBottom w:val="0"/>
              <w:divBdr>
                <w:top w:val="none" w:sz="0" w:space="0" w:color="auto"/>
                <w:left w:val="none" w:sz="0" w:space="0" w:color="auto"/>
                <w:bottom w:val="none" w:sz="0" w:space="0" w:color="auto"/>
                <w:right w:val="none" w:sz="0" w:space="0" w:color="auto"/>
              </w:divBdr>
            </w:div>
            <w:div w:id="74283780">
              <w:marLeft w:val="0"/>
              <w:marRight w:val="0"/>
              <w:marTop w:val="0"/>
              <w:marBottom w:val="0"/>
              <w:divBdr>
                <w:top w:val="none" w:sz="0" w:space="0" w:color="auto"/>
                <w:left w:val="none" w:sz="0" w:space="0" w:color="auto"/>
                <w:bottom w:val="none" w:sz="0" w:space="0" w:color="auto"/>
                <w:right w:val="none" w:sz="0" w:space="0" w:color="auto"/>
              </w:divBdr>
            </w:div>
            <w:div w:id="1757897581">
              <w:marLeft w:val="0"/>
              <w:marRight w:val="0"/>
              <w:marTop w:val="0"/>
              <w:marBottom w:val="0"/>
              <w:divBdr>
                <w:top w:val="none" w:sz="0" w:space="0" w:color="auto"/>
                <w:left w:val="none" w:sz="0" w:space="0" w:color="auto"/>
                <w:bottom w:val="none" w:sz="0" w:space="0" w:color="auto"/>
                <w:right w:val="none" w:sz="0" w:space="0" w:color="auto"/>
              </w:divBdr>
            </w:div>
            <w:div w:id="2025982378">
              <w:marLeft w:val="0"/>
              <w:marRight w:val="0"/>
              <w:marTop w:val="0"/>
              <w:marBottom w:val="0"/>
              <w:divBdr>
                <w:top w:val="none" w:sz="0" w:space="0" w:color="auto"/>
                <w:left w:val="none" w:sz="0" w:space="0" w:color="auto"/>
                <w:bottom w:val="none" w:sz="0" w:space="0" w:color="auto"/>
                <w:right w:val="none" w:sz="0" w:space="0" w:color="auto"/>
              </w:divBdr>
            </w:div>
            <w:div w:id="1386290808">
              <w:marLeft w:val="0"/>
              <w:marRight w:val="0"/>
              <w:marTop w:val="0"/>
              <w:marBottom w:val="0"/>
              <w:divBdr>
                <w:top w:val="none" w:sz="0" w:space="0" w:color="auto"/>
                <w:left w:val="none" w:sz="0" w:space="0" w:color="auto"/>
                <w:bottom w:val="none" w:sz="0" w:space="0" w:color="auto"/>
                <w:right w:val="none" w:sz="0" w:space="0" w:color="auto"/>
              </w:divBdr>
            </w:div>
            <w:div w:id="1847015124">
              <w:marLeft w:val="0"/>
              <w:marRight w:val="0"/>
              <w:marTop w:val="0"/>
              <w:marBottom w:val="0"/>
              <w:divBdr>
                <w:top w:val="none" w:sz="0" w:space="0" w:color="auto"/>
                <w:left w:val="none" w:sz="0" w:space="0" w:color="auto"/>
                <w:bottom w:val="none" w:sz="0" w:space="0" w:color="auto"/>
                <w:right w:val="none" w:sz="0" w:space="0" w:color="auto"/>
              </w:divBdr>
            </w:div>
            <w:div w:id="2023579579">
              <w:marLeft w:val="0"/>
              <w:marRight w:val="0"/>
              <w:marTop w:val="0"/>
              <w:marBottom w:val="0"/>
              <w:divBdr>
                <w:top w:val="none" w:sz="0" w:space="0" w:color="auto"/>
                <w:left w:val="none" w:sz="0" w:space="0" w:color="auto"/>
                <w:bottom w:val="none" w:sz="0" w:space="0" w:color="auto"/>
                <w:right w:val="none" w:sz="0" w:space="0" w:color="auto"/>
              </w:divBdr>
            </w:div>
            <w:div w:id="866679272">
              <w:marLeft w:val="0"/>
              <w:marRight w:val="0"/>
              <w:marTop w:val="0"/>
              <w:marBottom w:val="0"/>
              <w:divBdr>
                <w:top w:val="none" w:sz="0" w:space="0" w:color="auto"/>
                <w:left w:val="none" w:sz="0" w:space="0" w:color="auto"/>
                <w:bottom w:val="none" w:sz="0" w:space="0" w:color="auto"/>
                <w:right w:val="none" w:sz="0" w:space="0" w:color="auto"/>
              </w:divBdr>
            </w:div>
            <w:div w:id="1732004076">
              <w:marLeft w:val="0"/>
              <w:marRight w:val="0"/>
              <w:marTop w:val="0"/>
              <w:marBottom w:val="0"/>
              <w:divBdr>
                <w:top w:val="none" w:sz="0" w:space="0" w:color="auto"/>
                <w:left w:val="none" w:sz="0" w:space="0" w:color="auto"/>
                <w:bottom w:val="none" w:sz="0" w:space="0" w:color="auto"/>
                <w:right w:val="none" w:sz="0" w:space="0" w:color="auto"/>
              </w:divBdr>
            </w:div>
            <w:div w:id="333915747">
              <w:marLeft w:val="0"/>
              <w:marRight w:val="0"/>
              <w:marTop w:val="0"/>
              <w:marBottom w:val="0"/>
              <w:divBdr>
                <w:top w:val="none" w:sz="0" w:space="0" w:color="auto"/>
                <w:left w:val="none" w:sz="0" w:space="0" w:color="auto"/>
                <w:bottom w:val="none" w:sz="0" w:space="0" w:color="auto"/>
                <w:right w:val="none" w:sz="0" w:space="0" w:color="auto"/>
              </w:divBdr>
            </w:div>
            <w:div w:id="1077558271">
              <w:marLeft w:val="0"/>
              <w:marRight w:val="0"/>
              <w:marTop w:val="0"/>
              <w:marBottom w:val="0"/>
              <w:divBdr>
                <w:top w:val="none" w:sz="0" w:space="0" w:color="auto"/>
                <w:left w:val="none" w:sz="0" w:space="0" w:color="auto"/>
                <w:bottom w:val="none" w:sz="0" w:space="0" w:color="auto"/>
                <w:right w:val="none" w:sz="0" w:space="0" w:color="auto"/>
              </w:divBdr>
            </w:div>
            <w:div w:id="779837855">
              <w:marLeft w:val="0"/>
              <w:marRight w:val="0"/>
              <w:marTop w:val="0"/>
              <w:marBottom w:val="0"/>
              <w:divBdr>
                <w:top w:val="none" w:sz="0" w:space="0" w:color="auto"/>
                <w:left w:val="none" w:sz="0" w:space="0" w:color="auto"/>
                <w:bottom w:val="none" w:sz="0" w:space="0" w:color="auto"/>
                <w:right w:val="none" w:sz="0" w:space="0" w:color="auto"/>
              </w:divBdr>
            </w:div>
            <w:div w:id="623969902">
              <w:marLeft w:val="0"/>
              <w:marRight w:val="0"/>
              <w:marTop w:val="0"/>
              <w:marBottom w:val="0"/>
              <w:divBdr>
                <w:top w:val="none" w:sz="0" w:space="0" w:color="auto"/>
                <w:left w:val="none" w:sz="0" w:space="0" w:color="auto"/>
                <w:bottom w:val="none" w:sz="0" w:space="0" w:color="auto"/>
                <w:right w:val="none" w:sz="0" w:space="0" w:color="auto"/>
              </w:divBdr>
            </w:div>
            <w:div w:id="671420221">
              <w:marLeft w:val="0"/>
              <w:marRight w:val="0"/>
              <w:marTop w:val="0"/>
              <w:marBottom w:val="0"/>
              <w:divBdr>
                <w:top w:val="none" w:sz="0" w:space="0" w:color="auto"/>
                <w:left w:val="none" w:sz="0" w:space="0" w:color="auto"/>
                <w:bottom w:val="none" w:sz="0" w:space="0" w:color="auto"/>
                <w:right w:val="none" w:sz="0" w:space="0" w:color="auto"/>
              </w:divBdr>
            </w:div>
            <w:div w:id="410469060">
              <w:marLeft w:val="0"/>
              <w:marRight w:val="0"/>
              <w:marTop w:val="0"/>
              <w:marBottom w:val="0"/>
              <w:divBdr>
                <w:top w:val="none" w:sz="0" w:space="0" w:color="auto"/>
                <w:left w:val="none" w:sz="0" w:space="0" w:color="auto"/>
                <w:bottom w:val="none" w:sz="0" w:space="0" w:color="auto"/>
                <w:right w:val="none" w:sz="0" w:space="0" w:color="auto"/>
              </w:divBdr>
            </w:div>
            <w:div w:id="1681006721">
              <w:marLeft w:val="0"/>
              <w:marRight w:val="0"/>
              <w:marTop w:val="0"/>
              <w:marBottom w:val="0"/>
              <w:divBdr>
                <w:top w:val="none" w:sz="0" w:space="0" w:color="auto"/>
                <w:left w:val="none" w:sz="0" w:space="0" w:color="auto"/>
                <w:bottom w:val="none" w:sz="0" w:space="0" w:color="auto"/>
                <w:right w:val="none" w:sz="0" w:space="0" w:color="auto"/>
              </w:divBdr>
            </w:div>
            <w:div w:id="104234164">
              <w:marLeft w:val="0"/>
              <w:marRight w:val="0"/>
              <w:marTop w:val="0"/>
              <w:marBottom w:val="0"/>
              <w:divBdr>
                <w:top w:val="none" w:sz="0" w:space="0" w:color="auto"/>
                <w:left w:val="none" w:sz="0" w:space="0" w:color="auto"/>
                <w:bottom w:val="none" w:sz="0" w:space="0" w:color="auto"/>
                <w:right w:val="none" w:sz="0" w:space="0" w:color="auto"/>
              </w:divBdr>
            </w:div>
            <w:div w:id="768744939">
              <w:marLeft w:val="0"/>
              <w:marRight w:val="0"/>
              <w:marTop w:val="0"/>
              <w:marBottom w:val="0"/>
              <w:divBdr>
                <w:top w:val="none" w:sz="0" w:space="0" w:color="auto"/>
                <w:left w:val="none" w:sz="0" w:space="0" w:color="auto"/>
                <w:bottom w:val="none" w:sz="0" w:space="0" w:color="auto"/>
                <w:right w:val="none" w:sz="0" w:space="0" w:color="auto"/>
              </w:divBdr>
            </w:div>
            <w:div w:id="1677462300">
              <w:marLeft w:val="0"/>
              <w:marRight w:val="0"/>
              <w:marTop w:val="0"/>
              <w:marBottom w:val="0"/>
              <w:divBdr>
                <w:top w:val="none" w:sz="0" w:space="0" w:color="auto"/>
                <w:left w:val="none" w:sz="0" w:space="0" w:color="auto"/>
                <w:bottom w:val="none" w:sz="0" w:space="0" w:color="auto"/>
                <w:right w:val="none" w:sz="0" w:space="0" w:color="auto"/>
              </w:divBdr>
            </w:div>
            <w:div w:id="1245653269">
              <w:marLeft w:val="0"/>
              <w:marRight w:val="0"/>
              <w:marTop w:val="0"/>
              <w:marBottom w:val="0"/>
              <w:divBdr>
                <w:top w:val="none" w:sz="0" w:space="0" w:color="auto"/>
                <w:left w:val="none" w:sz="0" w:space="0" w:color="auto"/>
                <w:bottom w:val="none" w:sz="0" w:space="0" w:color="auto"/>
                <w:right w:val="none" w:sz="0" w:space="0" w:color="auto"/>
              </w:divBdr>
            </w:div>
            <w:div w:id="748310937">
              <w:marLeft w:val="0"/>
              <w:marRight w:val="0"/>
              <w:marTop w:val="0"/>
              <w:marBottom w:val="0"/>
              <w:divBdr>
                <w:top w:val="none" w:sz="0" w:space="0" w:color="auto"/>
                <w:left w:val="none" w:sz="0" w:space="0" w:color="auto"/>
                <w:bottom w:val="none" w:sz="0" w:space="0" w:color="auto"/>
                <w:right w:val="none" w:sz="0" w:space="0" w:color="auto"/>
              </w:divBdr>
            </w:div>
            <w:div w:id="1997605138">
              <w:marLeft w:val="0"/>
              <w:marRight w:val="0"/>
              <w:marTop w:val="0"/>
              <w:marBottom w:val="0"/>
              <w:divBdr>
                <w:top w:val="none" w:sz="0" w:space="0" w:color="auto"/>
                <w:left w:val="none" w:sz="0" w:space="0" w:color="auto"/>
                <w:bottom w:val="none" w:sz="0" w:space="0" w:color="auto"/>
                <w:right w:val="none" w:sz="0" w:space="0" w:color="auto"/>
              </w:divBdr>
            </w:div>
            <w:div w:id="183204504">
              <w:marLeft w:val="0"/>
              <w:marRight w:val="0"/>
              <w:marTop w:val="0"/>
              <w:marBottom w:val="0"/>
              <w:divBdr>
                <w:top w:val="none" w:sz="0" w:space="0" w:color="auto"/>
                <w:left w:val="none" w:sz="0" w:space="0" w:color="auto"/>
                <w:bottom w:val="none" w:sz="0" w:space="0" w:color="auto"/>
                <w:right w:val="none" w:sz="0" w:space="0" w:color="auto"/>
              </w:divBdr>
            </w:div>
            <w:div w:id="999190979">
              <w:marLeft w:val="0"/>
              <w:marRight w:val="0"/>
              <w:marTop w:val="0"/>
              <w:marBottom w:val="0"/>
              <w:divBdr>
                <w:top w:val="none" w:sz="0" w:space="0" w:color="auto"/>
                <w:left w:val="none" w:sz="0" w:space="0" w:color="auto"/>
                <w:bottom w:val="none" w:sz="0" w:space="0" w:color="auto"/>
                <w:right w:val="none" w:sz="0" w:space="0" w:color="auto"/>
              </w:divBdr>
            </w:div>
            <w:div w:id="1584683109">
              <w:marLeft w:val="0"/>
              <w:marRight w:val="0"/>
              <w:marTop w:val="0"/>
              <w:marBottom w:val="0"/>
              <w:divBdr>
                <w:top w:val="none" w:sz="0" w:space="0" w:color="auto"/>
                <w:left w:val="none" w:sz="0" w:space="0" w:color="auto"/>
                <w:bottom w:val="none" w:sz="0" w:space="0" w:color="auto"/>
                <w:right w:val="none" w:sz="0" w:space="0" w:color="auto"/>
              </w:divBdr>
            </w:div>
            <w:div w:id="975767048">
              <w:marLeft w:val="0"/>
              <w:marRight w:val="0"/>
              <w:marTop w:val="0"/>
              <w:marBottom w:val="0"/>
              <w:divBdr>
                <w:top w:val="none" w:sz="0" w:space="0" w:color="auto"/>
                <w:left w:val="none" w:sz="0" w:space="0" w:color="auto"/>
                <w:bottom w:val="none" w:sz="0" w:space="0" w:color="auto"/>
                <w:right w:val="none" w:sz="0" w:space="0" w:color="auto"/>
              </w:divBdr>
            </w:div>
            <w:div w:id="1946883792">
              <w:marLeft w:val="0"/>
              <w:marRight w:val="0"/>
              <w:marTop w:val="0"/>
              <w:marBottom w:val="0"/>
              <w:divBdr>
                <w:top w:val="none" w:sz="0" w:space="0" w:color="auto"/>
                <w:left w:val="none" w:sz="0" w:space="0" w:color="auto"/>
                <w:bottom w:val="none" w:sz="0" w:space="0" w:color="auto"/>
                <w:right w:val="none" w:sz="0" w:space="0" w:color="auto"/>
              </w:divBdr>
            </w:div>
            <w:div w:id="903637723">
              <w:marLeft w:val="0"/>
              <w:marRight w:val="0"/>
              <w:marTop w:val="0"/>
              <w:marBottom w:val="0"/>
              <w:divBdr>
                <w:top w:val="none" w:sz="0" w:space="0" w:color="auto"/>
                <w:left w:val="none" w:sz="0" w:space="0" w:color="auto"/>
                <w:bottom w:val="none" w:sz="0" w:space="0" w:color="auto"/>
                <w:right w:val="none" w:sz="0" w:space="0" w:color="auto"/>
              </w:divBdr>
            </w:div>
            <w:div w:id="137916227">
              <w:marLeft w:val="0"/>
              <w:marRight w:val="0"/>
              <w:marTop w:val="0"/>
              <w:marBottom w:val="0"/>
              <w:divBdr>
                <w:top w:val="none" w:sz="0" w:space="0" w:color="auto"/>
                <w:left w:val="none" w:sz="0" w:space="0" w:color="auto"/>
                <w:bottom w:val="none" w:sz="0" w:space="0" w:color="auto"/>
                <w:right w:val="none" w:sz="0" w:space="0" w:color="auto"/>
              </w:divBdr>
            </w:div>
            <w:div w:id="119350965">
              <w:marLeft w:val="0"/>
              <w:marRight w:val="0"/>
              <w:marTop w:val="0"/>
              <w:marBottom w:val="0"/>
              <w:divBdr>
                <w:top w:val="none" w:sz="0" w:space="0" w:color="auto"/>
                <w:left w:val="none" w:sz="0" w:space="0" w:color="auto"/>
                <w:bottom w:val="none" w:sz="0" w:space="0" w:color="auto"/>
                <w:right w:val="none" w:sz="0" w:space="0" w:color="auto"/>
              </w:divBdr>
            </w:div>
            <w:div w:id="1913193051">
              <w:marLeft w:val="0"/>
              <w:marRight w:val="0"/>
              <w:marTop w:val="0"/>
              <w:marBottom w:val="0"/>
              <w:divBdr>
                <w:top w:val="none" w:sz="0" w:space="0" w:color="auto"/>
                <w:left w:val="none" w:sz="0" w:space="0" w:color="auto"/>
                <w:bottom w:val="none" w:sz="0" w:space="0" w:color="auto"/>
                <w:right w:val="none" w:sz="0" w:space="0" w:color="auto"/>
              </w:divBdr>
            </w:div>
            <w:div w:id="1656834094">
              <w:marLeft w:val="0"/>
              <w:marRight w:val="0"/>
              <w:marTop w:val="0"/>
              <w:marBottom w:val="0"/>
              <w:divBdr>
                <w:top w:val="none" w:sz="0" w:space="0" w:color="auto"/>
                <w:left w:val="none" w:sz="0" w:space="0" w:color="auto"/>
                <w:bottom w:val="none" w:sz="0" w:space="0" w:color="auto"/>
                <w:right w:val="none" w:sz="0" w:space="0" w:color="auto"/>
              </w:divBdr>
            </w:div>
            <w:div w:id="746808245">
              <w:marLeft w:val="0"/>
              <w:marRight w:val="0"/>
              <w:marTop w:val="0"/>
              <w:marBottom w:val="0"/>
              <w:divBdr>
                <w:top w:val="none" w:sz="0" w:space="0" w:color="auto"/>
                <w:left w:val="none" w:sz="0" w:space="0" w:color="auto"/>
                <w:bottom w:val="none" w:sz="0" w:space="0" w:color="auto"/>
                <w:right w:val="none" w:sz="0" w:space="0" w:color="auto"/>
              </w:divBdr>
            </w:div>
            <w:div w:id="1150831796">
              <w:marLeft w:val="0"/>
              <w:marRight w:val="0"/>
              <w:marTop w:val="0"/>
              <w:marBottom w:val="0"/>
              <w:divBdr>
                <w:top w:val="none" w:sz="0" w:space="0" w:color="auto"/>
                <w:left w:val="none" w:sz="0" w:space="0" w:color="auto"/>
                <w:bottom w:val="none" w:sz="0" w:space="0" w:color="auto"/>
                <w:right w:val="none" w:sz="0" w:space="0" w:color="auto"/>
              </w:divBdr>
            </w:div>
            <w:div w:id="1135299540">
              <w:marLeft w:val="0"/>
              <w:marRight w:val="0"/>
              <w:marTop w:val="0"/>
              <w:marBottom w:val="0"/>
              <w:divBdr>
                <w:top w:val="none" w:sz="0" w:space="0" w:color="auto"/>
                <w:left w:val="none" w:sz="0" w:space="0" w:color="auto"/>
                <w:bottom w:val="none" w:sz="0" w:space="0" w:color="auto"/>
                <w:right w:val="none" w:sz="0" w:space="0" w:color="auto"/>
              </w:divBdr>
            </w:div>
            <w:div w:id="389230273">
              <w:marLeft w:val="0"/>
              <w:marRight w:val="0"/>
              <w:marTop w:val="0"/>
              <w:marBottom w:val="0"/>
              <w:divBdr>
                <w:top w:val="none" w:sz="0" w:space="0" w:color="auto"/>
                <w:left w:val="none" w:sz="0" w:space="0" w:color="auto"/>
                <w:bottom w:val="none" w:sz="0" w:space="0" w:color="auto"/>
                <w:right w:val="none" w:sz="0" w:space="0" w:color="auto"/>
              </w:divBdr>
            </w:div>
            <w:div w:id="855390888">
              <w:marLeft w:val="0"/>
              <w:marRight w:val="0"/>
              <w:marTop w:val="0"/>
              <w:marBottom w:val="0"/>
              <w:divBdr>
                <w:top w:val="none" w:sz="0" w:space="0" w:color="auto"/>
                <w:left w:val="none" w:sz="0" w:space="0" w:color="auto"/>
                <w:bottom w:val="none" w:sz="0" w:space="0" w:color="auto"/>
                <w:right w:val="none" w:sz="0" w:space="0" w:color="auto"/>
              </w:divBdr>
            </w:div>
            <w:div w:id="1465924022">
              <w:marLeft w:val="0"/>
              <w:marRight w:val="0"/>
              <w:marTop w:val="0"/>
              <w:marBottom w:val="0"/>
              <w:divBdr>
                <w:top w:val="none" w:sz="0" w:space="0" w:color="auto"/>
                <w:left w:val="none" w:sz="0" w:space="0" w:color="auto"/>
                <w:bottom w:val="none" w:sz="0" w:space="0" w:color="auto"/>
                <w:right w:val="none" w:sz="0" w:space="0" w:color="auto"/>
              </w:divBdr>
            </w:div>
            <w:div w:id="132257394">
              <w:marLeft w:val="0"/>
              <w:marRight w:val="0"/>
              <w:marTop w:val="0"/>
              <w:marBottom w:val="0"/>
              <w:divBdr>
                <w:top w:val="none" w:sz="0" w:space="0" w:color="auto"/>
                <w:left w:val="none" w:sz="0" w:space="0" w:color="auto"/>
                <w:bottom w:val="none" w:sz="0" w:space="0" w:color="auto"/>
                <w:right w:val="none" w:sz="0" w:space="0" w:color="auto"/>
              </w:divBdr>
            </w:div>
            <w:div w:id="702100541">
              <w:marLeft w:val="0"/>
              <w:marRight w:val="0"/>
              <w:marTop w:val="0"/>
              <w:marBottom w:val="0"/>
              <w:divBdr>
                <w:top w:val="none" w:sz="0" w:space="0" w:color="auto"/>
                <w:left w:val="none" w:sz="0" w:space="0" w:color="auto"/>
                <w:bottom w:val="none" w:sz="0" w:space="0" w:color="auto"/>
                <w:right w:val="none" w:sz="0" w:space="0" w:color="auto"/>
              </w:divBdr>
            </w:div>
            <w:div w:id="258561092">
              <w:marLeft w:val="0"/>
              <w:marRight w:val="0"/>
              <w:marTop w:val="0"/>
              <w:marBottom w:val="0"/>
              <w:divBdr>
                <w:top w:val="none" w:sz="0" w:space="0" w:color="auto"/>
                <w:left w:val="none" w:sz="0" w:space="0" w:color="auto"/>
                <w:bottom w:val="none" w:sz="0" w:space="0" w:color="auto"/>
                <w:right w:val="none" w:sz="0" w:space="0" w:color="auto"/>
              </w:divBdr>
            </w:div>
            <w:div w:id="1244756762">
              <w:marLeft w:val="0"/>
              <w:marRight w:val="0"/>
              <w:marTop w:val="0"/>
              <w:marBottom w:val="0"/>
              <w:divBdr>
                <w:top w:val="none" w:sz="0" w:space="0" w:color="auto"/>
                <w:left w:val="none" w:sz="0" w:space="0" w:color="auto"/>
                <w:bottom w:val="none" w:sz="0" w:space="0" w:color="auto"/>
                <w:right w:val="none" w:sz="0" w:space="0" w:color="auto"/>
              </w:divBdr>
            </w:div>
            <w:div w:id="851069900">
              <w:marLeft w:val="0"/>
              <w:marRight w:val="0"/>
              <w:marTop w:val="0"/>
              <w:marBottom w:val="0"/>
              <w:divBdr>
                <w:top w:val="none" w:sz="0" w:space="0" w:color="auto"/>
                <w:left w:val="none" w:sz="0" w:space="0" w:color="auto"/>
                <w:bottom w:val="none" w:sz="0" w:space="0" w:color="auto"/>
                <w:right w:val="none" w:sz="0" w:space="0" w:color="auto"/>
              </w:divBdr>
            </w:div>
            <w:div w:id="38942258">
              <w:marLeft w:val="0"/>
              <w:marRight w:val="0"/>
              <w:marTop w:val="0"/>
              <w:marBottom w:val="0"/>
              <w:divBdr>
                <w:top w:val="none" w:sz="0" w:space="0" w:color="auto"/>
                <w:left w:val="none" w:sz="0" w:space="0" w:color="auto"/>
                <w:bottom w:val="none" w:sz="0" w:space="0" w:color="auto"/>
                <w:right w:val="none" w:sz="0" w:space="0" w:color="auto"/>
              </w:divBdr>
            </w:div>
            <w:div w:id="678973573">
              <w:marLeft w:val="0"/>
              <w:marRight w:val="0"/>
              <w:marTop w:val="0"/>
              <w:marBottom w:val="0"/>
              <w:divBdr>
                <w:top w:val="none" w:sz="0" w:space="0" w:color="auto"/>
                <w:left w:val="none" w:sz="0" w:space="0" w:color="auto"/>
                <w:bottom w:val="none" w:sz="0" w:space="0" w:color="auto"/>
                <w:right w:val="none" w:sz="0" w:space="0" w:color="auto"/>
              </w:divBdr>
            </w:div>
            <w:div w:id="725564224">
              <w:marLeft w:val="0"/>
              <w:marRight w:val="0"/>
              <w:marTop w:val="0"/>
              <w:marBottom w:val="0"/>
              <w:divBdr>
                <w:top w:val="none" w:sz="0" w:space="0" w:color="auto"/>
                <w:left w:val="none" w:sz="0" w:space="0" w:color="auto"/>
                <w:bottom w:val="none" w:sz="0" w:space="0" w:color="auto"/>
                <w:right w:val="none" w:sz="0" w:space="0" w:color="auto"/>
              </w:divBdr>
            </w:div>
            <w:div w:id="718482863">
              <w:marLeft w:val="0"/>
              <w:marRight w:val="0"/>
              <w:marTop w:val="0"/>
              <w:marBottom w:val="0"/>
              <w:divBdr>
                <w:top w:val="none" w:sz="0" w:space="0" w:color="auto"/>
                <w:left w:val="none" w:sz="0" w:space="0" w:color="auto"/>
                <w:bottom w:val="none" w:sz="0" w:space="0" w:color="auto"/>
                <w:right w:val="none" w:sz="0" w:space="0" w:color="auto"/>
              </w:divBdr>
            </w:div>
            <w:div w:id="371416792">
              <w:marLeft w:val="0"/>
              <w:marRight w:val="0"/>
              <w:marTop w:val="0"/>
              <w:marBottom w:val="0"/>
              <w:divBdr>
                <w:top w:val="none" w:sz="0" w:space="0" w:color="auto"/>
                <w:left w:val="none" w:sz="0" w:space="0" w:color="auto"/>
                <w:bottom w:val="none" w:sz="0" w:space="0" w:color="auto"/>
                <w:right w:val="none" w:sz="0" w:space="0" w:color="auto"/>
              </w:divBdr>
            </w:div>
            <w:div w:id="821117817">
              <w:marLeft w:val="0"/>
              <w:marRight w:val="0"/>
              <w:marTop w:val="0"/>
              <w:marBottom w:val="0"/>
              <w:divBdr>
                <w:top w:val="none" w:sz="0" w:space="0" w:color="auto"/>
                <w:left w:val="none" w:sz="0" w:space="0" w:color="auto"/>
                <w:bottom w:val="none" w:sz="0" w:space="0" w:color="auto"/>
                <w:right w:val="none" w:sz="0" w:space="0" w:color="auto"/>
              </w:divBdr>
            </w:div>
            <w:div w:id="313027596">
              <w:marLeft w:val="0"/>
              <w:marRight w:val="0"/>
              <w:marTop w:val="0"/>
              <w:marBottom w:val="0"/>
              <w:divBdr>
                <w:top w:val="none" w:sz="0" w:space="0" w:color="auto"/>
                <w:left w:val="none" w:sz="0" w:space="0" w:color="auto"/>
                <w:bottom w:val="none" w:sz="0" w:space="0" w:color="auto"/>
                <w:right w:val="none" w:sz="0" w:space="0" w:color="auto"/>
              </w:divBdr>
            </w:div>
            <w:div w:id="522673187">
              <w:marLeft w:val="0"/>
              <w:marRight w:val="0"/>
              <w:marTop w:val="0"/>
              <w:marBottom w:val="0"/>
              <w:divBdr>
                <w:top w:val="none" w:sz="0" w:space="0" w:color="auto"/>
                <w:left w:val="none" w:sz="0" w:space="0" w:color="auto"/>
                <w:bottom w:val="none" w:sz="0" w:space="0" w:color="auto"/>
                <w:right w:val="none" w:sz="0" w:space="0" w:color="auto"/>
              </w:divBdr>
            </w:div>
            <w:div w:id="1326207581">
              <w:marLeft w:val="0"/>
              <w:marRight w:val="0"/>
              <w:marTop w:val="0"/>
              <w:marBottom w:val="0"/>
              <w:divBdr>
                <w:top w:val="none" w:sz="0" w:space="0" w:color="auto"/>
                <w:left w:val="none" w:sz="0" w:space="0" w:color="auto"/>
                <w:bottom w:val="none" w:sz="0" w:space="0" w:color="auto"/>
                <w:right w:val="none" w:sz="0" w:space="0" w:color="auto"/>
              </w:divBdr>
            </w:div>
            <w:div w:id="1587764938">
              <w:marLeft w:val="0"/>
              <w:marRight w:val="0"/>
              <w:marTop w:val="0"/>
              <w:marBottom w:val="0"/>
              <w:divBdr>
                <w:top w:val="none" w:sz="0" w:space="0" w:color="auto"/>
                <w:left w:val="none" w:sz="0" w:space="0" w:color="auto"/>
                <w:bottom w:val="none" w:sz="0" w:space="0" w:color="auto"/>
                <w:right w:val="none" w:sz="0" w:space="0" w:color="auto"/>
              </w:divBdr>
            </w:div>
            <w:div w:id="2115398982">
              <w:marLeft w:val="0"/>
              <w:marRight w:val="0"/>
              <w:marTop w:val="0"/>
              <w:marBottom w:val="0"/>
              <w:divBdr>
                <w:top w:val="none" w:sz="0" w:space="0" w:color="auto"/>
                <w:left w:val="none" w:sz="0" w:space="0" w:color="auto"/>
                <w:bottom w:val="none" w:sz="0" w:space="0" w:color="auto"/>
                <w:right w:val="none" w:sz="0" w:space="0" w:color="auto"/>
              </w:divBdr>
            </w:div>
            <w:div w:id="1344941468">
              <w:marLeft w:val="0"/>
              <w:marRight w:val="0"/>
              <w:marTop w:val="0"/>
              <w:marBottom w:val="0"/>
              <w:divBdr>
                <w:top w:val="none" w:sz="0" w:space="0" w:color="auto"/>
                <w:left w:val="none" w:sz="0" w:space="0" w:color="auto"/>
                <w:bottom w:val="none" w:sz="0" w:space="0" w:color="auto"/>
                <w:right w:val="none" w:sz="0" w:space="0" w:color="auto"/>
              </w:divBdr>
            </w:div>
            <w:div w:id="1216698260">
              <w:marLeft w:val="0"/>
              <w:marRight w:val="0"/>
              <w:marTop w:val="0"/>
              <w:marBottom w:val="0"/>
              <w:divBdr>
                <w:top w:val="none" w:sz="0" w:space="0" w:color="auto"/>
                <w:left w:val="none" w:sz="0" w:space="0" w:color="auto"/>
                <w:bottom w:val="none" w:sz="0" w:space="0" w:color="auto"/>
                <w:right w:val="none" w:sz="0" w:space="0" w:color="auto"/>
              </w:divBdr>
            </w:div>
            <w:div w:id="1853563918">
              <w:marLeft w:val="0"/>
              <w:marRight w:val="0"/>
              <w:marTop w:val="0"/>
              <w:marBottom w:val="0"/>
              <w:divBdr>
                <w:top w:val="none" w:sz="0" w:space="0" w:color="auto"/>
                <w:left w:val="none" w:sz="0" w:space="0" w:color="auto"/>
                <w:bottom w:val="none" w:sz="0" w:space="0" w:color="auto"/>
                <w:right w:val="none" w:sz="0" w:space="0" w:color="auto"/>
              </w:divBdr>
            </w:div>
            <w:div w:id="1298072402">
              <w:marLeft w:val="0"/>
              <w:marRight w:val="0"/>
              <w:marTop w:val="0"/>
              <w:marBottom w:val="0"/>
              <w:divBdr>
                <w:top w:val="none" w:sz="0" w:space="0" w:color="auto"/>
                <w:left w:val="none" w:sz="0" w:space="0" w:color="auto"/>
                <w:bottom w:val="none" w:sz="0" w:space="0" w:color="auto"/>
                <w:right w:val="none" w:sz="0" w:space="0" w:color="auto"/>
              </w:divBdr>
            </w:div>
            <w:div w:id="1592087480">
              <w:marLeft w:val="0"/>
              <w:marRight w:val="0"/>
              <w:marTop w:val="0"/>
              <w:marBottom w:val="0"/>
              <w:divBdr>
                <w:top w:val="none" w:sz="0" w:space="0" w:color="auto"/>
                <w:left w:val="none" w:sz="0" w:space="0" w:color="auto"/>
                <w:bottom w:val="none" w:sz="0" w:space="0" w:color="auto"/>
                <w:right w:val="none" w:sz="0" w:space="0" w:color="auto"/>
              </w:divBdr>
            </w:div>
            <w:div w:id="1290625927">
              <w:marLeft w:val="0"/>
              <w:marRight w:val="0"/>
              <w:marTop w:val="0"/>
              <w:marBottom w:val="0"/>
              <w:divBdr>
                <w:top w:val="none" w:sz="0" w:space="0" w:color="auto"/>
                <w:left w:val="none" w:sz="0" w:space="0" w:color="auto"/>
                <w:bottom w:val="none" w:sz="0" w:space="0" w:color="auto"/>
                <w:right w:val="none" w:sz="0" w:space="0" w:color="auto"/>
              </w:divBdr>
            </w:div>
            <w:div w:id="1744840618">
              <w:marLeft w:val="0"/>
              <w:marRight w:val="0"/>
              <w:marTop w:val="0"/>
              <w:marBottom w:val="0"/>
              <w:divBdr>
                <w:top w:val="none" w:sz="0" w:space="0" w:color="auto"/>
                <w:left w:val="none" w:sz="0" w:space="0" w:color="auto"/>
                <w:bottom w:val="none" w:sz="0" w:space="0" w:color="auto"/>
                <w:right w:val="none" w:sz="0" w:space="0" w:color="auto"/>
              </w:divBdr>
            </w:div>
            <w:div w:id="745615696">
              <w:marLeft w:val="0"/>
              <w:marRight w:val="0"/>
              <w:marTop w:val="0"/>
              <w:marBottom w:val="0"/>
              <w:divBdr>
                <w:top w:val="none" w:sz="0" w:space="0" w:color="auto"/>
                <w:left w:val="none" w:sz="0" w:space="0" w:color="auto"/>
                <w:bottom w:val="none" w:sz="0" w:space="0" w:color="auto"/>
                <w:right w:val="none" w:sz="0" w:space="0" w:color="auto"/>
              </w:divBdr>
            </w:div>
            <w:div w:id="1392997289">
              <w:marLeft w:val="0"/>
              <w:marRight w:val="0"/>
              <w:marTop w:val="0"/>
              <w:marBottom w:val="0"/>
              <w:divBdr>
                <w:top w:val="none" w:sz="0" w:space="0" w:color="auto"/>
                <w:left w:val="none" w:sz="0" w:space="0" w:color="auto"/>
                <w:bottom w:val="none" w:sz="0" w:space="0" w:color="auto"/>
                <w:right w:val="none" w:sz="0" w:space="0" w:color="auto"/>
              </w:divBdr>
            </w:div>
            <w:div w:id="1172377614">
              <w:marLeft w:val="0"/>
              <w:marRight w:val="0"/>
              <w:marTop w:val="0"/>
              <w:marBottom w:val="0"/>
              <w:divBdr>
                <w:top w:val="none" w:sz="0" w:space="0" w:color="auto"/>
                <w:left w:val="none" w:sz="0" w:space="0" w:color="auto"/>
                <w:bottom w:val="none" w:sz="0" w:space="0" w:color="auto"/>
                <w:right w:val="none" w:sz="0" w:space="0" w:color="auto"/>
              </w:divBdr>
            </w:div>
            <w:div w:id="1723939285">
              <w:marLeft w:val="0"/>
              <w:marRight w:val="0"/>
              <w:marTop w:val="0"/>
              <w:marBottom w:val="0"/>
              <w:divBdr>
                <w:top w:val="none" w:sz="0" w:space="0" w:color="auto"/>
                <w:left w:val="none" w:sz="0" w:space="0" w:color="auto"/>
                <w:bottom w:val="none" w:sz="0" w:space="0" w:color="auto"/>
                <w:right w:val="none" w:sz="0" w:space="0" w:color="auto"/>
              </w:divBdr>
            </w:div>
            <w:div w:id="691305333">
              <w:marLeft w:val="0"/>
              <w:marRight w:val="0"/>
              <w:marTop w:val="0"/>
              <w:marBottom w:val="0"/>
              <w:divBdr>
                <w:top w:val="none" w:sz="0" w:space="0" w:color="auto"/>
                <w:left w:val="none" w:sz="0" w:space="0" w:color="auto"/>
                <w:bottom w:val="none" w:sz="0" w:space="0" w:color="auto"/>
                <w:right w:val="none" w:sz="0" w:space="0" w:color="auto"/>
              </w:divBdr>
            </w:div>
            <w:div w:id="1577521188">
              <w:marLeft w:val="0"/>
              <w:marRight w:val="0"/>
              <w:marTop w:val="0"/>
              <w:marBottom w:val="0"/>
              <w:divBdr>
                <w:top w:val="none" w:sz="0" w:space="0" w:color="auto"/>
                <w:left w:val="none" w:sz="0" w:space="0" w:color="auto"/>
                <w:bottom w:val="none" w:sz="0" w:space="0" w:color="auto"/>
                <w:right w:val="none" w:sz="0" w:space="0" w:color="auto"/>
              </w:divBdr>
            </w:div>
            <w:div w:id="1020089915">
              <w:marLeft w:val="0"/>
              <w:marRight w:val="0"/>
              <w:marTop w:val="0"/>
              <w:marBottom w:val="0"/>
              <w:divBdr>
                <w:top w:val="none" w:sz="0" w:space="0" w:color="auto"/>
                <w:left w:val="none" w:sz="0" w:space="0" w:color="auto"/>
                <w:bottom w:val="none" w:sz="0" w:space="0" w:color="auto"/>
                <w:right w:val="none" w:sz="0" w:space="0" w:color="auto"/>
              </w:divBdr>
            </w:div>
            <w:div w:id="814297436">
              <w:marLeft w:val="0"/>
              <w:marRight w:val="0"/>
              <w:marTop w:val="0"/>
              <w:marBottom w:val="0"/>
              <w:divBdr>
                <w:top w:val="none" w:sz="0" w:space="0" w:color="auto"/>
                <w:left w:val="none" w:sz="0" w:space="0" w:color="auto"/>
                <w:bottom w:val="none" w:sz="0" w:space="0" w:color="auto"/>
                <w:right w:val="none" w:sz="0" w:space="0" w:color="auto"/>
              </w:divBdr>
            </w:div>
            <w:div w:id="943226088">
              <w:marLeft w:val="0"/>
              <w:marRight w:val="0"/>
              <w:marTop w:val="0"/>
              <w:marBottom w:val="0"/>
              <w:divBdr>
                <w:top w:val="none" w:sz="0" w:space="0" w:color="auto"/>
                <w:left w:val="none" w:sz="0" w:space="0" w:color="auto"/>
                <w:bottom w:val="none" w:sz="0" w:space="0" w:color="auto"/>
                <w:right w:val="none" w:sz="0" w:space="0" w:color="auto"/>
              </w:divBdr>
            </w:div>
            <w:div w:id="1965579090">
              <w:marLeft w:val="0"/>
              <w:marRight w:val="0"/>
              <w:marTop w:val="0"/>
              <w:marBottom w:val="0"/>
              <w:divBdr>
                <w:top w:val="none" w:sz="0" w:space="0" w:color="auto"/>
                <w:left w:val="none" w:sz="0" w:space="0" w:color="auto"/>
                <w:bottom w:val="none" w:sz="0" w:space="0" w:color="auto"/>
                <w:right w:val="none" w:sz="0" w:space="0" w:color="auto"/>
              </w:divBdr>
            </w:div>
            <w:div w:id="244534079">
              <w:marLeft w:val="0"/>
              <w:marRight w:val="0"/>
              <w:marTop w:val="0"/>
              <w:marBottom w:val="0"/>
              <w:divBdr>
                <w:top w:val="none" w:sz="0" w:space="0" w:color="auto"/>
                <w:left w:val="none" w:sz="0" w:space="0" w:color="auto"/>
                <w:bottom w:val="none" w:sz="0" w:space="0" w:color="auto"/>
                <w:right w:val="none" w:sz="0" w:space="0" w:color="auto"/>
              </w:divBdr>
            </w:div>
            <w:div w:id="1614628399">
              <w:marLeft w:val="0"/>
              <w:marRight w:val="0"/>
              <w:marTop w:val="0"/>
              <w:marBottom w:val="0"/>
              <w:divBdr>
                <w:top w:val="none" w:sz="0" w:space="0" w:color="auto"/>
                <w:left w:val="none" w:sz="0" w:space="0" w:color="auto"/>
                <w:bottom w:val="none" w:sz="0" w:space="0" w:color="auto"/>
                <w:right w:val="none" w:sz="0" w:space="0" w:color="auto"/>
              </w:divBdr>
            </w:div>
            <w:div w:id="503013249">
              <w:marLeft w:val="0"/>
              <w:marRight w:val="0"/>
              <w:marTop w:val="0"/>
              <w:marBottom w:val="0"/>
              <w:divBdr>
                <w:top w:val="none" w:sz="0" w:space="0" w:color="auto"/>
                <w:left w:val="none" w:sz="0" w:space="0" w:color="auto"/>
                <w:bottom w:val="none" w:sz="0" w:space="0" w:color="auto"/>
                <w:right w:val="none" w:sz="0" w:space="0" w:color="auto"/>
              </w:divBdr>
            </w:div>
            <w:div w:id="143934713">
              <w:marLeft w:val="0"/>
              <w:marRight w:val="0"/>
              <w:marTop w:val="0"/>
              <w:marBottom w:val="0"/>
              <w:divBdr>
                <w:top w:val="none" w:sz="0" w:space="0" w:color="auto"/>
                <w:left w:val="none" w:sz="0" w:space="0" w:color="auto"/>
                <w:bottom w:val="none" w:sz="0" w:space="0" w:color="auto"/>
                <w:right w:val="none" w:sz="0" w:space="0" w:color="auto"/>
              </w:divBdr>
            </w:div>
            <w:div w:id="583954145">
              <w:marLeft w:val="0"/>
              <w:marRight w:val="0"/>
              <w:marTop w:val="0"/>
              <w:marBottom w:val="0"/>
              <w:divBdr>
                <w:top w:val="none" w:sz="0" w:space="0" w:color="auto"/>
                <w:left w:val="none" w:sz="0" w:space="0" w:color="auto"/>
                <w:bottom w:val="none" w:sz="0" w:space="0" w:color="auto"/>
                <w:right w:val="none" w:sz="0" w:space="0" w:color="auto"/>
              </w:divBdr>
            </w:div>
            <w:div w:id="1323118449">
              <w:marLeft w:val="0"/>
              <w:marRight w:val="0"/>
              <w:marTop w:val="0"/>
              <w:marBottom w:val="0"/>
              <w:divBdr>
                <w:top w:val="none" w:sz="0" w:space="0" w:color="auto"/>
                <w:left w:val="none" w:sz="0" w:space="0" w:color="auto"/>
                <w:bottom w:val="none" w:sz="0" w:space="0" w:color="auto"/>
                <w:right w:val="none" w:sz="0" w:space="0" w:color="auto"/>
              </w:divBdr>
            </w:div>
            <w:div w:id="163934271">
              <w:marLeft w:val="0"/>
              <w:marRight w:val="0"/>
              <w:marTop w:val="0"/>
              <w:marBottom w:val="0"/>
              <w:divBdr>
                <w:top w:val="none" w:sz="0" w:space="0" w:color="auto"/>
                <w:left w:val="none" w:sz="0" w:space="0" w:color="auto"/>
                <w:bottom w:val="none" w:sz="0" w:space="0" w:color="auto"/>
                <w:right w:val="none" w:sz="0" w:space="0" w:color="auto"/>
              </w:divBdr>
            </w:div>
            <w:div w:id="1301881749">
              <w:marLeft w:val="0"/>
              <w:marRight w:val="0"/>
              <w:marTop w:val="0"/>
              <w:marBottom w:val="0"/>
              <w:divBdr>
                <w:top w:val="none" w:sz="0" w:space="0" w:color="auto"/>
                <w:left w:val="none" w:sz="0" w:space="0" w:color="auto"/>
                <w:bottom w:val="none" w:sz="0" w:space="0" w:color="auto"/>
                <w:right w:val="none" w:sz="0" w:space="0" w:color="auto"/>
              </w:divBdr>
            </w:div>
            <w:div w:id="631640872">
              <w:marLeft w:val="0"/>
              <w:marRight w:val="0"/>
              <w:marTop w:val="0"/>
              <w:marBottom w:val="0"/>
              <w:divBdr>
                <w:top w:val="none" w:sz="0" w:space="0" w:color="auto"/>
                <w:left w:val="none" w:sz="0" w:space="0" w:color="auto"/>
                <w:bottom w:val="none" w:sz="0" w:space="0" w:color="auto"/>
                <w:right w:val="none" w:sz="0" w:space="0" w:color="auto"/>
              </w:divBdr>
            </w:div>
            <w:div w:id="1660114032">
              <w:marLeft w:val="0"/>
              <w:marRight w:val="0"/>
              <w:marTop w:val="0"/>
              <w:marBottom w:val="0"/>
              <w:divBdr>
                <w:top w:val="none" w:sz="0" w:space="0" w:color="auto"/>
                <w:left w:val="none" w:sz="0" w:space="0" w:color="auto"/>
                <w:bottom w:val="none" w:sz="0" w:space="0" w:color="auto"/>
                <w:right w:val="none" w:sz="0" w:space="0" w:color="auto"/>
              </w:divBdr>
            </w:div>
            <w:div w:id="1739670841">
              <w:marLeft w:val="0"/>
              <w:marRight w:val="0"/>
              <w:marTop w:val="0"/>
              <w:marBottom w:val="0"/>
              <w:divBdr>
                <w:top w:val="none" w:sz="0" w:space="0" w:color="auto"/>
                <w:left w:val="none" w:sz="0" w:space="0" w:color="auto"/>
                <w:bottom w:val="none" w:sz="0" w:space="0" w:color="auto"/>
                <w:right w:val="none" w:sz="0" w:space="0" w:color="auto"/>
              </w:divBdr>
            </w:div>
            <w:div w:id="848569372">
              <w:marLeft w:val="0"/>
              <w:marRight w:val="0"/>
              <w:marTop w:val="0"/>
              <w:marBottom w:val="0"/>
              <w:divBdr>
                <w:top w:val="none" w:sz="0" w:space="0" w:color="auto"/>
                <w:left w:val="none" w:sz="0" w:space="0" w:color="auto"/>
                <w:bottom w:val="none" w:sz="0" w:space="0" w:color="auto"/>
                <w:right w:val="none" w:sz="0" w:space="0" w:color="auto"/>
              </w:divBdr>
            </w:div>
            <w:div w:id="1685860221">
              <w:marLeft w:val="0"/>
              <w:marRight w:val="0"/>
              <w:marTop w:val="0"/>
              <w:marBottom w:val="0"/>
              <w:divBdr>
                <w:top w:val="none" w:sz="0" w:space="0" w:color="auto"/>
                <w:left w:val="none" w:sz="0" w:space="0" w:color="auto"/>
                <w:bottom w:val="none" w:sz="0" w:space="0" w:color="auto"/>
                <w:right w:val="none" w:sz="0" w:space="0" w:color="auto"/>
              </w:divBdr>
            </w:div>
            <w:div w:id="1820531200">
              <w:marLeft w:val="0"/>
              <w:marRight w:val="0"/>
              <w:marTop w:val="0"/>
              <w:marBottom w:val="0"/>
              <w:divBdr>
                <w:top w:val="none" w:sz="0" w:space="0" w:color="auto"/>
                <w:left w:val="none" w:sz="0" w:space="0" w:color="auto"/>
                <w:bottom w:val="none" w:sz="0" w:space="0" w:color="auto"/>
                <w:right w:val="none" w:sz="0" w:space="0" w:color="auto"/>
              </w:divBdr>
            </w:div>
            <w:div w:id="2034761899">
              <w:marLeft w:val="0"/>
              <w:marRight w:val="0"/>
              <w:marTop w:val="0"/>
              <w:marBottom w:val="0"/>
              <w:divBdr>
                <w:top w:val="none" w:sz="0" w:space="0" w:color="auto"/>
                <w:left w:val="none" w:sz="0" w:space="0" w:color="auto"/>
                <w:bottom w:val="none" w:sz="0" w:space="0" w:color="auto"/>
                <w:right w:val="none" w:sz="0" w:space="0" w:color="auto"/>
              </w:divBdr>
            </w:div>
            <w:div w:id="442382554">
              <w:marLeft w:val="0"/>
              <w:marRight w:val="0"/>
              <w:marTop w:val="0"/>
              <w:marBottom w:val="0"/>
              <w:divBdr>
                <w:top w:val="none" w:sz="0" w:space="0" w:color="auto"/>
                <w:left w:val="none" w:sz="0" w:space="0" w:color="auto"/>
                <w:bottom w:val="none" w:sz="0" w:space="0" w:color="auto"/>
                <w:right w:val="none" w:sz="0" w:space="0" w:color="auto"/>
              </w:divBdr>
            </w:div>
            <w:div w:id="537932900">
              <w:marLeft w:val="0"/>
              <w:marRight w:val="0"/>
              <w:marTop w:val="0"/>
              <w:marBottom w:val="0"/>
              <w:divBdr>
                <w:top w:val="none" w:sz="0" w:space="0" w:color="auto"/>
                <w:left w:val="none" w:sz="0" w:space="0" w:color="auto"/>
                <w:bottom w:val="none" w:sz="0" w:space="0" w:color="auto"/>
                <w:right w:val="none" w:sz="0" w:space="0" w:color="auto"/>
              </w:divBdr>
            </w:div>
            <w:div w:id="1882742511">
              <w:marLeft w:val="0"/>
              <w:marRight w:val="0"/>
              <w:marTop w:val="0"/>
              <w:marBottom w:val="0"/>
              <w:divBdr>
                <w:top w:val="none" w:sz="0" w:space="0" w:color="auto"/>
                <w:left w:val="none" w:sz="0" w:space="0" w:color="auto"/>
                <w:bottom w:val="none" w:sz="0" w:space="0" w:color="auto"/>
                <w:right w:val="none" w:sz="0" w:space="0" w:color="auto"/>
              </w:divBdr>
            </w:div>
            <w:div w:id="391663959">
              <w:marLeft w:val="0"/>
              <w:marRight w:val="0"/>
              <w:marTop w:val="0"/>
              <w:marBottom w:val="0"/>
              <w:divBdr>
                <w:top w:val="none" w:sz="0" w:space="0" w:color="auto"/>
                <w:left w:val="none" w:sz="0" w:space="0" w:color="auto"/>
                <w:bottom w:val="none" w:sz="0" w:space="0" w:color="auto"/>
                <w:right w:val="none" w:sz="0" w:space="0" w:color="auto"/>
              </w:divBdr>
            </w:div>
            <w:div w:id="470246945">
              <w:marLeft w:val="0"/>
              <w:marRight w:val="0"/>
              <w:marTop w:val="0"/>
              <w:marBottom w:val="0"/>
              <w:divBdr>
                <w:top w:val="none" w:sz="0" w:space="0" w:color="auto"/>
                <w:left w:val="none" w:sz="0" w:space="0" w:color="auto"/>
                <w:bottom w:val="none" w:sz="0" w:space="0" w:color="auto"/>
                <w:right w:val="none" w:sz="0" w:space="0" w:color="auto"/>
              </w:divBdr>
            </w:div>
            <w:div w:id="460928766">
              <w:marLeft w:val="0"/>
              <w:marRight w:val="0"/>
              <w:marTop w:val="0"/>
              <w:marBottom w:val="0"/>
              <w:divBdr>
                <w:top w:val="none" w:sz="0" w:space="0" w:color="auto"/>
                <w:left w:val="none" w:sz="0" w:space="0" w:color="auto"/>
                <w:bottom w:val="none" w:sz="0" w:space="0" w:color="auto"/>
                <w:right w:val="none" w:sz="0" w:space="0" w:color="auto"/>
              </w:divBdr>
            </w:div>
            <w:div w:id="968584320">
              <w:marLeft w:val="0"/>
              <w:marRight w:val="0"/>
              <w:marTop w:val="0"/>
              <w:marBottom w:val="0"/>
              <w:divBdr>
                <w:top w:val="none" w:sz="0" w:space="0" w:color="auto"/>
                <w:left w:val="none" w:sz="0" w:space="0" w:color="auto"/>
                <w:bottom w:val="none" w:sz="0" w:space="0" w:color="auto"/>
                <w:right w:val="none" w:sz="0" w:space="0" w:color="auto"/>
              </w:divBdr>
            </w:div>
            <w:div w:id="108015833">
              <w:marLeft w:val="0"/>
              <w:marRight w:val="0"/>
              <w:marTop w:val="0"/>
              <w:marBottom w:val="0"/>
              <w:divBdr>
                <w:top w:val="none" w:sz="0" w:space="0" w:color="auto"/>
                <w:left w:val="none" w:sz="0" w:space="0" w:color="auto"/>
                <w:bottom w:val="none" w:sz="0" w:space="0" w:color="auto"/>
                <w:right w:val="none" w:sz="0" w:space="0" w:color="auto"/>
              </w:divBdr>
            </w:div>
            <w:div w:id="2035882048">
              <w:marLeft w:val="0"/>
              <w:marRight w:val="0"/>
              <w:marTop w:val="0"/>
              <w:marBottom w:val="0"/>
              <w:divBdr>
                <w:top w:val="none" w:sz="0" w:space="0" w:color="auto"/>
                <w:left w:val="none" w:sz="0" w:space="0" w:color="auto"/>
                <w:bottom w:val="none" w:sz="0" w:space="0" w:color="auto"/>
                <w:right w:val="none" w:sz="0" w:space="0" w:color="auto"/>
              </w:divBdr>
            </w:div>
            <w:div w:id="1629776867">
              <w:marLeft w:val="0"/>
              <w:marRight w:val="0"/>
              <w:marTop w:val="0"/>
              <w:marBottom w:val="0"/>
              <w:divBdr>
                <w:top w:val="none" w:sz="0" w:space="0" w:color="auto"/>
                <w:left w:val="none" w:sz="0" w:space="0" w:color="auto"/>
                <w:bottom w:val="none" w:sz="0" w:space="0" w:color="auto"/>
                <w:right w:val="none" w:sz="0" w:space="0" w:color="auto"/>
              </w:divBdr>
            </w:div>
            <w:div w:id="437258570">
              <w:marLeft w:val="0"/>
              <w:marRight w:val="0"/>
              <w:marTop w:val="0"/>
              <w:marBottom w:val="0"/>
              <w:divBdr>
                <w:top w:val="none" w:sz="0" w:space="0" w:color="auto"/>
                <w:left w:val="none" w:sz="0" w:space="0" w:color="auto"/>
                <w:bottom w:val="none" w:sz="0" w:space="0" w:color="auto"/>
                <w:right w:val="none" w:sz="0" w:space="0" w:color="auto"/>
              </w:divBdr>
            </w:div>
            <w:div w:id="1599682286">
              <w:marLeft w:val="0"/>
              <w:marRight w:val="0"/>
              <w:marTop w:val="0"/>
              <w:marBottom w:val="0"/>
              <w:divBdr>
                <w:top w:val="none" w:sz="0" w:space="0" w:color="auto"/>
                <w:left w:val="none" w:sz="0" w:space="0" w:color="auto"/>
                <w:bottom w:val="none" w:sz="0" w:space="0" w:color="auto"/>
                <w:right w:val="none" w:sz="0" w:space="0" w:color="auto"/>
              </w:divBdr>
            </w:div>
            <w:div w:id="1543059875">
              <w:marLeft w:val="0"/>
              <w:marRight w:val="0"/>
              <w:marTop w:val="0"/>
              <w:marBottom w:val="0"/>
              <w:divBdr>
                <w:top w:val="none" w:sz="0" w:space="0" w:color="auto"/>
                <w:left w:val="none" w:sz="0" w:space="0" w:color="auto"/>
                <w:bottom w:val="none" w:sz="0" w:space="0" w:color="auto"/>
                <w:right w:val="none" w:sz="0" w:space="0" w:color="auto"/>
              </w:divBdr>
            </w:div>
            <w:div w:id="1232884217">
              <w:marLeft w:val="0"/>
              <w:marRight w:val="0"/>
              <w:marTop w:val="0"/>
              <w:marBottom w:val="0"/>
              <w:divBdr>
                <w:top w:val="none" w:sz="0" w:space="0" w:color="auto"/>
                <w:left w:val="none" w:sz="0" w:space="0" w:color="auto"/>
                <w:bottom w:val="none" w:sz="0" w:space="0" w:color="auto"/>
                <w:right w:val="none" w:sz="0" w:space="0" w:color="auto"/>
              </w:divBdr>
            </w:div>
            <w:div w:id="1822964158">
              <w:marLeft w:val="0"/>
              <w:marRight w:val="0"/>
              <w:marTop w:val="0"/>
              <w:marBottom w:val="0"/>
              <w:divBdr>
                <w:top w:val="none" w:sz="0" w:space="0" w:color="auto"/>
                <w:left w:val="none" w:sz="0" w:space="0" w:color="auto"/>
                <w:bottom w:val="none" w:sz="0" w:space="0" w:color="auto"/>
                <w:right w:val="none" w:sz="0" w:space="0" w:color="auto"/>
              </w:divBdr>
            </w:div>
            <w:div w:id="1476795750">
              <w:marLeft w:val="0"/>
              <w:marRight w:val="0"/>
              <w:marTop w:val="0"/>
              <w:marBottom w:val="0"/>
              <w:divBdr>
                <w:top w:val="none" w:sz="0" w:space="0" w:color="auto"/>
                <w:left w:val="none" w:sz="0" w:space="0" w:color="auto"/>
                <w:bottom w:val="none" w:sz="0" w:space="0" w:color="auto"/>
                <w:right w:val="none" w:sz="0" w:space="0" w:color="auto"/>
              </w:divBdr>
            </w:div>
            <w:div w:id="1895775742">
              <w:marLeft w:val="0"/>
              <w:marRight w:val="0"/>
              <w:marTop w:val="0"/>
              <w:marBottom w:val="0"/>
              <w:divBdr>
                <w:top w:val="none" w:sz="0" w:space="0" w:color="auto"/>
                <w:left w:val="none" w:sz="0" w:space="0" w:color="auto"/>
                <w:bottom w:val="none" w:sz="0" w:space="0" w:color="auto"/>
                <w:right w:val="none" w:sz="0" w:space="0" w:color="auto"/>
              </w:divBdr>
            </w:div>
            <w:div w:id="1452244850">
              <w:marLeft w:val="0"/>
              <w:marRight w:val="0"/>
              <w:marTop w:val="0"/>
              <w:marBottom w:val="0"/>
              <w:divBdr>
                <w:top w:val="none" w:sz="0" w:space="0" w:color="auto"/>
                <w:left w:val="none" w:sz="0" w:space="0" w:color="auto"/>
                <w:bottom w:val="none" w:sz="0" w:space="0" w:color="auto"/>
                <w:right w:val="none" w:sz="0" w:space="0" w:color="auto"/>
              </w:divBdr>
            </w:div>
            <w:div w:id="1917664704">
              <w:marLeft w:val="0"/>
              <w:marRight w:val="0"/>
              <w:marTop w:val="0"/>
              <w:marBottom w:val="0"/>
              <w:divBdr>
                <w:top w:val="none" w:sz="0" w:space="0" w:color="auto"/>
                <w:left w:val="none" w:sz="0" w:space="0" w:color="auto"/>
                <w:bottom w:val="none" w:sz="0" w:space="0" w:color="auto"/>
                <w:right w:val="none" w:sz="0" w:space="0" w:color="auto"/>
              </w:divBdr>
            </w:div>
            <w:div w:id="327758549">
              <w:marLeft w:val="0"/>
              <w:marRight w:val="0"/>
              <w:marTop w:val="0"/>
              <w:marBottom w:val="0"/>
              <w:divBdr>
                <w:top w:val="none" w:sz="0" w:space="0" w:color="auto"/>
                <w:left w:val="none" w:sz="0" w:space="0" w:color="auto"/>
                <w:bottom w:val="none" w:sz="0" w:space="0" w:color="auto"/>
                <w:right w:val="none" w:sz="0" w:space="0" w:color="auto"/>
              </w:divBdr>
            </w:div>
            <w:div w:id="1029572480">
              <w:marLeft w:val="0"/>
              <w:marRight w:val="0"/>
              <w:marTop w:val="0"/>
              <w:marBottom w:val="0"/>
              <w:divBdr>
                <w:top w:val="none" w:sz="0" w:space="0" w:color="auto"/>
                <w:left w:val="none" w:sz="0" w:space="0" w:color="auto"/>
                <w:bottom w:val="none" w:sz="0" w:space="0" w:color="auto"/>
                <w:right w:val="none" w:sz="0" w:space="0" w:color="auto"/>
              </w:divBdr>
            </w:div>
            <w:div w:id="1147090351">
              <w:marLeft w:val="0"/>
              <w:marRight w:val="0"/>
              <w:marTop w:val="0"/>
              <w:marBottom w:val="0"/>
              <w:divBdr>
                <w:top w:val="none" w:sz="0" w:space="0" w:color="auto"/>
                <w:left w:val="none" w:sz="0" w:space="0" w:color="auto"/>
                <w:bottom w:val="none" w:sz="0" w:space="0" w:color="auto"/>
                <w:right w:val="none" w:sz="0" w:space="0" w:color="auto"/>
              </w:divBdr>
            </w:div>
            <w:div w:id="388773070">
              <w:marLeft w:val="0"/>
              <w:marRight w:val="0"/>
              <w:marTop w:val="0"/>
              <w:marBottom w:val="0"/>
              <w:divBdr>
                <w:top w:val="none" w:sz="0" w:space="0" w:color="auto"/>
                <w:left w:val="none" w:sz="0" w:space="0" w:color="auto"/>
                <w:bottom w:val="none" w:sz="0" w:space="0" w:color="auto"/>
                <w:right w:val="none" w:sz="0" w:space="0" w:color="auto"/>
              </w:divBdr>
            </w:div>
            <w:div w:id="1816097198">
              <w:marLeft w:val="0"/>
              <w:marRight w:val="0"/>
              <w:marTop w:val="0"/>
              <w:marBottom w:val="0"/>
              <w:divBdr>
                <w:top w:val="none" w:sz="0" w:space="0" w:color="auto"/>
                <w:left w:val="none" w:sz="0" w:space="0" w:color="auto"/>
                <w:bottom w:val="none" w:sz="0" w:space="0" w:color="auto"/>
                <w:right w:val="none" w:sz="0" w:space="0" w:color="auto"/>
              </w:divBdr>
            </w:div>
            <w:div w:id="1461454069">
              <w:marLeft w:val="0"/>
              <w:marRight w:val="0"/>
              <w:marTop w:val="0"/>
              <w:marBottom w:val="0"/>
              <w:divBdr>
                <w:top w:val="none" w:sz="0" w:space="0" w:color="auto"/>
                <w:left w:val="none" w:sz="0" w:space="0" w:color="auto"/>
                <w:bottom w:val="none" w:sz="0" w:space="0" w:color="auto"/>
                <w:right w:val="none" w:sz="0" w:space="0" w:color="auto"/>
              </w:divBdr>
            </w:div>
            <w:div w:id="660350317">
              <w:marLeft w:val="0"/>
              <w:marRight w:val="0"/>
              <w:marTop w:val="0"/>
              <w:marBottom w:val="0"/>
              <w:divBdr>
                <w:top w:val="none" w:sz="0" w:space="0" w:color="auto"/>
                <w:left w:val="none" w:sz="0" w:space="0" w:color="auto"/>
                <w:bottom w:val="none" w:sz="0" w:space="0" w:color="auto"/>
                <w:right w:val="none" w:sz="0" w:space="0" w:color="auto"/>
              </w:divBdr>
            </w:div>
            <w:div w:id="1716345773">
              <w:marLeft w:val="0"/>
              <w:marRight w:val="0"/>
              <w:marTop w:val="0"/>
              <w:marBottom w:val="0"/>
              <w:divBdr>
                <w:top w:val="none" w:sz="0" w:space="0" w:color="auto"/>
                <w:left w:val="none" w:sz="0" w:space="0" w:color="auto"/>
                <w:bottom w:val="none" w:sz="0" w:space="0" w:color="auto"/>
                <w:right w:val="none" w:sz="0" w:space="0" w:color="auto"/>
              </w:divBdr>
            </w:div>
            <w:div w:id="704910833">
              <w:marLeft w:val="0"/>
              <w:marRight w:val="0"/>
              <w:marTop w:val="0"/>
              <w:marBottom w:val="0"/>
              <w:divBdr>
                <w:top w:val="none" w:sz="0" w:space="0" w:color="auto"/>
                <w:left w:val="none" w:sz="0" w:space="0" w:color="auto"/>
                <w:bottom w:val="none" w:sz="0" w:space="0" w:color="auto"/>
                <w:right w:val="none" w:sz="0" w:space="0" w:color="auto"/>
              </w:divBdr>
            </w:div>
            <w:div w:id="1054280028">
              <w:marLeft w:val="0"/>
              <w:marRight w:val="0"/>
              <w:marTop w:val="0"/>
              <w:marBottom w:val="0"/>
              <w:divBdr>
                <w:top w:val="none" w:sz="0" w:space="0" w:color="auto"/>
                <w:left w:val="none" w:sz="0" w:space="0" w:color="auto"/>
                <w:bottom w:val="none" w:sz="0" w:space="0" w:color="auto"/>
                <w:right w:val="none" w:sz="0" w:space="0" w:color="auto"/>
              </w:divBdr>
            </w:div>
            <w:div w:id="125048333">
              <w:marLeft w:val="0"/>
              <w:marRight w:val="0"/>
              <w:marTop w:val="0"/>
              <w:marBottom w:val="0"/>
              <w:divBdr>
                <w:top w:val="none" w:sz="0" w:space="0" w:color="auto"/>
                <w:left w:val="none" w:sz="0" w:space="0" w:color="auto"/>
                <w:bottom w:val="none" w:sz="0" w:space="0" w:color="auto"/>
                <w:right w:val="none" w:sz="0" w:space="0" w:color="auto"/>
              </w:divBdr>
            </w:div>
            <w:div w:id="1899322249">
              <w:marLeft w:val="0"/>
              <w:marRight w:val="0"/>
              <w:marTop w:val="0"/>
              <w:marBottom w:val="0"/>
              <w:divBdr>
                <w:top w:val="none" w:sz="0" w:space="0" w:color="auto"/>
                <w:left w:val="none" w:sz="0" w:space="0" w:color="auto"/>
                <w:bottom w:val="none" w:sz="0" w:space="0" w:color="auto"/>
                <w:right w:val="none" w:sz="0" w:space="0" w:color="auto"/>
              </w:divBdr>
            </w:div>
            <w:div w:id="1159034850">
              <w:marLeft w:val="0"/>
              <w:marRight w:val="0"/>
              <w:marTop w:val="0"/>
              <w:marBottom w:val="0"/>
              <w:divBdr>
                <w:top w:val="none" w:sz="0" w:space="0" w:color="auto"/>
                <w:left w:val="none" w:sz="0" w:space="0" w:color="auto"/>
                <w:bottom w:val="none" w:sz="0" w:space="0" w:color="auto"/>
                <w:right w:val="none" w:sz="0" w:space="0" w:color="auto"/>
              </w:divBdr>
            </w:div>
            <w:div w:id="882135700">
              <w:marLeft w:val="0"/>
              <w:marRight w:val="0"/>
              <w:marTop w:val="0"/>
              <w:marBottom w:val="0"/>
              <w:divBdr>
                <w:top w:val="none" w:sz="0" w:space="0" w:color="auto"/>
                <w:left w:val="none" w:sz="0" w:space="0" w:color="auto"/>
                <w:bottom w:val="none" w:sz="0" w:space="0" w:color="auto"/>
                <w:right w:val="none" w:sz="0" w:space="0" w:color="auto"/>
              </w:divBdr>
            </w:div>
            <w:div w:id="657226449">
              <w:marLeft w:val="0"/>
              <w:marRight w:val="0"/>
              <w:marTop w:val="0"/>
              <w:marBottom w:val="0"/>
              <w:divBdr>
                <w:top w:val="none" w:sz="0" w:space="0" w:color="auto"/>
                <w:left w:val="none" w:sz="0" w:space="0" w:color="auto"/>
                <w:bottom w:val="none" w:sz="0" w:space="0" w:color="auto"/>
                <w:right w:val="none" w:sz="0" w:space="0" w:color="auto"/>
              </w:divBdr>
            </w:div>
            <w:div w:id="1076711443">
              <w:marLeft w:val="0"/>
              <w:marRight w:val="0"/>
              <w:marTop w:val="0"/>
              <w:marBottom w:val="0"/>
              <w:divBdr>
                <w:top w:val="none" w:sz="0" w:space="0" w:color="auto"/>
                <w:left w:val="none" w:sz="0" w:space="0" w:color="auto"/>
                <w:bottom w:val="none" w:sz="0" w:space="0" w:color="auto"/>
                <w:right w:val="none" w:sz="0" w:space="0" w:color="auto"/>
              </w:divBdr>
            </w:div>
            <w:div w:id="667420">
              <w:marLeft w:val="0"/>
              <w:marRight w:val="0"/>
              <w:marTop w:val="0"/>
              <w:marBottom w:val="0"/>
              <w:divBdr>
                <w:top w:val="none" w:sz="0" w:space="0" w:color="auto"/>
                <w:left w:val="none" w:sz="0" w:space="0" w:color="auto"/>
                <w:bottom w:val="none" w:sz="0" w:space="0" w:color="auto"/>
                <w:right w:val="none" w:sz="0" w:space="0" w:color="auto"/>
              </w:divBdr>
            </w:div>
            <w:div w:id="1785611788">
              <w:marLeft w:val="0"/>
              <w:marRight w:val="0"/>
              <w:marTop w:val="0"/>
              <w:marBottom w:val="0"/>
              <w:divBdr>
                <w:top w:val="none" w:sz="0" w:space="0" w:color="auto"/>
                <w:left w:val="none" w:sz="0" w:space="0" w:color="auto"/>
                <w:bottom w:val="none" w:sz="0" w:space="0" w:color="auto"/>
                <w:right w:val="none" w:sz="0" w:space="0" w:color="auto"/>
              </w:divBdr>
            </w:div>
            <w:div w:id="1747722781">
              <w:marLeft w:val="0"/>
              <w:marRight w:val="0"/>
              <w:marTop w:val="0"/>
              <w:marBottom w:val="0"/>
              <w:divBdr>
                <w:top w:val="none" w:sz="0" w:space="0" w:color="auto"/>
                <w:left w:val="none" w:sz="0" w:space="0" w:color="auto"/>
                <w:bottom w:val="none" w:sz="0" w:space="0" w:color="auto"/>
                <w:right w:val="none" w:sz="0" w:space="0" w:color="auto"/>
              </w:divBdr>
            </w:div>
            <w:div w:id="1156339897">
              <w:marLeft w:val="0"/>
              <w:marRight w:val="0"/>
              <w:marTop w:val="0"/>
              <w:marBottom w:val="0"/>
              <w:divBdr>
                <w:top w:val="none" w:sz="0" w:space="0" w:color="auto"/>
                <w:left w:val="none" w:sz="0" w:space="0" w:color="auto"/>
                <w:bottom w:val="none" w:sz="0" w:space="0" w:color="auto"/>
                <w:right w:val="none" w:sz="0" w:space="0" w:color="auto"/>
              </w:divBdr>
            </w:div>
            <w:div w:id="1613129047">
              <w:marLeft w:val="0"/>
              <w:marRight w:val="0"/>
              <w:marTop w:val="0"/>
              <w:marBottom w:val="0"/>
              <w:divBdr>
                <w:top w:val="none" w:sz="0" w:space="0" w:color="auto"/>
                <w:left w:val="none" w:sz="0" w:space="0" w:color="auto"/>
                <w:bottom w:val="none" w:sz="0" w:space="0" w:color="auto"/>
                <w:right w:val="none" w:sz="0" w:space="0" w:color="auto"/>
              </w:divBdr>
            </w:div>
            <w:div w:id="1873609517">
              <w:marLeft w:val="0"/>
              <w:marRight w:val="0"/>
              <w:marTop w:val="0"/>
              <w:marBottom w:val="0"/>
              <w:divBdr>
                <w:top w:val="none" w:sz="0" w:space="0" w:color="auto"/>
                <w:left w:val="none" w:sz="0" w:space="0" w:color="auto"/>
                <w:bottom w:val="none" w:sz="0" w:space="0" w:color="auto"/>
                <w:right w:val="none" w:sz="0" w:space="0" w:color="auto"/>
              </w:divBdr>
            </w:div>
            <w:div w:id="1287850969">
              <w:marLeft w:val="0"/>
              <w:marRight w:val="0"/>
              <w:marTop w:val="0"/>
              <w:marBottom w:val="0"/>
              <w:divBdr>
                <w:top w:val="none" w:sz="0" w:space="0" w:color="auto"/>
                <w:left w:val="none" w:sz="0" w:space="0" w:color="auto"/>
                <w:bottom w:val="none" w:sz="0" w:space="0" w:color="auto"/>
                <w:right w:val="none" w:sz="0" w:space="0" w:color="auto"/>
              </w:divBdr>
            </w:div>
            <w:div w:id="106506323">
              <w:marLeft w:val="0"/>
              <w:marRight w:val="0"/>
              <w:marTop w:val="0"/>
              <w:marBottom w:val="0"/>
              <w:divBdr>
                <w:top w:val="none" w:sz="0" w:space="0" w:color="auto"/>
                <w:left w:val="none" w:sz="0" w:space="0" w:color="auto"/>
                <w:bottom w:val="none" w:sz="0" w:space="0" w:color="auto"/>
                <w:right w:val="none" w:sz="0" w:space="0" w:color="auto"/>
              </w:divBdr>
            </w:div>
            <w:div w:id="523055202">
              <w:marLeft w:val="0"/>
              <w:marRight w:val="0"/>
              <w:marTop w:val="0"/>
              <w:marBottom w:val="0"/>
              <w:divBdr>
                <w:top w:val="none" w:sz="0" w:space="0" w:color="auto"/>
                <w:left w:val="none" w:sz="0" w:space="0" w:color="auto"/>
                <w:bottom w:val="none" w:sz="0" w:space="0" w:color="auto"/>
                <w:right w:val="none" w:sz="0" w:space="0" w:color="auto"/>
              </w:divBdr>
            </w:div>
            <w:div w:id="606348484">
              <w:marLeft w:val="0"/>
              <w:marRight w:val="0"/>
              <w:marTop w:val="0"/>
              <w:marBottom w:val="0"/>
              <w:divBdr>
                <w:top w:val="none" w:sz="0" w:space="0" w:color="auto"/>
                <w:left w:val="none" w:sz="0" w:space="0" w:color="auto"/>
                <w:bottom w:val="none" w:sz="0" w:space="0" w:color="auto"/>
                <w:right w:val="none" w:sz="0" w:space="0" w:color="auto"/>
              </w:divBdr>
            </w:div>
            <w:div w:id="2000691809">
              <w:marLeft w:val="0"/>
              <w:marRight w:val="0"/>
              <w:marTop w:val="0"/>
              <w:marBottom w:val="0"/>
              <w:divBdr>
                <w:top w:val="none" w:sz="0" w:space="0" w:color="auto"/>
                <w:left w:val="none" w:sz="0" w:space="0" w:color="auto"/>
                <w:bottom w:val="none" w:sz="0" w:space="0" w:color="auto"/>
                <w:right w:val="none" w:sz="0" w:space="0" w:color="auto"/>
              </w:divBdr>
            </w:div>
            <w:div w:id="2109884641">
              <w:marLeft w:val="0"/>
              <w:marRight w:val="0"/>
              <w:marTop w:val="0"/>
              <w:marBottom w:val="0"/>
              <w:divBdr>
                <w:top w:val="none" w:sz="0" w:space="0" w:color="auto"/>
                <w:left w:val="none" w:sz="0" w:space="0" w:color="auto"/>
                <w:bottom w:val="none" w:sz="0" w:space="0" w:color="auto"/>
                <w:right w:val="none" w:sz="0" w:space="0" w:color="auto"/>
              </w:divBdr>
            </w:div>
            <w:div w:id="2113351360">
              <w:marLeft w:val="0"/>
              <w:marRight w:val="0"/>
              <w:marTop w:val="0"/>
              <w:marBottom w:val="0"/>
              <w:divBdr>
                <w:top w:val="none" w:sz="0" w:space="0" w:color="auto"/>
                <w:left w:val="none" w:sz="0" w:space="0" w:color="auto"/>
                <w:bottom w:val="none" w:sz="0" w:space="0" w:color="auto"/>
                <w:right w:val="none" w:sz="0" w:space="0" w:color="auto"/>
              </w:divBdr>
            </w:div>
            <w:div w:id="463237326">
              <w:marLeft w:val="0"/>
              <w:marRight w:val="0"/>
              <w:marTop w:val="0"/>
              <w:marBottom w:val="0"/>
              <w:divBdr>
                <w:top w:val="none" w:sz="0" w:space="0" w:color="auto"/>
                <w:left w:val="none" w:sz="0" w:space="0" w:color="auto"/>
                <w:bottom w:val="none" w:sz="0" w:space="0" w:color="auto"/>
                <w:right w:val="none" w:sz="0" w:space="0" w:color="auto"/>
              </w:divBdr>
            </w:div>
            <w:div w:id="830951375">
              <w:marLeft w:val="0"/>
              <w:marRight w:val="0"/>
              <w:marTop w:val="0"/>
              <w:marBottom w:val="0"/>
              <w:divBdr>
                <w:top w:val="none" w:sz="0" w:space="0" w:color="auto"/>
                <w:left w:val="none" w:sz="0" w:space="0" w:color="auto"/>
                <w:bottom w:val="none" w:sz="0" w:space="0" w:color="auto"/>
                <w:right w:val="none" w:sz="0" w:space="0" w:color="auto"/>
              </w:divBdr>
            </w:div>
            <w:div w:id="1592659161">
              <w:marLeft w:val="0"/>
              <w:marRight w:val="0"/>
              <w:marTop w:val="0"/>
              <w:marBottom w:val="0"/>
              <w:divBdr>
                <w:top w:val="none" w:sz="0" w:space="0" w:color="auto"/>
                <w:left w:val="none" w:sz="0" w:space="0" w:color="auto"/>
                <w:bottom w:val="none" w:sz="0" w:space="0" w:color="auto"/>
                <w:right w:val="none" w:sz="0" w:space="0" w:color="auto"/>
              </w:divBdr>
            </w:div>
            <w:div w:id="1603491100">
              <w:marLeft w:val="0"/>
              <w:marRight w:val="0"/>
              <w:marTop w:val="0"/>
              <w:marBottom w:val="0"/>
              <w:divBdr>
                <w:top w:val="none" w:sz="0" w:space="0" w:color="auto"/>
                <w:left w:val="none" w:sz="0" w:space="0" w:color="auto"/>
                <w:bottom w:val="none" w:sz="0" w:space="0" w:color="auto"/>
                <w:right w:val="none" w:sz="0" w:space="0" w:color="auto"/>
              </w:divBdr>
            </w:div>
            <w:div w:id="1021198649">
              <w:marLeft w:val="0"/>
              <w:marRight w:val="0"/>
              <w:marTop w:val="0"/>
              <w:marBottom w:val="0"/>
              <w:divBdr>
                <w:top w:val="none" w:sz="0" w:space="0" w:color="auto"/>
                <w:left w:val="none" w:sz="0" w:space="0" w:color="auto"/>
                <w:bottom w:val="none" w:sz="0" w:space="0" w:color="auto"/>
                <w:right w:val="none" w:sz="0" w:space="0" w:color="auto"/>
              </w:divBdr>
            </w:div>
            <w:div w:id="1289243693">
              <w:marLeft w:val="0"/>
              <w:marRight w:val="0"/>
              <w:marTop w:val="0"/>
              <w:marBottom w:val="0"/>
              <w:divBdr>
                <w:top w:val="none" w:sz="0" w:space="0" w:color="auto"/>
                <w:left w:val="none" w:sz="0" w:space="0" w:color="auto"/>
                <w:bottom w:val="none" w:sz="0" w:space="0" w:color="auto"/>
                <w:right w:val="none" w:sz="0" w:space="0" w:color="auto"/>
              </w:divBdr>
            </w:div>
            <w:div w:id="1814443281">
              <w:marLeft w:val="0"/>
              <w:marRight w:val="0"/>
              <w:marTop w:val="0"/>
              <w:marBottom w:val="0"/>
              <w:divBdr>
                <w:top w:val="none" w:sz="0" w:space="0" w:color="auto"/>
                <w:left w:val="none" w:sz="0" w:space="0" w:color="auto"/>
                <w:bottom w:val="none" w:sz="0" w:space="0" w:color="auto"/>
                <w:right w:val="none" w:sz="0" w:space="0" w:color="auto"/>
              </w:divBdr>
            </w:div>
            <w:div w:id="1527019755">
              <w:marLeft w:val="0"/>
              <w:marRight w:val="0"/>
              <w:marTop w:val="0"/>
              <w:marBottom w:val="0"/>
              <w:divBdr>
                <w:top w:val="none" w:sz="0" w:space="0" w:color="auto"/>
                <w:left w:val="none" w:sz="0" w:space="0" w:color="auto"/>
                <w:bottom w:val="none" w:sz="0" w:space="0" w:color="auto"/>
                <w:right w:val="none" w:sz="0" w:space="0" w:color="auto"/>
              </w:divBdr>
            </w:div>
            <w:div w:id="1802071341">
              <w:marLeft w:val="0"/>
              <w:marRight w:val="0"/>
              <w:marTop w:val="0"/>
              <w:marBottom w:val="0"/>
              <w:divBdr>
                <w:top w:val="none" w:sz="0" w:space="0" w:color="auto"/>
                <w:left w:val="none" w:sz="0" w:space="0" w:color="auto"/>
                <w:bottom w:val="none" w:sz="0" w:space="0" w:color="auto"/>
                <w:right w:val="none" w:sz="0" w:space="0" w:color="auto"/>
              </w:divBdr>
            </w:div>
            <w:div w:id="230432022">
              <w:marLeft w:val="0"/>
              <w:marRight w:val="0"/>
              <w:marTop w:val="0"/>
              <w:marBottom w:val="0"/>
              <w:divBdr>
                <w:top w:val="none" w:sz="0" w:space="0" w:color="auto"/>
                <w:left w:val="none" w:sz="0" w:space="0" w:color="auto"/>
                <w:bottom w:val="none" w:sz="0" w:space="0" w:color="auto"/>
                <w:right w:val="none" w:sz="0" w:space="0" w:color="auto"/>
              </w:divBdr>
            </w:div>
            <w:div w:id="1915118038">
              <w:marLeft w:val="0"/>
              <w:marRight w:val="0"/>
              <w:marTop w:val="0"/>
              <w:marBottom w:val="0"/>
              <w:divBdr>
                <w:top w:val="none" w:sz="0" w:space="0" w:color="auto"/>
                <w:left w:val="none" w:sz="0" w:space="0" w:color="auto"/>
                <w:bottom w:val="none" w:sz="0" w:space="0" w:color="auto"/>
                <w:right w:val="none" w:sz="0" w:space="0" w:color="auto"/>
              </w:divBdr>
            </w:div>
            <w:div w:id="105318373">
              <w:marLeft w:val="0"/>
              <w:marRight w:val="0"/>
              <w:marTop w:val="0"/>
              <w:marBottom w:val="0"/>
              <w:divBdr>
                <w:top w:val="none" w:sz="0" w:space="0" w:color="auto"/>
                <w:left w:val="none" w:sz="0" w:space="0" w:color="auto"/>
                <w:bottom w:val="none" w:sz="0" w:space="0" w:color="auto"/>
                <w:right w:val="none" w:sz="0" w:space="0" w:color="auto"/>
              </w:divBdr>
            </w:div>
            <w:div w:id="1638804506">
              <w:marLeft w:val="0"/>
              <w:marRight w:val="0"/>
              <w:marTop w:val="0"/>
              <w:marBottom w:val="0"/>
              <w:divBdr>
                <w:top w:val="none" w:sz="0" w:space="0" w:color="auto"/>
                <w:left w:val="none" w:sz="0" w:space="0" w:color="auto"/>
                <w:bottom w:val="none" w:sz="0" w:space="0" w:color="auto"/>
                <w:right w:val="none" w:sz="0" w:space="0" w:color="auto"/>
              </w:divBdr>
            </w:div>
            <w:div w:id="2049911251">
              <w:marLeft w:val="0"/>
              <w:marRight w:val="0"/>
              <w:marTop w:val="0"/>
              <w:marBottom w:val="0"/>
              <w:divBdr>
                <w:top w:val="none" w:sz="0" w:space="0" w:color="auto"/>
                <w:left w:val="none" w:sz="0" w:space="0" w:color="auto"/>
                <w:bottom w:val="none" w:sz="0" w:space="0" w:color="auto"/>
                <w:right w:val="none" w:sz="0" w:space="0" w:color="auto"/>
              </w:divBdr>
            </w:div>
            <w:div w:id="300231555">
              <w:marLeft w:val="0"/>
              <w:marRight w:val="0"/>
              <w:marTop w:val="0"/>
              <w:marBottom w:val="0"/>
              <w:divBdr>
                <w:top w:val="none" w:sz="0" w:space="0" w:color="auto"/>
                <w:left w:val="none" w:sz="0" w:space="0" w:color="auto"/>
                <w:bottom w:val="none" w:sz="0" w:space="0" w:color="auto"/>
                <w:right w:val="none" w:sz="0" w:space="0" w:color="auto"/>
              </w:divBdr>
            </w:div>
            <w:div w:id="1749496950">
              <w:marLeft w:val="0"/>
              <w:marRight w:val="0"/>
              <w:marTop w:val="0"/>
              <w:marBottom w:val="0"/>
              <w:divBdr>
                <w:top w:val="none" w:sz="0" w:space="0" w:color="auto"/>
                <w:left w:val="none" w:sz="0" w:space="0" w:color="auto"/>
                <w:bottom w:val="none" w:sz="0" w:space="0" w:color="auto"/>
                <w:right w:val="none" w:sz="0" w:space="0" w:color="auto"/>
              </w:divBdr>
            </w:div>
            <w:div w:id="587419865">
              <w:marLeft w:val="0"/>
              <w:marRight w:val="0"/>
              <w:marTop w:val="0"/>
              <w:marBottom w:val="0"/>
              <w:divBdr>
                <w:top w:val="none" w:sz="0" w:space="0" w:color="auto"/>
                <w:left w:val="none" w:sz="0" w:space="0" w:color="auto"/>
                <w:bottom w:val="none" w:sz="0" w:space="0" w:color="auto"/>
                <w:right w:val="none" w:sz="0" w:space="0" w:color="auto"/>
              </w:divBdr>
            </w:div>
            <w:div w:id="1166940228">
              <w:marLeft w:val="0"/>
              <w:marRight w:val="0"/>
              <w:marTop w:val="0"/>
              <w:marBottom w:val="0"/>
              <w:divBdr>
                <w:top w:val="none" w:sz="0" w:space="0" w:color="auto"/>
                <w:left w:val="none" w:sz="0" w:space="0" w:color="auto"/>
                <w:bottom w:val="none" w:sz="0" w:space="0" w:color="auto"/>
                <w:right w:val="none" w:sz="0" w:space="0" w:color="auto"/>
              </w:divBdr>
            </w:div>
            <w:div w:id="1819758065">
              <w:marLeft w:val="0"/>
              <w:marRight w:val="0"/>
              <w:marTop w:val="0"/>
              <w:marBottom w:val="0"/>
              <w:divBdr>
                <w:top w:val="none" w:sz="0" w:space="0" w:color="auto"/>
                <w:left w:val="none" w:sz="0" w:space="0" w:color="auto"/>
                <w:bottom w:val="none" w:sz="0" w:space="0" w:color="auto"/>
                <w:right w:val="none" w:sz="0" w:space="0" w:color="auto"/>
              </w:divBdr>
            </w:div>
            <w:div w:id="1142625424">
              <w:marLeft w:val="0"/>
              <w:marRight w:val="0"/>
              <w:marTop w:val="0"/>
              <w:marBottom w:val="0"/>
              <w:divBdr>
                <w:top w:val="none" w:sz="0" w:space="0" w:color="auto"/>
                <w:left w:val="none" w:sz="0" w:space="0" w:color="auto"/>
                <w:bottom w:val="none" w:sz="0" w:space="0" w:color="auto"/>
                <w:right w:val="none" w:sz="0" w:space="0" w:color="auto"/>
              </w:divBdr>
            </w:div>
            <w:div w:id="1598828836">
              <w:marLeft w:val="0"/>
              <w:marRight w:val="0"/>
              <w:marTop w:val="0"/>
              <w:marBottom w:val="0"/>
              <w:divBdr>
                <w:top w:val="none" w:sz="0" w:space="0" w:color="auto"/>
                <w:left w:val="none" w:sz="0" w:space="0" w:color="auto"/>
                <w:bottom w:val="none" w:sz="0" w:space="0" w:color="auto"/>
                <w:right w:val="none" w:sz="0" w:space="0" w:color="auto"/>
              </w:divBdr>
            </w:div>
            <w:div w:id="1399934242">
              <w:marLeft w:val="0"/>
              <w:marRight w:val="0"/>
              <w:marTop w:val="0"/>
              <w:marBottom w:val="0"/>
              <w:divBdr>
                <w:top w:val="none" w:sz="0" w:space="0" w:color="auto"/>
                <w:left w:val="none" w:sz="0" w:space="0" w:color="auto"/>
                <w:bottom w:val="none" w:sz="0" w:space="0" w:color="auto"/>
                <w:right w:val="none" w:sz="0" w:space="0" w:color="auto"/>
              </w:divBdr>
            </w:div>
            <w:div w:id="837118240">
              <w:marLeft w:val="0"/>
              <w:marRight w:val="0"/>
              <w:marTop w:val="0"/>
              <w:marBottom w:val="0"/>
              <w:divBdr>
                <w:top w:val="none" w:sz="0" w:space="0" w:color="auto"/>
                <w:left w:val="none" w:sz="0" w:space="0" w:color="auto"/>
                <w:bottom w:val="none" w:sz="0" w:space="0" w:color="auto"/>
                <w:right w:val="none" w:sz="0" w:space="0" w:color="auto"/>
              </w:divBdr>
            </w:div>
            <w:div w:id="491337938">
              <w:marLeft w:val="0"/>
              <w:marRight w:val="0"/>
              <w:marTop w:val="0"/>
              <w:marBottom w:val="0"/>
              <w:divBdr>
                <w:top w:val="none" w:sz="0" w:space="0" w:color="auto"/>
                <w:left w:val="none" w:sz="0" w:space="0" w:color="auto"/>
                <w:bottom w:val="none" w:sz="0" w:space="0" w:color="auto"/>
                <w:right w:val="none" w:sz="0" w:space="0" w:color="auto"/>
              </w:divBdr>
            </w:div>
            <w:div w:id="1604606220">
              <w:marLeft w:val="0"/>
              <w:marRight w:val="0"/>
              <w:marTop w:val="0"/>
              <w:marBottom w:val="0"/>
              <w:divBdr>
                <w:top w:val="none" w:sz="0" w:space="0" w:color="auto"/>
                <w:left w:val="none" w:sz="0" w:space="0" w:color="auto"/>
                <w:bottom w:val="none" w:sz="0" w:space="0" w:color="auto"/>
                <w:right w:val="none" w:sz="0" w:space="0" w:color="auto"/>
              </w:divBdr>
            </w:div>
            <w:div w:id="130010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919025">
      <w:bodyDiv w:val="1"/>
      <w:marLeft w:val="0"/>
      <w:marRight w:val="0"/>
      <w:marTop w:val="0"/>
      <w:marBottom w:val="0"/>
      <w:divBdr>
        <w:top w:val="none" w:sz="0" w:space="0" w:color="auto"/>
        <w:left w:val="none" w:sz="0" w:space="0" w:color="auto"/>
        <w:bottom w:val="none" w:sz="0" w:space="0" w:color="auto"/>
        <w:right w:val="none" w:sz="0" w:space="0" w:color="auto"/>
      </w:divBdr>
      <w:divsChild>
        <w:div w:id="1042553536">
          <w:marLeft w:val="0"/>
          <w:marRight w:val="0"/>
          <w:marTop w:val="0"/>
          <w:marBottom w:val="0"/>
          <w:divBdr>
            <w:top w:val="none" w:sz="0" w:space="0" w:color="auto"/>
            <w:left w:val="none" w:sz="0" w:space="0" w:color="auto"/>
            <w:bottom w:val="none" w:sz="0" w:space="0" w:color="auto"/>
            <w:right w:val="none" w:sz="0" w:space="0" w:color="auto"/>
          </w:divBdr>
          <w:divsChild>
            <w:div w:id="980354724">
              <w:marLeft w:val="0"/>
              <w:marRight w:val="0"/>
              <w:marTop w:val="0"/>
              <w:marBottom w:val="0"/>
              <w:divBdr>
                <w:top w:val="none" w:sz="0" w:space="0" w:color="auto"/>
                <w:left w:val="none" w:sz="0" w:space="0" w:color="auto"/>
                <w:bottom w:val="none" w:sz="0" w:space="0" w:color="auto"/>
                <w:right w:val="none" w:sz="0" w:space="0" w:color="auto"/>
              </w:divBdr>
            </w:div>
            <w:div w:id="1528368286">
              <w:marLeft w:val="0"/>
              <w:marRight w:val="0"/>
              <w:marTop w:val="0"/>
              <w:marBottom w:val="0"/>
              <w:divBdr>
                <w:top w:val="none" w:sz="0" w:space="0" w:color="auto"/>
                <w:left w:val="none" w:sz="0" w:space="0" w:color="auto"/>
                <w:bottom w:val="none" w:sz="0" w:space="0" w:color="auto"/>
                <w:right w:val="none" w:sz="0" w:space="0" w:color="auto"/>
              </w:divBdr>
            </w:div>
            <w:div w:id="197469602">
              <w:marLeft w:val="0"/>
              <w:marRight w:val="0"/>
              <w:marTop w:val="0"/>
              <w:marBottom w:val="0"/>
              <w:divBdr>
                <w:top w:val="none" w:sz="0" w:space="0" w:color="auto"/>
                <w:left w:val="none" w:sz="0" w:space="0" w:color="auto"/>
                <w:bottom w:val="none" w:sz="0" w:space="0" w:color="auto"/>
                <w:right w:val="none" w:sz="0" w:space="0" w:color="auto"/>
              </w:divBdr>
            </w:div>
            <w:div w:id="1185290636">
              <w:marLeft w:val="0"/>
              <w:marRight w:val="0"/>
              <w:marTop w:val="0"/>
              <w:marBottom w:val="0"/>
              <w:divBdr>
                <w:top w:val="none" w:sz="0" w:space="0" w:color="auto"/>
                <w:left w:val="none" w:sz="0" w:space="0" w:color="auto"/>
                <w:bottom w:val="none" w:sz="0" w:space="0" w:color="auto"/>
                <w:right w:val="none" w:sz="0" w:space="0" w:color="auto"/>
              </w:divBdr>
            </w:div>
            <w:div w:id="811288219">
              <w:marLeft w:val="0"/>
              <w:marRight w:val="0"/>
              <w:marTop w:val="0"/>
              <w:marBottom w:val="0"/>
              <w:divBdr>
                <w:top w:val="none" w:sz="0" w:space="0" w:color="auto"/>
                <w:left w:val="none" w:sz="0" w:space="0" w:color="auto"/>
                <w:bottom w:val="none" w:sz="0" w:space="0" w:color="auto"/>
                <w:right w:val="none" w:sz="0" w:space="0" w:color="auto"/>
              </w:divBdr>
            </w:div>
            <w:div w:id="1434663083">
              <w:marLeft w:val="0"/>
              <w:marRight w:val="0"/>
              <w:marTop w:val="0"/>
              <w:marBottom w:val="0"/>
              <w:divBdr>
                <w:top w:val="none" w:sz="0" w:space="0" w:color="auto"/>
                <w:left w:val="none" w:sz="0" w:space="0" w:color="auto"/>
                <w:bottom w:val="none" w:sz="0" w:space="0" w:color="auto"/>
                <w:right w:val="none" w:sz="0" w:space="0" w:color="auto"/>
              </w:divBdr>
            </w:div>
            <w:div w:id="2112972271">
              <w:marLeft w:val="0"/>
              <w:marRight w:val="0"/>
              <w:marTop w:val="0"/>
              <w:marBottom w:val="0"/>
              <w:divBdr>
                <w:top w:val="none" w:sz="0" w:space="0" w:color="auto"/>
                <w:left w:val="none" w:sz="0" w:space="0" w:color="auto"/>
                <w:bottom w:val="none" w:sz="0" w:space="0" w:color="auto"/>
                <w:right w:val="none" w:sz="0" w:space="0" w:color="auto"/>
              </w:divBdr>
            </w:div>
            <w:div w:id="370611040">
              <w:marLeft w:val="0"/>
              <w:marRight w:val="0"/>
              <w:marTop w:val="0"/>
              <w:marBottom w:val="0"/>
              <w:divBdr>
                <w:top w:val="none" w:sz="0" w:space="0" w:color="auto"/>
                <w:left w:val="none" w:sz="0" w:space="0" w:color="auto"/>
                <w:bottom w:val="none" w:sz="0" w:space="0" w:color="auto"/>
                <w:right w:val="none" w:sz="0" w:space="0" w:color="auto"/>
              </w:divBdr>
            </w:div>
            <w:div w:id="1248004294">
              <w:marLeft w:val="0"/>
              <w:marRight w:val="0"/>
              <w:marTop w:val="0"/>
              <w:marBottom w:val="0"/>
              <w:divBdr>
                <w:top w:val="none" w:sz="0" w:space="0" w:color="auto"/>
                <w:left w:val="none" w:sz="0" w:space="0" w:color="auto"/>
                <w:bottom w:val="none" w:sz="0" w:space="0" w:color="auto"/>
                <w:right w:val="none" w:sz="0" w:space="0" w:color="auto"/>
              </w:divBdr>
            </w:div>
            <w:div w:id="374045382">
              <w:marLeft w:val="0"/>
              <w:marRight w:val="0"/>
              <w:marTop w:val="0"/>
              <w:marBottom w:val="0"/>
              <w:divBdr>
                <w:top w:val="none" w:sz="0" w:space="0" w:color="auto"/>
                <w:left w:val="none" w:sz="0" w:space="0" w:color="auto"/>
                <w:bottom w:val="none" w:sz="0" w:space="0" w:color="auto"/>
                <w:right w:val="none" w:sz="0" w:space="0" w:color="auto"/>
              </w:divBdr>
            </w:div>
            <w:div w:id="909539849">
              <w:marLeft w:val="0"/>
              <w:marRight w:val="0"/>
              <w:marTop w:val="0"/>
              <w:marBottom w:val="0"/>
              <w:divBdr>
                <w:top w:val="none" w:sz="0" w:space="0" w:color="auto"/>
                <w:left w:val="none" w:sz="0" w:space="0" w:color="auto"/>
                <w:bottom w:val="none" w:sz="0" w:space="0" w:color="auto"/>
                <w:right w:val="none" w:sz="0" w:space="0" w:color="auto"/>
              </w:divBdr>
            </w:div>
            <w:div w:id="1423648517">
              <w:marLeft w:val="0"/>
              <w:marRight w:val="0"/>
              <w:marTop w:val="0"/>
              <w:marBottom w:val="0"/>
              <w:divBdr>
                <w:top w:val="none" w:sz="0" w:space="0" w:color="auto"/>
                <w:left w:val="none" w:sz="0" w:space="0" w:color="auto"/>
                <w:bottom w:val="none" w:sz="0" w:space="0" w:color="auto"/>
                <w:right w:val="none" w:sz="0" w:space="0" w:color="auto"/>
              </w:divBdr>
            </w:div>
            <w:div w:id="170070061">
              <w:marLeft w:val="0"/>
              <w:marRight w:val="0"/>
              <w:marTop w:val="0"/>
              <w:marBottom w:val="0"/>
              <w:divBdr>
                <w:top w:val="none" w:sz="0" w:space="0" w:color="auto"/>
                <w:left w:val="none" w:sz="0" w:space="0" w:color="auto"/>
                <w:bottom w:val="none" w:sz="0" w:space="0" w:color="auto"/>
                <w:right w:val="none" w:sz="0" w:space="0" w:color="auto"/>
              </w:divBdr>
            </w:div>
            <w:div w:id="248392713">
              <w:marLeft w:val="0"/>
              <w:marRight w:val="0"/>
              <w:marTop w:val="0"/>
              <w:marBottom w:val="0"/>
              <w:divBdr>
                <w:top w:val="none" w:sz="0" w:space="0" w:color="auto"/>
                <w:left w:val="none" w:sz="0" w:space="0" w:color="auto"/>
                <w:bottom w:val="none" w:sz="0" w:space="0" w:color="auto"/>
                <w:right w:val="none" w:sz="0" w:space="0" w:color="auto"/>
              </w:divBdr>
            </w:div>
            <w:div w:id="1754086276">
              <w:marLeft w:val="0"/>
              <w:marRight w:val="0"/>
              <w:marTop w:val="0"/>
              <w:marBottom w:val="0"/>
              <w:divBdr>
                <w:top w:val="none" w:sz="0" w:space="0" w:color="auto"/>
                <w:left w:val="none" w:sz="0" w:space="0" w:color="auto"/>
                <w:bottom w:val="none" w:sz="0" w:space="0" w:color="auto"/>
                <w:right w:val="none" w:sz="0" w:space="0" w:color="auto"/>
              </w:divBdr>
            </w:div>
            <w:div w:id="1219510271">
              <w:marLeft w:val="0"/>
              <w:marRight w:val="0"/>
              <w:marTop w:val="0"/>
              <w:marBottom w:val="0"/>
              <w:divBdr>
                <w:top w:val="none" w:sz="0" w:space="0" w:color="auto"/>
                <w:left w:val="none" w:sz="0" w:space="0" w:color="auto"/>
                <w:bottom w:val="none" w:sz="0" w:space="0" w:color="auto"/>
                <w:right w:val="none" w:sz="0" w:space="0" w:color="auto"/>
              </w:divBdr>
            </w:div>
            <w:div w:id="1000810019">
              <w:marLeft w:val="0"/>
              <w:marRight w:val="0"/>
              <w:marTop w:val="0"/>
              <w:marBottom w:val="0"/>
              <w:divBdr>
                <w:top w:val="none" w:sz="0" w:space="0" w:color="auto"/>
                <w:left w:val="none" w:sz="0" w:space="0" w:color="auto"/>
                <w:bottom w:val="none" w:sz="0" w:space="0" w:color="auto"/>
                <w:right w:val="none" w:sz="0" w:space="0" w:color="auto"/>
              </w:divBdr>
            </w:div>
            <w:div w:id="232545066">
              <w:marLeft w:val="0"/>
              <w:marRight w:val="0"/>
              <w:marTop w:val="0"/>
              <w:marBottom w:val="0"/>
              <w:divBdr>
                <w:top w:val="none" w:sz="0" w:space="0" w:color="auto"/>
                <w:left w:val="none" w:sz="0" w:space="0" w:color="auto"/>
                <w:bottom w:val="none" w:sz="0" w:space="0" w:color="auto"/>
                <w:right w:val="none" w:sz="0" w:space="0" w:color="auto"/>
              </w:divBdr>
            </w:div>
            <w:div w:id="210188470">
              <w:marLeft w:val="0"/>
              <w:marRight w:val="0"/>
              <w:marTop w:val="0"/>
              <w:marBottom w:val="0"/>
              <w:divBdr>
                <w:top w:val="none" w:sz="0" w:space="0" w:color="auto"/>
                <w:left w:val="none" w:sz="0" w:space="0" w:color="auto"/>
                <w:bottom w:val="none" w:sz="0" w:space="0" w:color="auto"/>
                <w:right w:val="none" w:sz="0" w:space="0" w:color="auto"/>
              </w:divBdr>
            </w:div>
            <w:div w:id="717095726">
              <w:marLeft w:val="0"/>
              <w:marRight w:val="0"/>
              <w:marTop w:val="0"/>
              <w:marBottom w:val="0"/>
              <w:divBdr>
                <w:top w:val="none" w:sz="0" w:space="0" w:color="auto"/>
                <w:left w:val="none" w:sz="0" w:space="0" w:color="auto"/>
                <w:bottom w:val="none" w:sz="0" w:space="0" w:color="auto"/>
                <w:right w:val="none" w:sz="0" w:space="0" w:color="auto"/>
              </w:divBdr>
            </w:div>
            <w:div w:id="1923877771">
              <w:marLeft w:val="0"/>
              <w:marRight w:val="0"/>
              <w:marTop w:val="0"/>
              <w:marBottom w:val="0"/>
              <w:divBdr>
                <w:top w:val="none" w:sz="0" w:space="0" w:color="auto"/>
                <w:left w:val="none" w:sz="0" w:space="0" w:color="auto"/>
                <w:bottom w:val="none" w:sz="0" w:space="0" w:color="auto"/>
                <w:right w:val="none" w:sz="0" w:space="0" w:color="auto"/>
              </w:divBdr>
            </w:div>
            <w:div w:id="1422752776">
              <w:marLeft w:val="0"/>
              <w:marRight w:val="0"/>
              <w:marTop w:val="0"/>
              <w:marBottom w:val="0"/>
              <w:divBdr>
                <w:top w:val="none" w:sz="0" w:space="0" w:color="auto"/>
                <w:left w:val="none" w:sz="0" w:space="0" w:color="auto"/>
                <w:bottom w:val="none" w:sz="0" w:space="0" w:color="auto"/>
                <w:right w:val="none" w:sz="0" w:space="0" w:color="auto"/>
              </w:divBdr>
            </w:div>
            <w:div w:id="1834450786">
              <w:marLeft w:val="0"/>
              <w:marRight w:val="0"/>
              <w:marTop w:val="0"/>
              <w:marBottom w:val="0"/>
              <w:divBdr>
                <w:top w:val="none" w:sz="0" w:space="0" w:color="auto"/>
                <w:left w:val="none" w:sz="0" w:space="0" w:color="auto"/>
                <w:bottom w:val="none" w:sz="0" w:space="0" w:color="auto"/>
                <w:right w:val="none" w:sz="0" w:space="0" w:color="auto"/>
              </w:divBdr>
            </w:div>
            <w:div w:id="25066323">
              <w:marLeft w:val="0"/>
              <w:marRight w:val="0"/>
              <w:marTop w:val="0"/>
              <w:marBottom w:val="0"/>
              <w:divBdr>
                <w:top w:val="none" w:sz="0" w:space="0" w:color="auto"/>
                <w:left w:val="none" w:sz="0" w:space="0" w:color="auto"/>
                <w:bottom w:val="none" w:sz="0" w:space="0" w:color="auto"/>
                <w:right w:val="none" w:sz="0" w:space="0" w:color="auto"/>
              </w:divBdr>
            </w:div>
            <w:div w:id="993028315">
              <w:marLeft w:val="0"/>
              <w:marRight w:val="0"/>
              <w:marTop w:val="0"/>
              <w:marBottom w:val="0"/>
              <w:divBdr>
                <w:top w:val="none" w:sz="0" w:space="0" w:color="auto"/>
                <w:left w:val="none" w:sz="0" w:space="0" w:color="auto"/>
                <w:bottom w:val="none" w:sz="0" w:space="0" w:color="auto"/>
                <w:right w:val="none" w:sz="0" w:space="0" w:color="auto"/>
              </w:divBdr>
            </w:div>
            <w:div w:id="909002570">
              <w:marLeft w:val="0"/>
              <w:marRight w:val="0"/>
              <w:marTop w:val="0"/>
              <w:marBottom w:val="0"/>
              <w:divBdr>
                <w:top w:val="none" w:sz="0" w:space="0" w:color="auto"/>
                <w:left w:val="none" w:sz="0" w:space="0" w:color="auto"/>
                <w:bottom w:val="none" w:sz="0" w:space="0" w:color="auto"/>
                <w:right w:val="none" w:sz="0" w:space="0" w:color="auto"/>
              </w:divBdr>
            </w:div>
            <w:div w:id="1947611050">
              <w:marLeft w:val="0"/>
              <w:marRight w:val="0"/>
              <w:marTop w:val="0"/>
              <w:marBottom w:val="0"/>
              <w:divBdr>
                <w:top w:val="none" w:sz="0" w:space="0" w:color="auto"/>
                <w:left w:val="none" w:sz="0" w:space="0" w:color="auto"/>
                <w:bottom w:val="none" w:sz="0" w:space="0" w:color="auto"/>
                <w:right w:val="none" w:sz="0" w:space="0" w:color="auto"/>
              </w:divBdr>
            </w:div>
            <w:div w:id="648293127">
              <w:marLeft w:val="0"/>
              <w:marRight w:val="0"/>
              <w:marTop w:val="0"/>
              <w:marBottom w:val="0"/>
              <w:divBdr>
                <w:top w:val="none" w:sz="0" w:space="0" w:color="auto"/>
                <w:left w:val="none" w:sz="0" w:space="0" w:color="auto"/>
                <w:bottom w:val="none" w:sz="0" w:space="0" w:color="auto"/>
                <w:right w:val="none" w:sz="0" w:space="0" w:color="auto"/>
              </w:divBdr>
            </w:div>
            <w:div w:id="1086464611">
              <w:marLeft w:val="0"/>
              <w:marRight w:val="0"/>
              <w:marTop w:val="0"/>
              <w:marBottom w:val="0"/>
              <w:divBdr>
                <w:top w:val="none" w:sz="0" w:space="0" w:color="auto"/>
                <w:left w:val="none" w:sz="0" w:space="0" w:color="auto"/>
                <w:bottom w:val="none" w:sz="0" w:space="0" w:color="auto"/>
                <w:right w:val="none" w:sz="0" w:space="0" w:color="auto"/>
              </w:divBdr>
            </w:div>
            <w:div w:id="1175923948">
              <w:marLeft w:val="0"/>
              <w:marRight w:val="0"/>
              <w:marTop w:val="0"/>
              <w:marBottom w:val="0"/>
              <w:divBdr>
                <w:top w:val="none" w:sz="0" w:space="0" w:color="auto"/>
                <w:left w:val="none" w:sz="0" w:space="0" w:color="auto"/>
                <w:bottom w:val="none" w:sz="0" w:space="0" w:color="auto"/>
                <w:right w:val="none" w:sz="0" w:space="0" w:color="auto"/>
              </w:divBdr>
            </w:div>
            <w:div w:id="1711682332">
              <w:marLeft w:val="0"/>
              <w:marRight w:val="0"/>
              <w:marTop w:val="0"/>
              <w:marBottom w:val="0"/>
              <w:divBdr>
                <w:top w:val="none" w:sz="0" w:space="0" w:color="auto"/>
                <w:left w:val="none" w:sz="0" w:space="0" w:color="auto"/>
                <w:bottom w:val="none" w:sz="0" w:space="0" w:color="auto"/>
                <w:right w:val="none" w:sz="0" w:space="0" w:color="auto"/>
              </w:divBdr>
            </w:div>
            <w:div w:id="1435443229">
              <w:marLeft w:val="0"/>
              <w:marRight w:val="0"/>
              <w:marTop w:val="0"/>
              <w:marBottom w:val="0"/>
              <w:divBdr>
                <w:top w:val="none" w:sz="0" w:space="0" w:color="auto"/>
                <w:left w:val="none" w:sz="0" w:space="0" w:color="auto"/>
                <w:bottom w:val="none" w:sz="0" w:space="0" w:color="auto"/>
                <w:right w:val="none" w:sz="0" w:space="0" w:color="auto"/>
              </w:divBdr>
            </w:div>
            <w:div w:id="417293782">
              <w:marLeft w:val="0"/>
              <w:marRight w:val="0"/>
              <w:marTop w:val="0"/>
              <w:marBottom w:val="0"/>
              <w:divBdr>
                <w:top w:val="none" w:sz="0" w:space="0" w:color="auto"/>
                <w:left w:val="none" w:sz="0" w:space="0" w:color="auto"/>
                <w:bottom w:val="none" w:sz="0" w:space="0" w:color="auto"/>
                <w:right w:val="none" w:sz="0" w:space="0" w:color="auto"/>
              </w:divBdr>
            </w:div>
            <w:div w:id="1928610760">
              <w:marLeft w:val="0"/>
              <w:marRight w:val="0"/>
              <w:marTop w:val="0"/>
              <w:marBottom w:val="0"/>
              <w:divBdr>
                <w:top w:val="none" w:sz="0" w:space="0" w:color="auto"/>
                <w:left w:val="none" w:sz="0" w:space="0" w:color="auto"/>
                <w:bottom w:val="none" w:sz="0" w:space="0" w:color="auto"/>
                <w:right w:val="none" w:sz="0" w:space="0" w:color="auto"/>
              </w:divBdr>
            </w:div>
            <w:div w:id="1515218233">
              <w:marLeft w:val="0"/>
              <w:marRight w:val="0"/>
              <w:marTop w:val="0"/>
              <w:marBottom w:val="0"/>
              <w:divBdr>
                <w:top w:val="none" w:sz="0" w:space="0" w:color="auto"/>
                <w:left w:val="none" w:sz="0" w:space="0" w:color="auto"/>
                <w:bottom w:val="none" w:sz="0" w:space="0" w:color="auto"/>
                <w:right w:val="none" w:sz="0" w:space="0" w:color="auto"/>
              </w:divBdr>
            </w:div>
            <w:div w:id="1388265060">
              <w:marLeft w:val="0"/>
              <w:marRight w:val="0"/>
              <w:marTop w:val="0"/>
              <w:marBottom w:val="0"/>
              <w:divBdr>
                <w:top w:val="none" w:sz="0" w:space="0" w:color="auto"/>
                <w:left w:val="none" w:sz="0" w:space="0" w:color="auto"/>
                <w:bottom w:val="none" w:sz="0" w:space="0" w:color="auto"/>
                <w:right w:val="none" w:sz="0" w:space="0" w:color="auto"/>
              </w:divBdr>
            </w:div>
            <w:div w:id="398096181">
              <w:marLeft w:val="0"/>
              <w:marRight w:val="0"/>
              <w:marTop w:val="0"/>
              <w:marBottom w:val="0"/>
              <w:divBdr>
                <w:top w:val="none" w:sz="0" w:space="0" w:color="auto"/>
                <w:left w:val="none" w:sz="0" w:space="0" w:color="auto"/>
                <w:bottom w:val="none" w:sz="0" w:space="0" w:color="auto"/>
                <w:right w:val="none" w:sz="0" w:space="0" w:color="auto"/>
              </w:divBdr>
            </w:div>
            <w:div w:id="1593316356">
              <w:marLeft w:val="0"/>
              <w:marRight w:val="0"/>
              <w:marTop w:val="0"/>
              <w:marBottom w:val="0"/>
              <w:divBdr>
                <w:top w:val="none" w:sz="0" w:space="0" w:color="auto"/>
                <w:left w:val="none" w:sz="0" w:space="0" w:color="auto"/>
                <w:bottom w:val="none" w:sz="0" w:space="0" w:color="auto"/>
                <w:right w:val="none" w:sz="0" w:space="0" w:color="auto"/>
              </w:divBdr>
            </w:div>
            <w:div w:id="1664317703">
              <w:marLeft w:val="0"/>
              <w:marRight w:val="0"/>
              <w:marTop w:val="0"/>
              <w:marBottom w:val="0"/>
              <w:divBdr>
                <w:top w:val="none" w:sz="0" w:space="0" w:color="auto"/>
                <w:left w:val="none" w:sz="0" w:space="0" w:color="auto"/>
                <w:bottom w:val="none" w:sz="0" w:space="0" w:color="auto"/>
                <w:right w:val="none" w:sz="0" w:space="0" w:color="auto"/>
              </w:divBdr>
            </w:div>
            <w:div w:id="529103832">
              <w:marLeft w:val="0"/>
              <w:marRight w:val="0"/>
              <w:marTop w:val="0"/>
              <w:marBottom w:val="0"/>
              <w:divBdr>
                <w:top w:val="none" w:sz="0" w:space="0" w:color="auto"/>
                <w:left w:val="none" w:sz="0" w:space="0" w:color="auto"/>
                <w:bottom w:val="none" w:sz="0" w:space="0" w:color="auto"/>
                <w:right w:val="none" w:sz="0" w:space="0" w:color="auto"/>
              </w:divBdr>
            </w:div>
            <w:div w:id="1048605814">
              <w:marLeft w:val="0"/>
              <w:marRight w:val="0"/>
              <w:marTop w:val="0"/>
              <w:marBottom w:val="0"/>
              <w:divBdr>
                <w:top w:val="none" w:sz="0" w:space="0" w:color="auto"/>
                <w:left w:val="none" w:sz="0" w:space="0" w:color="auto"/>
                <w:bottom w:val="none" w:sz="0" w:space="0" w:color="auto"/>
                <w:right w:val="none" w:sz="0" w:space="0" w:color="auto"/>
              </w:divBdr>
            </w:div>
            <w:div w:id="277152915">
              <w:marLeft w:val="0"/>
              <w:marRight w:val="0"/>
              <w:marTop w:val="0"/>
              <w:marBottom w:val="0"/>
              <w:divBdr>
                <w:top w:val="none" w:sz="0" w:space="0" w:color="auto"/>
                <w:left w:val="none" w:sz="0" w:space="0" w:color="auto"/>
                <w:bottom w:val="none" w:sz="0" w:space="0" w:color="auto"/>
                <w:right w:val="none" w:sz="0" w:space="0" w:color="auto"/>
              </w:divBdr>
            </w:div>
            <w:div w:id="8609242">
              <w:marLeft w:val="0"/>
              <w:marRight w:val="0"/>
              <w:marTop w:val="0"/>
              <w:marBottom w:val="0"/>
              <w:divBdr>
                <w:top w:val="none" w:sz="0" w:space="0" w:color="auto"/>
                <w:left w:val="none" w:sz="0" w:space="0" w:color="auto"/>
                <w:bottom w:val="none" w:sz="0" w:space="0" w:color="auto"/>
                <w:right w:val="none" w:sz="0" w:space="0" w:color="auto"/>
              </w:divBdr>
            </w:div>
            <w:div w:id="358353974">
              <w:marLeft w:val="0"/>
              <w:marRight w:val="0"/>
              <w:marTop w:val="0"/>
              <w:marBottom w:val="0"/>
              <w:divBdr>
                <w:top w:val="none" w:sz="0" w:space="0" w:color="auto"/>
                <w:left w:val="none" w:sz="0" w:space="0" w:color="auto"/>
                <w:bottom w:val="none" w:sz="0" w:space="0" w:color="auto"/>
                <w:right w:val="none" w:sz="0" w:space="0" w:color="auto"/>
              </w:divBdr>
            </w:div>
            <w:div w:id="276185800">
              <w:marLeft w:val="0"/>
              <w:marRight w:val="0"/>
              <w:marTop w:val="0"/>
              <w:marBottom w:val="0"/>
              <w:divBdr>
                <w:top w:val="none" w:sz="0" w:space="0" w:color="auto"/>
                <w:left w:val="none" w:sz="0" w:space="0" w:color="auto"/>
                <w:bottom w:val="none" w:sz="0" w:space="0" w:color="auto"/>
                <w:right w:val="none" w:sz="0" w:space="0" w:color="auto"/>
              </w:divBdr>
            </w:div>
            <w:div w:id="2083019499">
              <w:marLeft w:val="0"/>
              <w:marRight w:val="0"/>
              <w:marTop w:val="0"/>
              <w:marBottom w:val="0"/>
              <w:divBdr>
                <w:top w:val="none" w:sz="0" w:space="0" w:color="auto"/>
                <w:left w:val="none" w:sz="0" w:space="0" w:color="auto"/>
                <w:bottom w:val="none" w:sz="0" w:space="0" w:color="auto"/>
                <w:right w:val="none" w:sz="0" w:space="0" w:color="auto"/>
              </w:divBdr>
            </w:div>
            <w:div w:id="2131628099">
              <w:marLeft w:val="0"/>
              <w:marRight w:val="0"/>
              <w:marTop w:val="0"/>
              <w:marBottom w:val="0"/>
              <w:divBdr>
                <w:top w:val="none" w:sz="0" w:space="0" w:color="auto"/>
                <w:left w:val="none" w:sz="0" w:space="0" w:color="auto"/>
                <w:bottom w:val="none" w:sz="0" w:space="0" w:color="auto"/>
                <w:right w:val="none" w:sz="0" w:space="0" w:color="auto"/>
              </w:divBdr>
            </w:div>
            <w:div w:id="2008246651">
              <w:marLeft w:val="0"/>
              <w:marRight w:val="0"/>
              <w:marTop w:val="0"/>
              <w:marBottom w:val="0"/>
              <w:divBdr>
                <w:top w:val="none" w:sz="0" w:space="0" w:color="auto"/>
                <w:left w:val="none" w:sz="0" w:space="0" w:color="auto"/>
                <w:bottom w:val="none" w:sz="0" w:space="0" w:color="auto"/>
                <w:right w:val="none" w:sz="0" w:space="0" w:color="auto"/>
              </w:divBdr>
            </w:div>
            <w:div w:id="1203707275">
              <w:marLeft w:val="0"/>
              <w:marRight w:val="0"/>
              <w:marTop w:val="0"/>
              <w:marBottom w:val="0"/>
              <w:divBdr>
                <w:top w:val="none" w:sz="0" w:space="0" w:color="auto"/>
                <w:left w:val="none" w:sz="0" w:space="0" w:color="auto"/>
                <w:bottom w:val="none" w:sz="0" w:space="0" w:color="auto"/>
                <w:right w:val="none" w:sz="0" w:space="0" w:color="auto"/>
              </w:divBdr>
            </w:div>
            <w:div w:id="1687947761">
              <w:marLeft w:val="0"/>
              <w:marRight w:val="0"/>
              <w:marTop w:val="0"/>
              <w:marBottom w:val="0"/>
              <w:divBdr>
                <w:top w:val="none" w:sz="0" w:space="0" w:color="auto"/>
                <w:left w:val="none" w:sz="0" w:space="0" w:color="auto"/>
                <w:bottom w:val="none" w:sz="0" w:space="0" w:color="auto"/>
                <w:right w:val="none" w:sz="0" w:space="0" w:color="auto"/>
              </w:divBdr>
            </w:div>
            <w:div w:id="1929346579">
              <w:marLeft w:val="0"/>
              <w:marRight w:val="0"/>
              <w:marTop w:val="0"/>
              <w:marBottom w:val="0"/>
              <w:divBdr>
                <w:top w:val="none" w:sz="0" w:space="0" w:color="auto"/>
                <w:left w:val="none" w:sz="0" w:space="0" w:color="auto"/>
                <w:bottom w:val="none" w:sz="0" w:space="0" w:color="auto"/>
                <w:right w:val="none" w:sz="0" w:space="0" w:color="auto"/>
              </w:divBdr>
            </w:div>
            <w:div w:id="1424909742">
              <w:marLeft w:val="0"/>
              <w:marRight w:val="0"/>
              <w:marTop w:val="0"/>
              <w:marBottom w:val="0"/>
              <w:divBdr>
                <w:top w:val="none" w:sz="0" w:space="0" w:color="auto"/>
                <w:left w:val="none" w:sz="0" w:space="0" w:color="auto"/>
                <w:bottom w:val="none" w:sz="0" w:space="0" w:color="auto"/>
                <w:right w:val="none" w:sz="0" w:space="0" w:color="auto"/>
              </w:divBdr>
            </w:div>
            <w:div w:id="1676805609">
              <w:marLeft w:val="0"/>
              <w:marRight w:val="0"/>
              <w:marTop w:val="0"/>
              <w:marBottom w:val="0"/>
              <w:divBdr>
                <w:top w:val="none" w:sz="0" w:space="0" w:color="auto"/>
                <w:left w:val="none" w:sz="0" w:space="0" w:color="auto"/>
                <w:bottom w:val="none" w:sz="0" w:space="0" w:color="auto"/>
                <w:right w:val="none" w:sz="0" w:space="0" w:color="auto"/>
              </w:divBdr>
            </w:div>
            <w:div w:id="1205023080">
              <w:marLeft w:val="0"/>
              <w:marRight w:val="0"/>
              <w:marTop w:val="0"/>
              <w:marBottom w:val="0"/>
              <w:divBdr>
                <w:top w:val="none" w:sz="0" w:space="0" w:color="auto"/>
                <w:left w:val="none" w:sz="0" w:space="0" w:color="auto"/>
                <w:bottom w:val="none" w:sz="0" w:space="0" w:color="auto"/>
                <w:right w:val="none" w:sz="0" w:space="0" w:color="auto"/>
              </w:divBdr>
            </w:div>
            <w:div w:id="2008627545">
              <w:marLeft w:val="0"/>
              <w:marRight w:val="0"/>
              <w:marTop w:val="0"/>
              <w:marBottom w:val="0"/>
              <w:divBdr>
                <w:top w:val="none" w:sz="0" w:space="0" w:color="auto"/>
                <w:left w:val="none" w:sz="0" w:space="0" w:color="auto"/>
                <w:bottom w:val="none" w:sz="0" w:space="0" w:color="auto"/>
                <w:right w:val="none" w:sz="0" w:space="0" w:color="auto"/>
              </w:divBdr>
            </w:div>
            <w:div w:id="837575255">
              <w:marLeft w:val="0"/>
              <w:marRight w:val="0"/>
              <w:marTop w:val="0"/>
              <w:marBottom w:val="0"/>
              <w:divBdr>
                <w:top w:val="none" w:sz="0" w:space="0" w:color="auto"/>
                <w:left w:val="none" w:sz="0" w:space="0" w:color="auto"/>
                <w:bottom w:val="none" w:sz="0" w:space="0" w:color="auto"/>
                <w:right w:val="none" w:sz="0" w:space="0" w:color="auto"/>
              </w:divBdr>
            </w:div>
            <w:div w:id="1365208967">
              <w:marLeft w:val="0"/>
              <w:marRight w:val="0"/>
              <w:marTop w:val="0"/>
              <w:marBottom w:val="0"/>
              <w:divBdr>
                <w:top w:val="none" w:sz="0" w:space="0" w:color="auto"/>
                <w:left w:val="none" w:sz="0" w:space="0" w:color="auto"/>
                <w:bottom w:val="none" w:sz="0" w:space="0" w:color="auto"/>
                <w:right w:val="none" w:sz="0" w:space="0" w:color="auto"/>
              </w:divBdr>
            </w:div>
            <w:div w:id="648438104">
              <w:marLeft w:val="0"/>
              <w:marRight w:val="0"/>
              <w:marTop w:val="0"/>
              <w:marBottom w:val="0"/>
              <w:divBdr>
                <w:top w:val="none" w:sz="0" w:space="0" w:color="auto"/>
                <w:left w:val="none" w:sz="0" w:space="0" w:color="auto"/>
                <w:bottom w:val="none" w:sz="0" w:space="0" w:color="auto"/>
                <w:right w:val="none" w:sz="0" w:space="0" w:color="auto"/>
              </w:divBdr>
            </w:div>
            <w:div w:id="299921346">
              <w:marLeft w:val="0"/>
              <w:marRight w:val="0"/>
              <w:marTop w:val="0"/>
              <w:marBottom w:val="0"/>
              <w:divBdr>
                <w:top w:val="none" w:sz="0" w:space="0" w:color="auto"/>
                <w:left w:val="none" w:sz="0" w:space="0" w:color="auto"/>
                <w:bottom w:val="none" w:sz="0" w:space="0" w:color="auto"/>
                <w:right w:val="none" w:sz="0" w:space="0" w:color="auto"/>
              </w:divBdr>
            </w:div>
            <w:div w:id="199906480">
              <w:marLeft w:val="0"/>
              <w:marRight w:val="0"/>
              <w:marTop w:val="0"/>
              <w:marBottom w:val="0"/>
              <w:divBdr>
                <w:top w:val="none" w:sz="0" w:space="0" w:color="auto"/>
                <w:left w:val="none" w:sz="0" w:space="0" w:color="auto"/>
                <w:bottom w:val="none" w:sz="0" w:space="0" w:color="auto"/>
                <w:right w:val="none" w:sz="0" w:space="0" w:color="auto"/>
              </w:divBdr>
            </w:div>
            <w:div w:id="362172420">
              <w:marLeft w:val="0"/>
              <w:marRight w:val="0"/>
              <w:marTop w:val="0"/>
              <w:marBottom w:val="0"/>
              <w:divBdr>
                <w:top w:val="none" w:sz="0" w:space="0" w:color="auto"/>
                <w:left w:val="none" w:sz="0" w:space="0" w:color="auto"/>
                <w:bottom w:val="none" w:sz="0" w:space="0" w:color="auto"/>
                <w:right w:val="none" w:sz="0" w:space="0" w:color="auto"/>
              </w:divBdr>
            </w:div>
            <w:div w:id="1283726641">
              <w:marLeft w:val="0"/>
              <w:marRight w:val="0"/>
              <w:marTop w:val="0"/>
              <w:marBottom w:val="0"/>
              <w:divBdr>
                <w:top w:val="none" w:sz="0" w:space="0" w:color="auto"/>
                <w:left w:val="none" w:sz="0" w:space="0" w:color="auto"/>
                <w:bottom w:val="none" w:sz="0" w:space="0" w:color="auto"/>
                <w:right w:val="none" w:sz="0" w:space="0" w:color="auto"/>
              </w:divBdr>
            </w:div>
            <w:div w:id="1829011181">
              <w:marLeft w:val="0"/>
              <w:marRight w:val="0"/>
              <w:marTop w:val="0"/>
              <w:marBottom w:val="0"/>
              <w:divBdr>
                <w:top w:val="none" w:sz="0" w:space="0" w:color="auto"/>
                <w:left w:val="none" w:sz="0" w:space="0" w:color="auto"/>
                <w:bottom w:val="none" w:sz="0" w:space="0" w:color="auto"/>
                <w:right w:val="none" w:sz="0" w:space="0" w:color="auto"/>
              </w:divBdr>
            </w:div>
            <w:div w:id="93013217">
              <w:marLeft w:val="0"/>
              <w:marRight w:val="0"/>
              <w:marTop w:val="0"/>
              <w:marBottom w:val="0"/>
              <w:divBdr>
                <w:top w:val="none" w:sz="0" w:space="0" w:color="auto"/>
                <w:left w:val="none" w:sz="0" w:space="0" w:color="auto"/>
                <w:bottom w:val="none" w:sz="0" w:space="0" w:color="auto"/>
                <w:right w:val="none" w:sz="0" w:space="0" w:color="auto"/>
              </w:divBdr>
            </w:div>
            <w:div w:id="428625166">
              <w:marLeft w:val="0"/>
              <w:marRight w:val="0"/>
              <w:marTop w:val="0"/>
              <w:marBottom w:val="0"/>
              <w:divBdr>
                <w:top w:val="none" w:sz="0" w:space="0" w:color="auto"/>
                <w:left w:val="none" w:sz="0" w:space="0" w:color="auto"/>
                <w:bottom w:val="none" w:sz="0" w:space="0" w:color="auto"/>
                <w:right w:val="none" w:sz="0" w:space="0" w:color="auto"/>
              </w:divBdr>
            </w:div>
            <w:div w:id="578447910">
              <w:marLeft w:val="0"/>
              <w:marRight w:val="0"/>
              <w:marTop w:val="0"/>
              <w:marBottom w:val="0"/>
              <w:divBdr>
                <w:top w:val="none" w:sz="0" w:space="0" w:color="auto"/>
                <w:left w:val="none" w:sz="0" w:space="0" w:color="auto"/>
                <w:bottom w:val="none" w:sz="0" w:space="0" w:color="auto"/>
                <w:right w:val="none" w:sz="0" w:space="0" w:color="auto"/>
              </w:divBdr>
            </w:div>
            <w:div w:id="1621840853">
              <w:marLeft w:val="0"/>
              <w:marRight w:val="0"/>
              <w:marTop w:val="0"/>
              <w:marBottom w:val="0"/>
              <w:divBdr>
                <w:top w:val="none" w:sz="0" w:space="0" w:color="auto"/>
                <w:left w:val="none" w:sz="0" w:space="0" w:color="auto"/>
                <w:bottom w:val="none" w:sz="0" w:space="0" w:color="auto"/>
                <w:right w:val="none" w:sz="0" w:space="0" w:color="auto"/>
              </w:divBdr>
            </w:div>
            <w:div w:id="697852676">
              <w:marLeft w:val="0"/>
              <w:marRight w:val="0"/>
              <w:marTop w:val="0"/>
              <w:marBottom w:val="0"/>
              <w:divBdr>
                <w:top w:val="none" w:sz="0" w:space="0" w:color="auto"/>
                <w:left w:val="none" w:sz="0" w:space="0" w:color="auto"/>
                <w:bottom w:val="none" w:sz="0" w:space="0" w:color="auto"/>
                <w:right w:val="none" w:sz="0" w:space="0" w:color="auto"/>
              </w:divBdr>
            </w:div>
            <w:div w:id="998121851">
              <w:marLeft w:val="0"/>
              <w:marRight w:val="0"/>
              <w:marTop w:val="0"/>
              <w:marBottom w:val="0"/>
              <w:divBdr>
                <w:top w:val="none" w:sz="0" w:space="0" w:color="auto"/>
                <w:left w:val="none" w:sz="0" w:space="0" w:color="auto"/>
                <w:bottom w:val="none" w:sz="0" w:space="0" w:color="auto"/>
                <w:right w:val="none" w:sz="0" w:space="0" w:color="auto"/>
              </w:divBdr>
            </w:div>
            <w:div w:id="1986928189">
              <w:marLeft w:val="0"/>
              <w:marRight w:val="0"/>
              <w:marTop w:val="0"/>
              <w:marBottom w:val="0"/>
              <w:divBdr>
                <w:top w:val="none" w:sz="0" w:space="0" w:color="auto"/>
                <w:left w:val="none" w:sz="0" w:space="0" w:color="auto"/>
                <w:bottom w:val="none" w:sz="0" w:space="0" w:color="auto"/>
                <w:right w:val="none" w:sz="0" w:space="0" w:color="auto"/>
              </w:divBdr>
            </w:div>
            <w:div w:id="423188338">
              <w:marLeft w:val="0"/>
              <w:marRight w:val="0"/>
              <w:marTop w:val="0"/>
              <w:marBottom w:val="0"/>
              <w:divBdr>
                <w:top w:val="none" w:sz="0" w:space="0" w:color="auto"/>
                <w:left w:val="none" w:sz="0" w:space="0" w:color="auto"/>
                <w:bottom w:val="none" w:sz="0" w:space="0" w:color="auto"/>
                <w:right w:val="none" w:sz="0" w:space="0" w:color="auto"/>
              </w:divBdr>
            </w:div>
            <w:div w:id="1685478745">
              <w:marLeft w:val="0"/>
              <w:marRight w:val="0"/>
              <w:marTop w:val="0"/>
              <w:marBottom w:val="0"/>
              <w:divBdr>
                <w:top w:val="none" w:sz="0" w:space="0" w:color="auto"/>
                <w:left w:val="none" w:sz="0" w:space="0" w:color="auto"/>
                <w:bottom w:val="none" w:sz="0" w:space="0" w:color="auto"/>
                <w:right w:val="none" w:sz="0" w:space="0" w:color="auto"/>
              </w:divBdr>
            </w:div>
            <w:div w:id="1053507511">
              <w:marLeft w:val="0"/>
              <w:marRight w:val="0"/>
              <w:marTop w:val="0"/>
              <w:marBottom w:val="0"/>
              <w:divBdr>
                <w:top w:val="none" w:sz="0" w:space="0" w:color="auto"/>
                <w:left w:val="none" w:sz="0" w:space="0" w:color="auto"/>
                <w:bottom w:val="none" w:sz="0" w:space="0" w:color="auto"/>
                <w:right w:val="none" w:sz="0" w:space="0" w:color="auto"/>
              </w:divBdr>
            </w:div>
            <w:div w:id="2059628314">
              <w:marLeft w:val="0"/>
              <w:marRight w:val="0"/>
              <w:marTop w:val="0"/>
              <w:marBottom w:val="0"/>
              <w:divBdr>
                <w:top w:val="none" w:sz="0" w:space="0" w:color="auto"/>
                <w:left w:val="none" w:sz="0" w:space="0" w:color="auto"/>
                <w:bottom w:val="none" w:sz="0" w:space="0" w:color="auto"/>
                <w:right w:val="none" w:sz="0" w:space="0" w:color="auto"/>
              </w:divBdr>
            </w:div>
            <w:div w:id="1599294375">
              <w:marLeft w:val="0"/>
              <w:marRight w:val="0"/>
              <w:marTop w:val="0"/>
              <w:marBottom w:val="0"/>
              <w:divBdr>
                <w:top w:val="none" w:sz="0" w:space="0" w:color="auto"/>
                <w:left w:val="none" w:sz="0" w:space="0" w:color="auto"/>
                <w:bottom w:val="none" w:sz="0" w:space="0" w:color="auto"/>
                <w:right w:val="none" w:sz="0" w:space="0" w:color="auto"/>
              </w:divBdr>
            </w:div>
            <w:div w:id="1966695045">
              <w:marLeft w:val="0"/>
              <w:marRight w:val="0"/>
              <w:marTop w:val="0"/>
              <w:marBottom w:val="0"/>
              <w:divBdr>
                <w:top w:val="none" w:sz="0" w:space="0" w:color="auto"/>
                <w:left w:val="none" w:sz="0" w:space="0" w:color="auto"/>
                <w:bottom w:val="none" w:sz="0" w:space="0" w:color="auto"/>
                <w:right w:val="none" w:sz="0" w:space="0" w:color="auto"/>
              </w:divBdr>
            </w:div>
            <w:div w:id="786201732">
              <w:marLeft w:val="0"/>
              <w:marRight w:val="0"/>
              <w:marTop w:val="0"/>
              <w:marBottom w:val="0"/>
              <w:divBdr>
                <w:top w:val="none" w:sz="0" w:space="0" w:color="auto"/>
                <w:left w:val="none" w:sz="0" w:space="0" w:color="auto"/>
                <w:bottom w:val="none" w:sz="0" w:space="0" w:color="auto"/>
                <w:right w:val="none" w:sz="0" w:space="0" w:color="auto"/>
              </w:divBdr>
            </w:div>
            <w:div w:id="1968925927">
              <w:marLeft w:val="0"/>
              <w:marRight w:val="0"/>
              <w:marTop w:val="0"/>
              <w:marBottom w:val="0"/>
              <w:divBdr>
                <w:top w:val="none" w:sz="0" w:space="0" w:color="auto"/>
                <w:left w:val="none" w:sz="0" w:space="0" w:color="auto"/>
                <w:bottom w:val="none" w:sz="0" w:space="0" w:color="auto"/>
                <w:right w:val="none" w:sz="0" w:space="0" w:color="auto"/>
              </w:divBdr>
            </w:div>
            <w:div w:id="191040826">
              <w:marLeft w:val="0"/>
              <w:marRight w:val="0"/>
              <w:marTop w:val="0"/>
              <w:marBottom w:val="0"/>
              <w:divBdr>
                <w:top w:val="none" w:sz="0" w:space="0" w:color="auto"/>
                <w:left w:val="none" w:sz="0" w:space="0" w:color="auto"/>
                <w:bottom w:val="none" w:sz="0" w:space="0" w:color="auto"/>
                <w:right w:val="none" w:sz="0" w:space="0" w:color="auto"/>
              </w:divBdr>
            </w:div>
            <w:div w:id="1790473532">
              <w:marLeft w:val="0"/>
              <w:marRight w:val="0"/>
              <w:marTop w:val="0"/>
              <w:marBottom w:val="0"/>
              <w:divBdr>
                <w:top w:val="none" w:sz="0" w:space="0" w:color="auto"/>
                <w:left w:val="none" w:sz="0" w:space="0" w:color="auto"/>
                <w:bottom w:val="none" w:sz="0" w:space="0" w:color="auto"/>
                <w:right w:val="none" w:sz="0" w:space="0" w:color="auto"/>
              </w:divBdr>
            </w:div>
            <w:div w:id="511189880">
              <w:marLeft w:val="0"/>
              <w:marRight w:val="0"/>
              <w:marTop w:val="0"/>
              <w:marBottom w:val="0"/>
              <w:divBdr>
                <w:top w:val="none" w:sz="0" w:space="0" w:color="auto"/>
                <w:left w:val="none" w:sz="0" w:space="0" w:color="auto"/>
                <w:bottom w:val="none" w:sz="0" w:space="0" w:color="auto"/>
                <w:right w:val="none" w:sz="0" w:space="0" w:color="auto"/>
              </w:divBdr>
            </w:div>
            <w:div w:id="909265513">
              <w:marLeft w:val="0"/>
              <w:marRight w:val="0"/>
              <w:marTop w:val="0"/>
              <w:marBottom w:val="0"/>
              <w:divBdr>
                <w:top w:val="none" w:sz="0" w:space="0" w:color="auto"/>
                <w:left w:val="none" w:sz="0" w:space="0" w:color="auto"/>
                <w:bottom w:val="none" w:sz="0" w:space="0" w:color="auto"/>
                <w:right w:val="none" w:sz="0" w:space="0" w:color="auto"/>
              </w:divBdr>
            </w:div>
            <w:div w:id="975068432">
              <w:marLeft w:val="0"/>
              <w:marRight w:val="0"/>
              <w:marTop w:val="0"/>
              <w:marBottom w:val="0"/>
              <w:divBdr>
                <w:top w:val="none" w:sz="0" w:space="0" w:color="auto"/>
                <w:left w:val="none" w:sz="0" w:space="0" w:color="auto"/>
                <w:bottom w:val="none" w:sz="0" w:space="0" w:color="auto"/>
                <w:right w:val="none" w:sz="0" w:space="0" w:color="auto"/>
              </w:divBdr>
            </w:div>
            <w:div w:id="1202742166">
              <w:marLeft w:val="0"/>
              <w:marRight w:val="0"/>
              <w:marTop w:val="0"/>
              <w:marBottom w:val="0"/>
              <w:divBdr>
                <w:top w:val="none" w:sz="0" w:space="0" w:color="auto"/>
                <w:left w:val="none" w:sz="0" w:space="0" w:color="auto"/>
                <w:bottom w:val="none" w:sz="0" w:space="0" w:color="auto"/>
                <w:right w:val="none" w:sz="0" w:space="0" w:color="auto"/>
              </w:divBdr>
            </w:div>
            <w:div w:id="394208431">
              <w:marLeft w:val="0"/>
              <w:marRight w:val="0"/>
              <w:marTop w:val="0"/>
              <w:marBottom w:val="0"/>
              <w:divBdr>
                <w:top w:val="none" w:sz="0" w:space="0" w:color="auto"/>
                <w:left w:val="none" w:sz="0" w:space="0" w:color="auto"/>
                <w:bottom w:val="none" w:sz="0" w:space="0" w:color="auto"/>
                <w:right w:val="none" w:sz="0" w:space="0" w:color="auto"/>
              </w:divBdr>
            </w:div>
            <w:div w:id="1475369598">
              <w:marLeft w:val="0"/>
              <w:marRight w:val="0"/>
              <w:marTop w:val="0"/>
              <w:marBottom w:val="0"/>
              <w:divBdr>
                <w:top w:val="none" w:sz="0" w:space="0" w:color="auto"/>
                <w:left w:val="none" w:sz="0" w:space="0" w:color="auto"/>
                <w:bottom w:val="none" w:sz="0" w:space="0" w:color="auto"/>
                <w:right w:val="none" w:sz="0" w:space="0" w:color="auto"/>
              </w:divBdr>
            </w:div>
            <w:div w:id="884563041">
              <w:marLeft w:val="0"/>
              <w:marRight w:val="0"/>
              <w:marTop w:val="0"/>
              <w:marBottom w:val="0"/>
              <w:divBdr>
                <w:top w:val="none" w:sz="0" w:space="0" w:color="auto"/>
                <w:left w:val="none" w:sz="0" w:space="0" w:color="auto"/>
                <w:bottom w:val="none" w:sz="0" w:space="0" w:color="auto"/>
                <w:right w:val="none" w:sz="0" w:space="0" w:color="auto"/>
              </w:divBdr>
            </w:div>
            <w:div w:id="665674770">
              <w:marLeft w:val="0"/>
              <w:marRight w:val="0"/>
              <w:marTop w:val="0"/>
              <w:marBottom w:val="0"/>
              <w:divBdr>
                <w:top w:val="none" w:sz="0" w:space="0" w:color="auto"/>
                <w:left w:val="none" w:sz="0" w:space="0" w:color="auto"/>
                <w:bottom w:val="none" w:sz="0" w:space="0" w:color="auto"/>
                <w:right w:val="none" w:sz="0" w:space="0" w:color="auto"/>
              </w:divBdr>
            </w:div>
            <w:div w:id="879898307">
              <w:marLeft w:val="0"/>
              <w:marRight w:val="0"/>
              <w:marTop w:val="0"/>
              <w:marBottom w:val="0"/>
              <w:divBdr>
                <w:top w:val="none" w:sz="0" w:space="0" w:color="auto"/>
                <w:left w:val="none" w:sz="0" w:space="0" w:color="auto"/>
                <w:bottom w:val="none" w:sz="0" w:space="0" w:color="auto"/>
                <w:right w:val="none" w:sz="0" w:space="0" w:color="auto"/>
              </w:divBdr>
            </w:div>
            <w:div w:id="1943536101">
              <w:marLeft w:val="0"/>
              <w:marRight w:val="0"/>
              <w:marTop w:val="0"/>
              <w:marBottom w:val="0"/>
              <w:divBdr>
                <w:top w:val="none" w:sz="0" w:space="0" w:color="auto"/>
                <w:left w:val="none" w:sz="0" w:space="0" w:color="auto"/>
                <w:bottom w:val="none" w:sz="0" w:space="0" w:color="auto"/>
                <w:right w:val="none" w:sz="0" w:space="0" w:color="auto"/>
              </w:divBdr>
            </w:div>
            <w:div w:id="787431462">
              <w:marLeft w:val="0"/>
              <w:marRight w:val="0"/>
              <w:marTop w:val="0"/>
              <w:marBottom w:val="0"/>
              <w:divBdr>
                <w:top w:val="none" w:sz="0" w:space="0" w:color="auto"/>
                <w:left w:val="none" w:sz="0" w:space="0" w:color="auto"/>
                <w:bottom w:val="none" w:sz="0" w:space="0" w:color="auto"/>
                <w:right w:val="none" w:sz="0" w:space="0" w:color="auto"/>
              </w:divBdr>
            </w:div>
            <w:div w:id="2092386032">
              <w:marLeft w:val="0"/>
              <w:marRight w:val="0"/>
              <w:marTop w:val="0"/>
              <w:marBottom w:val="0"/>
              <w:divBdr>
                <w:top w:val="none" w:sz="0" w:space="0" w:color="auto"/>
                <w:left w:val="none" w:sz="0" w:space="0" w:color="auto"/>
                <w:bottom w:val="none" w:sz="0" w:space="0" w:color="auto"/>
                <w:right w:val="none" w:sz="0" w:space="0" w:color="auto"/>
              </w:divBdr>
            </w:div>
            <w:div w:id="156962999">
              <w:marLeft w:val="0"/>
              <w:marRight w:val="0"/>
              <w:marTop w:val="0"/>
              <w:marBottom w:val="0"/>
              <w:divBdr>
                <w:top w:val="none" w:sz="0" w:space="0" w:color="auto"/>
                <w:left w:val="none" w:sz="0" w:space="0" w:color="auto"/>
                <w:bottom w:val="none" w:sz="0" w:space="0" w:color="auto"/>
                <w:right w:val="none" w:sz="0" w:space="0" w:color="auto"/>
              </w:divBdr>
            </w:div>
            <w:div w:id="1003700081">
              <w:marLeft w:val="0"/>
              <w:marRight w:val="0"/>
              <w:marTop w:val="0"/>
              <w:marBottom w:val="0"/>
              <w:divBdr>
                <w:top w:val="none" w:sz="0" w:space="0" w:color="auto"/>
                <w:left w:val="none" w:sz="0" w:space="0" w:color="auto"/>
                <w:bottom w:val="none" w:sz="0" w:space="0" w:color="auto"/>
                <w:right w:val="none" w:sz="0" w:space="0" w:color="auto"/>
              </w:divBdr>
            </w:div>
            <w:div w:id="1556625269">
              <w:marLeft w:val="0"/>
              <w:marRight w:val="0"/>
              <w:marTop w:val="0"/>
              <w:marBottom w:val="0"/>
              <w:divBdr>
                <w:top w:val="none" w:sz="0" w:space="0" w:color="auto"/>
                <w:left w:val="none" w:sz="0" w:space="0" w:color="auto"/>
                <w:bottom w:val="none" w:sz="0" w:space="0" w:color="auto"/>
                <w:right w:val="none" w:sz="0" w:space="0" w:color="auto"/>
              </w:divBdr>
            </w:div>
            <w:div w:id="231432165">
              <w:marLeft w:val="0"/>
              <w:marRight w:val="0"/>
              <w:marTop w:val="0"/>
              <w:marBottom w:val="0"/>
              <w:divBdr>
                <w:top w:val="none" w:sz="0" w:space="0" w:color="auto"/>
                <w:left w:val="none" w:sz="0" w:space="0" w:color="auto"/>
                <w:bottom w:val="none" w:sz="0" w:space="0" w:color="auto"/>
                <w:right w:val="none" w:sz="0" w:space="0" w:color="auto"/>
              </w:divBdr>
            </w:div>
            <w:div w:id="2133160083">
              <w:marLeft w:val="0"/>
              <w:marRight w:val="0"/>
              <w:marTop w:val="0"/>
              <w:marBottom w:val="0"/>
              <w:divBdr>
                <w:top w:val="none" w:sz="0" w:space="0" w:color="auto"/>
                <w:left w:val="none" w:sz="0" w:space="0" w:color="auto"/>
                <w:bottom w:val="none" w:sz="0" w:space="0" w:color="auto"/>
                <w:right w:val="none" w:sz="0" w:space="0" w:color="auto"/>
              </w:divBdr>
            </w:div>
            <w:div w:id="1433207399">
              <w:marLeft w:val="0"/>
              <w:marRight w:val="0"/>
              <w:marTop w:val="0"/>
              <w:marBottom w:val="0"/>
              <w:divBdr>
                <w:top w:val="none" w:sz="0" w:space="0" w:color="auto"/>
                <w:left w:val="none" w:sz="0" w:space="0" w:color="auto"/>
                <w:bottom w:val="none" w:sz="0" w:space="0" w:color="auto"/>
                <w:right w:val="none" w:sz="0" w:space="0" w:color="auto"/>
              </w:divBdr>
            </w:div>
            <w:div w:id="786579429">
              <w:marLeft w:val="0"/>
              <w:marRight w:val="0"/>
              <w:marTop w:val="0"/>
              <w:marBottom w:val="0"/>
              <w:divBdr>
                <w:top w:val="none" w:sz="0" w:space="0" w:color="auto"/>
                <w:left w:val="none" w:sz="0" w:space="0" w:color="auto"/>
                <w:bottom w:val="none" w:sz="0" w:space="0" w:color="auto"/>
                <w:right w:val="none" w:sz="0" w:space="0" w:color="auto"/>
              </w:divBdr>
            </w:div>
            <w:div w:id="1544828575">
              <w:marLeft w:val="0"/>
              <w:marRight w:val="0"/>
              <w:marTop w:val="0"/>
              <w:marBottom w:val="0"/>
              <w:divBdr>
                <w:top w:val="none" w:sz="0" w:space="0" w:color="auto"/>
                <w:left w:val="none" w:sz="0" w:space="0" w:color="auto"/>
                <w:bottom w:val="none" w:sz="0" w:space="0" w:color="auto"/>
                <w:right w:val="none" w:sz="0" w:space="0" w:color="auto"/>
              </w:divBdr>
            </w:div>
            <w:div w:id="98456300">
              <w:marLeft w:val="0"/>
              <w:marRight w:val="0"/>
              <w:marTop w:val="0"/>
              <w:marBottom w:val="0"/>
              <w:divBdr>
                <w:top w:val="none" w:sz="0" w:space="0" w:color="auto"/>
                <w:left w:val="none" w:sz="0" w:space="0" w:color="auto"/>
                <w:bottom w:val="none" w:sz="0" w:space="0" w:color="auto"/>
                <w:right w:val="none" w:sz="0" w:space="0" w:color="auto"/>
              </w:divBdr>
            </w:div>
            <w:div w:id="1534077372">
              <w:marLeft w:val="0"/>
              <w:marRight w:val="0"/>
              <w:marTop w:val="0"/>
              <w:marBottom w:val="0"/>
              <w:divBdr>
                <w:top w:val="none" w:sz="0" w:space="0" w:color="auto"/>
                <w:left w:val="none" w:sz="0" w:space="0" w:color="auto"/>
                <w:bottom w:val="none" w:sz="0" w:space="0" w:color="auto"/>
                <w:right w:val="none" w:sz="0" w:space="0" w:color="auto"/>
              </w:divBdr>
            </w:div>
            <w:div w:id="668171715">
              <w:marLeft w:val="0"/>
              <w:marRight w:val="0"/>
              <w:marTop w:val="0"/>
              <w:marBottom w:val="0"/>
              <w:divBdr>
                <w:top w:val="none" w:sz="0" w:space="0" w:color="auto"/>
                <w:left w:val="none" w:sz="0" w:space="0" w:color="auto"/>
                <w:bottom w:val="none" w:sz="0" w:space="0" w:color="auto"/>
                <w:right w:val="none" w:sz="0" w:space="0" w:color="auto"/>
              </w:divBdr>
            </w:div>
            <w:div w:id="1303391349">
              <w:marLeft w:val="0"/>
              <w:marRight w:val="0"/>
              <w:marTop w:val="0"/>
              <w:marBottom w:val="0"/>
              <w:divBdr>
                <w:top w:val="none" w:sz="0" w:space="0" w:color="auto"/>
                <w:left w:val="none" w:sz="0" w:space="0" w:color="auto"/>
                <w:bottom w:val="none" w:sz="0" w:space="0" w:color="auto"/>
                <w:right w:val="none" w:sz="0" w:space="0" w:color="auto"/>
              </w:divBdr>
            </w:div>
            <w:div w:id="717778296">
              <w:marLeft w:val="0"/>
              <w:marRight w:val="0"/>
              <w:marTop w:val="0"/>
              <w:marBottom w:val="0"/>
              <w:divBdr>
                <w:top w:val="none" w:sz="0" w:space="0" w:color="auto"/>
                <w:left w:val="none" w:sz="0" w:space="0" w:color="auto"/>
                <w:bottom w:val="none" w:sz="0" w:space="0" w:color="auto"/>
                <w:right w:val="none" w:sz="0" w:space="0" w:color="auto"/>
              </w:divBdr>
            </w:div>
            <w:div w:id="901142105">
              <w:marLeft w:val="0"/>
              <w:marRight w:val="0"/>
              <w:marTop w:val="0"/>
              <w:marBottom w:val="0"/>
              <w:divBdr>
                <w:top w:val="none" w:sz="0" w:space="0" w:color="auto"/>
                <w:left w:val="none" w:sz="0" w:space="0" w:color="auto"/>
                <w:bottom w:val="none" w:sz="0" w:space="0" w:color="auto"/>
                <w:right w:val="none" w:sz="0" w:space="0" w:color="auto"/>
              </w:divBdr>
            </w:div>
            <w:div w:id="1225792856">
              <w:marLeft w:val="0"/>
              <w:marRight w:val="0"/>
              <w:marTop w:val="0"/>
              <w:marBottom w:val="0"/>
              <w:divBdr>
                <w:top w:val="none" w:sz="0" w:space="0" w:color="auto"/>
                <w:left w:val="none" w:sz="0" w:space="0" w:color="auto"/>
                <w:bottom w:val="none" w:sz="0" w:space="0" w:color="auto"/>
                <w:right w:val="none" w:sz="0" w:space="0" w:color="auto"/>
              </w:divBdr>
            </w:div>
            <w:div w:id="1080255086">
              <w:marLeft w:val="0"/>
              <w:marRight w:val="0"/>
              <w:marTop w:val="0"/>
              <w:marBottom w:val="0"/>
              <w:divBdr>
                <w:top w:val="none" w:sz="0" w:space="0" w:color="auto"/>
                <w:left w:val="none" w:sz="0" w:space="0" w:color="auto"/>
                <w:bottom w:val="none" w:sz="0" w:space="0" w:color="auto"/>
                <w:right w:val="none" w:sz="0" w:space="0" w:color="auto"/>
              </w:divBdr>
            </w:div>
            <w:div w:id="1219363986">
              <w:marLeft w:val="0"/>
              <w:marRight w:val="0"/>
              <w:marTop w:val="0"/>
              <w:marBottom w:val="0"/>
              <w:divBdr>
                <w:top w:val="none" w:sz="0" w:space="0" w:color="auto"/>
                <w:left w:val="none" w:sz="0" w:space="0" w:color="auto"/>
                <w:bottom w:val="none" w:sz="0" w:space="0" w:color="auto"/>
                <w:right w:val="none" w:sz="0" w:space="0" w:color="auto"/>
              </w:divBdr>
            </w:div>
            <w:div w:id="1783186732">
              <w:marLeft w:val="0"/>
              <w:marRight w:val="0"/>
              <w:marTop w:val="0"/>
              <w:marBottom w:val="0"/>
              <w:divBdr>
                <w:top w:val="none" w:sz="0" w:space="0" w:color="auto"/>
                <w:left w:val="none" w:sz="0" w:space="0" w:color="auto"/>
                <w:bottom w:val="none" w:sz="0" w:space="0" w:color="auto"/>
                <w:right w:val="none" w:sz="0" w:space="0" w:color="auto"/>
              </w:divBdr>
            </w:div>
            <w:div w:id="1022589970">
              <w:marLeft w:val="0"/>
              <w:marRight w:val="0"/>
              <w:marTop w:val="0"/>
              <w:marBottom w:val="0"/>
              <w:divBdr>
                <w:top w:val="none" w:sz="0" w:space="0" w:color="auto"/>
                <w:left w:val="none" w:sz="0" w:space="0" w:color="auto"/>
                <w:bottom w:val="none" w:sz="0" w:space="0" w:color="auto"/>
                <w:right w:val="none" w:sz="0" w:space="0" w:color="auto"/>
              </w:divBdr>
            </w:div>
            <w:div w:id="1677029772">
              <w:marLeft w:val="0"/>
              <w:marRight w:val="0"/>
              <w:marTop w:val="0"/>
              <w:marBottom w:val="0"/>
              <w:divBdr>
                <w:top w:val="none" w:sz="0" w:space="0" w:color="auto"/>
                <w:left w:val="none" w:sz="0" w:space="0" w:color="auto"/>
                <w:bottom w:val="none" w:sz="0" w:space="0" w:color="auto"/>
                <w:right w:val="none" w:sz="0" w:space="0" w:color="auto"/>
              </w:divBdr>
            </w:div>
            <w:div w:id="826672163">
              <w:marLeft w:val="0"/>
              <w:marRight w:val="0"/>
              <w:marTop w:val="0"/>
              <w:marBottom w:val="0"/>
              <w:divBdr>
                <w:top w:val="none" w:sz="0" w:space="0" w:color="auto"/>
                <w:left w:val="none" w:sz="0" w:space="0" w:color="auto"/>
                <w:bottom w:val="none" w:sz="0" w:space="0" w:color="auto"/>
                <w:right w:val="none" w:sz="0" w:space="0" w:color="auto"/>
              </w:divBdr>
            </w:div>
            <w:div w:id="1223833012">
              <w:marLeft w:val="0"/>
              <w:marRight w:val="0"/>
              <w:marTop w:val="0"/>
              <w:marBottom w:val="0"/>
              <w:divBdr>
                <w:top w:val="none" w:sz="0" w:space="0" w:color="auto"/>
                <w:left w:val="none" w:sz="0" w:space="0" w:color="auto"/>
                <w:bottom w:val="none" w:sz="0" w:space="0" w:color="auto"/>
                <w:right w:val="none" w:sz="0" w:space="0" w:color="auto"/>
              </w:divBdr>
            </w:div>
            <w:div w:id="1441989952">
              <w:marLeft w:val="0"/>
              <w:marRight w:val="0"/>
              <w:marTop w:val="0"/>
              <w:marBottom w:val="0"/>
              <w:divBdr>
                <w:top w:val="none" w:sz="0" w:space="0" w:color="auto"/>
                <w:left w:val="none" w:sz="0" w:space="0" w:color="auto"/>
                <w:bottom w:val="none" w:sz="0" w:space="0" w:color="auto"/>
                <w:right w:val="none" w:sz="0" w:space="0" w:color="auto"/>
              </w:divBdr>
            </w:div>
            <w:div w:id="1699086960">
              <w:marLeft w:val="0"/>
              <w:marRight w:val="0"/>
              <w:marTop w:val="0"/>
              <w:marBottom w:val="0"/>
              <w:divBdr>
                <w:top w:val="none" w:sz="0" w:space="0" w:color="auto"/>
                <w:left w:val="none" w:sz="0" w:space="0" w:color="auto"/>
                <w:bottom w:val="none" w:sz="0" w:space="0" w:color="auto"/>
                <w:right w:val="none" w:sz="0" w:space="0" w:color="auto"/>
              </w:divBdr>
            </w:div>
            <w:div w:id="435440646">
              <w:marLeft w:val="0"/>
              <w:marRight w:val="0"/>
              <w:marTop w:val="0"/>
              <w:marBottom w:val="0"/>
              <w:divBdr>
                <w:top w:val="none" w:sz="0" w:space="0" w:color="auto"/>
                <w:left w:val="none" w:sz="0" w:space="0" w:color="auto"/>
                <w:bottom w:val="none" w:sz="0" w:space="0" w:color="auto"/>
                <w:right w:val="none" w:sz="0" w:space="0" w:color="auto"/>
              </w:divBdr>
            </w:div>
            <w:div w:id="791245057">
              <w:marLeft w:val="0"/>
              <w:marRight w:val="0"/>
              <w:marTop w:val="0"/>
              <w:marBottom w:val="0"/>
              <w:divBdr>
                <w:top w:val="none" w:sz="0" w:space="0" w:color="auto"/>
                <w:left w:val="none" w:sz="0" w:space="0" w:color="auto"/>
                <w:bottom w:val="none" w:sz="0" w:space="0" w:color="auto"/>
                <w:right w:val="none" w:sz="0" w:space="0" w:color="auto"/>
              </w:divBdr>
            </w:div>
            <w:div w:id="1439065658">
              <w:marLeft w:val="0"/>
              <w:marRight w:val="0"/>
              <w:marTop w:val="0"/>
              <w:marBottom w:val="0"/>
              <w:divBdr>
                <w:top w:val="none" w:sz="0" w:space="0" w:color="auto"/>
                <w:left w:val="none" w:sz="0" w:space="0" w:color="auto"/>
                <w:bottom w:val="none" w:sz="0" w:space="0" w:color="auto"/>
                <w:right w:val="none" w:sz="0" w:space="0" w:color="auto"/>
              </w:divBdr>
            </w:div>
            <w:div w:id="1536041984">
              <w:marLeft w:val="0"/>
              <w:marRight w:val="0"/>
              <w:marTop w:val="0"/>
              <w:marBottom w:val="0"/>
              <w:divBdr>
                <w:top w:val="none" w:sz="0" w:space="0" w:color="auto"/>
                <w:left w:val="none" w:sz="0" w:space="0" w:color="auto"/>
                <w:bottom w:val="none" w:sz="0" w:space="0" w:color="auto"/>
                <w:right w:val="none" w:sz="0" w:space="0" w:color="auto"/>
              </w:divBdr>
            </w:div>
            <w:div w:id="809783520">
              <w:marLeft w:val="0"/>
              <w:marRight w:val="0"/>
              <w:marTop w:val="0"/>
              <w:marBottom w:val="0"/>
              <w:divBdr>
                <w:top w:val="none" w:sz="0" w:space="0" w:color="auto"/>
                <w:left w:val="none" w:sz="0" w:space="0" w:color="auto"/>
                <w:bottom w:val="none" w:sz="0" w:space="0" w:color="auto"/>
                <w:right w:val="none" w:sz="0" w:space="0" w:color="auto"/>
              </w:divBdr>
            </w:div>
            <w:div w:id="854879239">
              <w:marLeft w:val="0"/>
              <w:marRight w:val="0"/>
              <w:marTop w:val="0"/>
              <w:marBottom w:val="0"/>
              <w:divBdr>
                <w:top w:val="none" w:sz="0" w:space="0" w:color="auto"/>
                <w:left w:val="none" w:sz="0" w:space="0" w:color="auto"/>
                <w:bottom w:val="none" w:sz="0" w:space="0" w:color="auto"/>
                <w:right w:val="none" w:sz="0" w:space="0" w:color="auto"/>
              </w:divBdr>
            </w:div>
            <w:div w:id="19941324">
              <w:marLeft w:val="0"/>
              <w:marRight w:val="0"/>
              <w:marTop w:val="0"/>
              <w:marBottom w:val="0"/>
              <w:divBdr>
                <w:top w:val="none" w:sz="0" w:space="0" w:color="auto"/>
                <w:left w:val="none" w:sz="0" w:space="0" w:color="auto"/>
                <w:bottom w:val="none" w:sz="0" w:space="0" w:color="auto"/>
                <w:right w:val="none" w:sz="0" w:space="0" w:color="auto"/>
              </w:divBdr>
            </w:div>
            <w:div w:id="179778634">
              <w:marLeft w:val="0"/>
              <w:marRight w:val="0"/>
              <w:marTop w:val="0"/>
              <w:marBottom w:val="0"/>
              <w:divBdr>
                <w:top w:val="none" w:sz="0" w:space="0" w:color="auto"/>
                <w:left w:val="none" w:sz="0" w:space="0" w:color="auto"/>
                <w:bottom w:val="none" w:sz="0" w:space="0" w:color="auto"/>
                <w:right w:val="none" w:sz="0" w:space="0" w:color="auto"/>
              </w:divBdr>
            </w:div>
            <w:div w:id="252710150">
              <w:marLeft w:val="0"/>
              <w:marRight w:val="0"/>
              <w:marTop w:val="0"/>
              <w:marBottom w:val="0"/>
              <w:divBdr>
                <w:top w:val="none" w:sz="0" w:space="0" w:color="auto"/>
                <w:left w:val="none" w:sz="0" w:space="0" w:color="auto"/>
                <w:bottom w:val="none" w:sz="0" w:space="0" w:color="auto"/>
                <w:right w:val="none" w:sz="0" w:space="0" w:color="auto"/>
              </w:divBdr>
            </w:div>
            <w:div w:id="820345307">
              <w:marLeft w:val="0"/>
              <w:marRight w:val="0"/>
              <w:marTop w:val="0"/>
              <w:marBottom w:val="0"/>
              <w:divBdr>
                <w:top w:val="none" w:sz="0" w:space="0" w:color="auto"/>
                <w:left w:val="none" w:sz="0" w:space="0" w:color="auto"/>
                <w:bottom w:val="none" w:sz="0" w:space="0" w:color="auto"/>
                <w:right w:val="none" w:sz="0" w:space="0" w:color="auto"/>
              </w:divBdr>
            </w:div>
            <w:div w:id="1900944370">
              <w:marLeft w:val="0"/>
              <w:marRight w:val="0"/>
              <w:marTop w:val="0"/>
              <w:marBottom w:val="0"/>
              <w:divBdr>
                <w:top w:val="none" w:sz="0" w:space="0" w:color="auto"/>
                <w:left w:val="none" w:sz="0" w:space="0" w:color="auto"/>
                <w:bottom w:val="none" w:sz="0" w:space="0" w:color="auto"/>
                <w:right w:val="none" w:sz="0" w:space="0" w:color="auto"/>
              </w:divBdr>
            </w:div>
            <w:div w:id="304243909">
              <w:marLeft w:val="0"/>
              <w:marRight w:val="0"/>
              <w:marTop w:val="0"/>
              <w:marBottom w:val="0"/>
              <w:divBdr>
                <w:top w:val="none" w:sz="0" w:space="0" w:color="auto"/>
                <w:left w:val="none" w:sz="0" w:space="0" w:color="auto"/>
                <w:bottom w:val="none" w:sz="0" w:space="0" w:color="auto"/>
                <w:right w:val="none" w:sz="0" w:space="0" w:color="auto"/>
              </w:divBdr>
            </w:div>
            <w:div w:id="7416747">
              <w:marLeft w:val="0"/>
              <w:marRight w:val="0"/>
              <w:marTop w:val="0"/>
              <w:marBottom w:val="0"/>
              <w:divBdr>
                <w:top w:val="none" w:sz="0" w:space="0" w:color="auto"/>
                <w:left w:val="none" w:sz="0" w:space="0" w:color="auto"/>
                <w:bottom w:val="none" w:sz="0" w:space="0" w:color="auto"/>
                <w:right w:val="none" w:sz="0" w:space="0" w:color="auto"/>
              </w:divBdr>
            </w:div>
            <w:div w:id="1522355985">
              <w:marLeft w:val="0"/>
              <w:marRight w:val="0"/>
              <w:marTop w:val="0"/>
              <w:marBottom w:val="0"/>
              <w:divBdr>
                <w:top w:val="none" w:sz="0" w:space="0" w:color="auto"/>
                <w:left w:val="none" w:sz="0" w:space="0" w:color="auto"/>
                <w:bottom w:val="none" w:sz="0" w:space="0" w:color="auto"/>
                <w:right w:val="none" w:sz="0" w:space="0" w:color="auto"/>
              </w:divBdr>
            </w:div>
            <w:div w:id="1840541180">
              <w:marLeft w:val="0"/>
              <w:marRight w:val="0"/>
              <w:marTop w:val="0"/>
              <w:marBottom w:val="0"/>
              <w:divBdr>
                <w:top w:val="none" w:sz="0" w:space="0" w:color="auto"/>
                <w:left w:val="none" w:sz="0" w:space="0" w:color="auto"/>
                <w:bottom w:val="none" w:sz="0" w:space="0" w:color="auto"/>
                <w:right w:val="none" w:sz="0" w:space="0" w:color="auto"/>
              </w:divBdr>
            </w:div>
            <w:div w:id="194511259">
              <w:marLeft w:val="0"/>
              <w:marRight w:val="0"/>
              <w:marTop w:val="0"/>
              <w:marBottom w:val="0"/>
              <w:divBdr>
                <w:top w:val="none" w:sz="0" w:space="0" w:color="auto"/>
                <w:left w:val="none" w:sz="0" w:space="0" w:color="auto"/>
                <w:bottom w:val="none" w:sz="0" w:space="0" w:color="auto"/>
                <w:right w:val="none" w:sz="0" w:space="0" w:color="auto"/>
              </w:divBdr>
            </w:div>
            <w:div w:id="226066164">
              <w:marLeft w:val="0"/>
              <w:marRight w:val="0"/>
              <w:marTop w:val="0"/>
              <w:marBottom w:val="0"/>
              <w:divBdr>
                <w:top w:val="none" w:sz="0" w:space="0" w:color="auto"/>
                <w:left w:val="none" w:sz="0" w:space="0" w:color="auto"/>
                <w:bottom w:val="none" w:sz="0" w:space="0" w:color="auto"/>
                <w:right w:val="none" w:sz="0" w:space="0" w:color="auto"/>
              </w:divBdr>
            </w:div>
            <w:div w:id="2009822651">
              <w:marLeft w:val="0"/>
              <w:marRight w:val="0"/>
              <w:marTop w:val="0"/>
              <w:marBottom w:val="0"/>
              <w:divBdr>
                <w:top w:val="none" w:sz="0" w:space="0" w:color="auto"/>
                <w:left w:val="none" w:sz="0" w:space="0" w:color="auto"/>
                <w:bottom w:val="none" w:sz="0" w:space="0" w:color="auto"/>
                <w:right w:val="none" w:sz="0" w:space="0" w:color="auto"/>
              </w:divBdr>
            </w:div>
            <w:div w:id="1026563343">
              <w:marLeft w:val="0"/>
              <w:marRight w:val="0"/>
              <w:marTop w:val="0"/>
              <w:marBottom w:val="0"/>
              <w:divBdr>
                <w:top w:val="none" w:sz="0" w:space="0" w:color="auto"/>
                <w:left w:val="none" w:sz="0" w:space="0" w:color="auto"/>
                <w:bottom w:val="none" w:sz="0" w:space="0" w:color="auto"/>
                <w:right w:val="none" w:sz="0" w:space="0" w:color="auto"/>
              </w:divBdr>
            </w:div>
            <w:div w:id="1187601097">
              <w:marLeft w:val="0"/>
              <w:marRight w:val="0"/>
              <w:marTop w:val="0"/>
              <w:marBottom w:val="0"/>
              <w:divBdr>
                <w:top w:val="none" w:sz="0" w:space="0" w:color="auto"/>
                <w:left w:val="none" w:sz="0" w:space="0" w:color="auto"/>
                <w:bottom w:val="none" w:sz="0" w:space="0" w:color="auto"/>
                <w:right w:val="none" w:sz="0" w:space="0" w:color="auto"/>
              </w:divBdr>
            </w:div>
            <w:div w:id="2133359651">
              <w:marLeft w:val="0"/>
              <w:marRight w:val="0"/>
              <w:marTop w:val="0"/>
              <w:marBottom w:val="0"/>
              <w:divBdr>
                <w:top w:val="none" w:sz="0" w:space="0" w:color="auto"/>
                <w:left w:val="none" w:sz="0" w:space="0" w:color="auto"/>
                <w:bottom w:val="none" w:sz="0" w:space="0" w:color="auto"/>
                <w:right w:val="none" w:sz="0" w:space="0" w:color="auto"/>
              </w:divBdr>
            </w:div>
            <w:div w:id="2135444519">
              <w:marLeft w:val="0"/>
              <w:marRight w:val="0"/>
              <w:marTop w:val="0"/>
              <w:marBottom w:val="0"/>
              <w:divBdr>
                <w:top w:val="none" w:sz="0" w:space="0" w:color="auto"/>
                <w:left w:val="none" w:sz="0" w:space="0" w:color="auto"/>
                <w:bottom w:val="none" w:sz="0" w:space="0" w:color="auto"/>
                <w:right w:val="none" w:sz="0" w:space="0" w:color="auto"/>
              </w:divBdr>
            </w:div>
            <w:div w:id="322781650">
              <w:marLeft w:val="0"/>
              <w:marRight w:val="0"/>
              <w:marTop w:val="0"/>
              <w:marBottom w:val="0"/>
              <w:divBdr>
                <w:top w:val="none" w:sz="0" w:space="0" w:color="auto"/>
                <w:left w:val="none" w:sz="0" w:space="0" w:color="auto"/>
                <w:bottom w:val="none" w:sz="0" w:space="0" w:color="auto"/>
                <w:right w:val="none" w:sz="0" w:space="0" w:color="auto"/>
              </w:divBdr>
            </w:div>
            <w:div w:id="857037822">
              <w:marLeft w:val="0"/>
              <w:marRight w:val="0"/>
              <w:marTop w:val="0"/>
              <w:marBottom w:val="0"/>
              <w:divBdr>
                <w:top w:val="none" w:sz="0" w:space="0" w:color="auto"/>
                <w:left w:val="none" w:sz="0" w:space="0" w:color="auto"/>
                <w:bottom w:val="none" w:sz="0" w:space="0" w:color="auto"/>
                <w:right w:val="none" w:sz="0" w:space="0" w:color="auto"/>
              </w:divBdr>
            </w:div>
            <w:div w:id="1332568451">
              <w:marLeft w:val="0"/>
              <w:marRight w:val="0"/>
              <w:marTop w:val="0"/>
              <w:marBottom w:val="0"/>
              <w:divBdr>
                <w:top w:val="none" w:sz="0" w:space="0" w:color="auto"/>
                <w:left w:val="none" w:sz="0" w:space="0" w:color="auto"/>
                <w:bottom w:val="none" w:sz="0" w:space="0" w:color="auto"/>
                <w:right w:val="none" w:sz="0" w:space="0" w:color="auto"/>
              </w:divBdr>
            </w:div>
            <w:div w:id="56053105">
              <w:marLeft w:val="0"/>
              <w:marRight w:val="0"/>
              <w:marTop w:val="0"/>
              <w:marBottom w:val="0"/>
              <w:divBdr>
                <w:top w:val="none" w:sz="0" w:space="0" w:color="auto"/>
                <w:left w:val="none" w:sz="0" w:space="0" w:color="auto"/>
                <w:bottom w:val="none" w:sz="0" w:space="0" w:color="auto"/>
                <w:right w:val="none" w:sz="0" w:space="0" w:color="auto"/>
              </w:divBdr>
            </w:div>
            <w:div w:id="159080881">
              <w:marLeft w:val="0"/>
              <w:marRight w:val="0"/>
              <w:marTop w:val="0"/>
              <w:marBottom w:val="0"/>
              <w:divBdr>
                <w:top w:val="none" w:sz="0" w:space="0" w:color="auto"/>
                <w:left w:val="none" w:sz="0" w:space="0" w:color="auto"/>
                <w:bottom w:val="none" w:sz="0" w:space="0" w:color="auto"/>
                <w:right w:val="none" w:sz="0" w:space="0" w:color="auto"/>
              </w:divBdr>
            </w:div>
            <w:div w:id="1556962893">
              <w:marLeft w:val="0"/>
              <w:marRight w:val="0"/>
              <w:marTop w:val="0"/>
              <w:marBottom w:val="0"/>
              <w:divBdr>
                <w:top w:val="none" w:sz="0" w:space="0" w:color="auto"/>
                <w:left w:val="none" w:sz="0" w:space="0" w:color="auto"/>
                <w:bottom w:val="none" w:sz="0" w:space="0" w:color="auto"/>
                <w:right w:val="none" w:sz="0" w:space="0" w:color="auto"/>
              </w:divBdr>
            </w:div>
            <w:div w:id="1225407211">
              <w:marLeft w:val="0"/>
              <w:marRight w:val="0"/>
              <w:marTop w:val="0"/>
              <w:marBottom w:val="0"/>
              <w:divBdr>
                <w:top w:val="none" w:sz="0" w:space="0" w:color="auto"/>
                <w:left w:val="none" w:sz="0" w:space="0" w:color="auto"/>
                <w:bottom w:val="none" w:sz="0" w:space="0" w:color="auto"/>
                <w:right w:val="none" w:sz="0" w:space="0" w:color="auto"/>
              </w:divBdr>
            </w:div>
            <w:div w:id="1969966719">
              <w:marLeft w:val="0"/>
              <w:marRight w:val="0"/>
              <w:marTop w:val="0"/>
              <w:marBottom w:val="0"/>
              <w:divBdr>
                <w:top w:val="none" w:sz="0" w:space="0" w:color="auto"/>
                <w:left w:val="none" w:sz="0" w:space="0" w:color="auto"/>
                <w:bottom w:val="none" w:sz="0" w:space="0" w:color="auto"/>
                <w:right w:val="none" w:sz="0" w:space="0" w:color="auto"/>
              </w:divBdr>
            </w:div>
            <w:div w:id="1992443934">
              <w:marLeft w:val="0"/>
              <w:marRight w:val="0"/>
              <w:marTop w:val="0"/>
              <w:marBottom w:val="0"/>
              <w:divBdr>
                <w:top w:val="none" w:sz="0" w:space="0" w:color="auto"/>
                <w:left w:val="none" w:sz="0" w:space="0" w:color="auto"/>
                <w:bottom w:val="none" w:sz="0" w:space="0" w:color="auto"/>
                <w:right w:val="none" w:sz="0" w:space="0" w:color="auto"/>
              </w:divBdr>
            </w:div>
            <w:div w:id="1078092184">
              <w:marLeft w:val="0"/>
              <w:marRight w:val="0"/>
              <w:marTop w:val="0"/>
              <w:marBottom w:val="0"/>
              <w:divBdr>
                <w:top w:val="none" w:sz="0" w:space="0" w:color="auto"/>
                <w:left w:val="none" w:sz="0" w:space="0" w:color="auto"/>
                <w:bottom w:val="none" w:sz="0" w:space="0" w:color="auto"/>
                <w:right w:val="none" w:sz="0" w:space="0" w:color="auto"/>
              </w:divBdr>
            </w:div>
            <w:div w:id="790787100">
              <w:marLeft w:val="0"/>
              <w:marRight w:val="0"/>
              <w:marTop w:val="0"/>
              <w:marBottom w:val="0"/>
              <w:divBdr>
                <w:top w:val="none" w:sz="0" w:space="0" w:color="auto"/>
                <w:left w:val="none" w:sz="0" w:space="0" w:color="auto"/>
                <w:bottom w:val="none" w:sz="0" w:space="0" w:color="auto"/>
                <w:right w:val="none" w:sz="0" w:space="0" w:color="auto"/>
              </w:divBdr>
            </w:div>
            <w:div w:id="1924946322">
              <w:marLeft w:val="0"/>
              <w:marRight w:val="0"/>
              <w:marTop w:val="0"/>
              <w:marBottom w:val="0"/>
              <w:divBdr>
                <w:top w:val="none" w:sz="0" w:space="0" w:color="auto"/>
                <w:left w:val="none" w:sz="0" w:space="0" w:color="auto"/>
                <w:bottom w:val="none" w:sz="0" w:space="0" w:color="auto"/>
                <w:right w:val="none" w:sz="0" w:space="0" w:color="auto"/>
              </w:divBdr>
            </w:div>
            <w:div w:id="1581332012">
              <w:marLeft w:val="0"/>
              <w:marRight w:val="0"/>
              <w:marTop w:val="0"/>
              <w:marBottom w:val="0"/>
              <w:divBdr>
                <w:top w:val="none" w:sz="0" w:space="0" w:color="auto"/>
                <w:left w:val="none" w:sz="0" w:space="0" w:color="auto"/>
                <w:bottom w:val="none" w:sz="0" w:space="0" w:color="auto"/>
                <w:right w:val="none" w:sz="0" w:space="0" w:color="auto"/>
              </w:divBdr>
            </w:div>
            <w:div w:id="1366757404">
              <w:marLeft w:val="0"/>
              <w:marRight w:val="0"/>
              <w:marTop w:val="0"/>
              <w:marBottom w:val="0"/>
              <w:divBdr>
                <w:top w:val="none" w:sz="0" w:space="0" w:color="auto"/>
                <w:left w:val="none" w:sz="0" w:space="0" w:color="auto"/>
                <w:bottom w:val="none" w:sz="0" w:space="0" w:color="auto"/>
                <w:right w:val="none" w:sz="0" w:space="0" w:color="auto"/>
              </w:divBdr>
            </w:div>
            <w:div w:id="307899968">
              <w:marLeft w:val="0"/>
              <w:marRight w:val="0"/>
              <w:marTop w:val="0"/>
              <w:marBottom w:val="0"/>
              <w:divBdr>
                <w:top w:val="none" w:sz="0" w:space="0" w:color="auto"/>
                <w:left w:val="none" w:sz="0" w:space="0" w:color="auto"/>
                <w:bottom w:val="none" w:sz="0" w:space="0" w:color="auto"/>
                <w:right w:val="none" w:sz="0" w:space="0" w:color="auto"/>
              </w:divBdr>
            </w:div>
            <w:div w:id="1425032241">
              <w:marLeft w:val="0"/>
              <w:marRight w:val="0"/>
              <w:marTop w:val="0"/>
              <w:marBottom w:val="0"/>
              <w:divBdr>
                <w:top w:val="none" w:sz="0" w:space="0" w:color="auto"/>
                <w:left w:val="none" w:sz="0" w:space="0" w:color="auto"/>
                <w:bottom w:val="none" w:sz="0" w:space="0" w:color="auto"/>
                <w:right w:val="none" w:sz="0" w:space="0" w:color="auto"/>
              </w:divBdr>
            </w:div>
            <w:div w:id="686643318">
              <w:marLeft w:val="0"/>
              <w:marRight w:val="0"/>
              <w:marTop w:val="0"/>
              <w:marBottom w:val="0"/>
              <w:divBdr>
                <w:top w:val="none" w:sz="0" w:space="0" w:color="auto"/>
                <w:left w:val="none" w:sz="0" w:space="0" w:color="auto"/>
                <w:bottom w:val="none" w:sz="0" w:space="0" w:color="auto"/>
                <w:right w:val="none" w:sz="0" w:space="0" w:color="auto"/>
              </w:divBdr>
            </w:div>
            <w:div w:id="1357345566">
              <w:marLeft w:val="0"/>
              <w:marRight w:val="0"/>
              <w:marTop w:val="0"/>
              <w:marBottom w:val="0"/>
              <w:divBdr>
                <w:top w:val="none" w:sz="0" w:space="0" w:color="auto"/>
                <w:left w:val="none" w:sz="0" w:space="0" w:color="auto"/>
                <w:bottom w:val="none" w:sz="0" w:space="0" w:color="auto"/>
                <w:right w:val="none" w:sz="0" w:space="0" w:color="auto"/>
              </w:divBdr>
            </w:div>
            <w:div w:id="1657757014">
              <w:marLeft w:val="0"/>
              <w:marRight w:val="0"/>
              <w:marTop w:val="0"/>
              <w:marBottom w:val="0"/>
              <w:divBdr>
                <w:top w:val="none" w:sz="0" w:space="0" w:color="auto"/>
                <w:left w:val="none" w:sz="0" w:space="0" w:color="auto"/>
                <w:bottom w:val="none" w:sz="0" w:space="0" w:color="auto"/>
                <w:right w:val="none" w:sz="0" w:space="0" w:color="auto"/>
              </w:divBdr>
            </w:div>
            <w:div w:id="1492602253">
              <w:marLeft w:val="0"/>
              <w:marRight w:val="0"/>
              <w:marTop w:val="0"/>
              <w:marBottom w:val="0"/>
              <w:divBdr>
                <w:top w:val="none" w:sz="0" w:space="0" w:color="auto"/>
                <w:left w:val="none" w:sz="0" w:space="0" w:color="auto"/>
                <w:bottom w:val="none" w:sz="0" w:space="0" w:color="auto"/>
                <w:right w:val="none" w:sz="0" w:space="0" w:color="auto"/>
              </w:divBdr>
            </w:div>
            <w:div w:id="810710929">
              <w:marLeft w:val="0"/>
              <w:marRight w:val="0"/>
              <w:marTop w:val="0"/>
              <w:marBottom w:val="0"/>
              <w:divBdr>
                <w:top w:val="none" w:sz="0" w:space="0" w:color="auto"/>
                <w:left w:val="none" w:sz="0" w:space="0" w:color="auto"/>
                <w:bottom w:val="none" w:sz="0" w:space="0" w:color="auto"/>
                <w:right w:val="none" w:sz="0" w:space="0" w:color="auto"/>
              </w:divBdr>
            </w:div>
            <w:div w:id="594362745">
              <w:marLeft w:val="0"/>
              <w:marRight w:val="0"/>
              <w:marTop w:val="0"/>
              <w:marBottom w:val="0"/>
              <w:divBdr>
                <w:top w:val="none" w:sz="0" w:space="0" w:color="auto"/>
                <w:left w:val="none" w:sz="0" w:space="0" w:color="auto"/>
                <w:bottom w:val="none" w:sz="0" w:space="0" w:color="auto"/>
                <w:right w:val="none" w:sz="0" w:space="0" w:color="auto"/>
              </w:divBdr>
            </w:div>
            <w:div w:id="1340812347">
              <w:marLeft w:val="0"/>
              <w:marRight w:val="0"/>
              <w:marTop w:val="0"/>
              <w:marBottom w:val="0"/>
              <w:divBdr>
                <w:top w:val="none" w:sz="0" w:space="0" w:color="auto"/>
                <w:left w:val="none" w:sz="0" w:space="0" w:color="auto"/>
                <w:bottom w:val="none" w:sz="0" w:space="0" w:color="auto"/>
                <w:right w:val="none" w:sz="0" w:space="0" w:color="auto"/>
              </w:divBdr>
            </w:div>
            <w:div w:id="2006516847">
              <w:marLeft w:val="0"/>
              <w:marRight w:val="0"/>
              <w:marTop w:val="0"/>
              <w:marBottom w:val="0"/>
              <w:divBdr>
                <w:top w:val="none" w:sz="0" w:space="0" w:color="auto"/>
                <w:left w:val="none" w:sz="0" w:space="0" w:color="auto"/>
                <w:bottom w:val="none" w:sz="0" w:space="0" w:color="auto"/>
                <w:right w:val="none" w:sz="0" w:space="0" w:color="auto"/>
              </w:divBdr>
            </w:div>
            <w:div w:id="716003432">
              <w:marLeft w:val="0"/>
              <w:marRight w:val="0"/>
              <w:marTop w:val="0"/>
              <w:marBottom w:val="0"/>
              <w:divBdr>
                <w:top w:val="none" w:sz="0" w:space="0" w:color="auto"/>
                <w:left w:val="none" w:sz="0" w:space="0" w:color="auto"/>
                <w:bottom w:val="none" w:sz="0" w:space="0" w:color="auto"/>
                <w:right w:val="none" w:sz="0" w:space="0" w:color="auto"/>
              </w:divBdr>
            </w:div>
            <w:div w:id="1033850792">
              <w:marLeft w:val="0"/>
              <w:marRight w:val="0"/>
              <w:marTop w:val="0"/>
              <w:marBottom w:val="0"/>
              <w:divBdr>
                <w:top w:val="none" w:sz="0" w:space="0" w:color="auto"/>
                <w:left w:val="none" w:sz="0" w:space="0" w:color="auto"/>
                <w:bottom w:val="none" w:sz="0" w:space="0" w:color="auto"/>
                <w:right w:val="none" w:sz="0" w:space="0" w:color="auto"/>
              </w:divBdr>
            </w:div>
            <w:div w:id="305743732">
              <w:marLeft w:val="0"/>
              <w:marRight w:val="0"/>
              <w:marTop w:val="0"/>
              <w:marBottom w:val="0"/>
              <w:divBdr>
                <w:top w:val="none" w:sz="0" w:space="0" w:color="auto"/>
                <w:left w:val="none" w:sz="0" w:space="0" w:color="auto"/>
                <w:bottom w:val="none" w:sz="0" w:space="0" w:color="auto"/>
                <w:right w:val="none" w:sz="0" w:space="0" w:color="auto"/>
              </w:divBdr>
            </w:div>
            <w:div w:id="1050612420">
              <w:marLeft w:val="0"/>
              <w:marRight w:val="0"/>
              <w:marTop w:val="0"/>
              <w:marBottom w:val="0"/>
              <w:divBdr>
                <w:top w:val="none" w:sz="0" w:space="0" w:color="auto"/>
                <w:left w:val="none" w:sz="0" w:space="0" w:color="auto"/>
                <w:bottom w:val="none" w:sz="0" w:space="0" w:color="auto"/>
                <w:right w:val="none" w:sz="0" w:space="0" w:color="auto"/>
              </w:divBdr>
            </w:div>
            <w:div w:id="2028172193">
              <w:marLeft w:val="0"/>
              <w:marRight w:val="0"/>
              <w:marTop w:val="0"/>
              <w:marBottom w:val="0"/>
              <w:divBdr>
                <w:top w:val="none" w:sz="0" w:space="0" w:color="auto"/>
                <w:left w:val="none" w:sz="0" w:space="0" w:color="auto"/>
                <w:bottom w:val="none" w:sz="0" w:space="0" w:color="auto"/>
                <w:right w:val="none" w:sz="0" w:space="0" w:color="auto"/>
              </w:divBdr>
            </w:div>
            <w:div w:id="77793244">
              <w:marLeft w:val="0"/>
              <w:marRight w:val="0"/>
              <w:marTop w:val="0"/>
              <w:marBottom w:val="0"/>
              <w:divBdr>
                <w:top w:val="none" w:sz="0" w:space="0" w:color="auto"/>
                <w:left w:val="none" w:sz="0" w:space="0" w:color="auto"/>
                <w:bottom w:val="none" w:sz="0" w:space="0" w:color="auto"/>
                <w:right w:val="none" w:sz="0" w:space="0" w:color="auto"/>
              </w:divBdr>
            </w:div>
            <w:div w:id="8682814">
              <w:marLeft w:val="0"/>
              <w:marRight w:val="0"/>
              <w:marTop w:val="0"/>
              <w:marBottom w:val="0"/>
              <w:divBdr>
                <w:top w:val="none" w:sz="0" w:space="0" w:color="auto"/>
                <w:left w:val="none" w:sz="0" w:space="0" w:color="auto"/>
                <w:bottom w:val="none" w:sz="0" w:space="0" w:color="auto"/>
                <w:right w:val="none" w:sz="0" w:space="0" w:color="auto"/>
              </w:divBdr>
            </w:div>
            <w:div w:id="1503618207">
              <w:marLeft w:val="0"/>
              <w:marRight w:val="0"/>
              <w:marTop w:val="0"/>
              <w:marBottom w:val="0"/>
              <w:divBdr>
                <w:top w:val="none" w:sz="0" w:space="0" w:color="auto"/>
                <w:left w:val="none" w:sz="0" w:space="0" w:color="auto"/>
                <w:bottom w:val="none" w:sz="0" w:space="0" w:color="auto"/>
                <w:right w:val="none" w:sz="0" w:space="0" w:color="auto"/>
              </w:divBdr>
            </w:div>
            <w:div w:id="1083644845">
              <w:marLeft w:val="0"/>
              <w:marRight w:val="0"/>
              <w:marTop w:val="0"/>
              <w:marBottom w:val="0"/>
              <w:divBdr>
                <w:top w:val="none" w:sz="0" w:space="0" w:color="auto"/>
                <w:left w:val="none" w:sz="0" w:space="0" w:color="auto"/>
                <w:bottom w:val="none" w:sz="0" w:space="0" w:color="auto"/>
                <w:right w:val="none" w:sz="0" w:space="0" w:color="auto"/>
              </w:divBdr>
            </w:div>
            <w:div w:id="1232544566">
              <w:marLeft w:val="0"/>
              <w:marRight w:val="0"/>
              <w:marTop w:val="0"/>
              <w:marBottom w:val="0"/>
              <w:divBdr>
                <w:top w:val="none" w:sz="0" w:space="0" w:color="auto"/>
                <w:left w:val="none" w:sz="0" w:space="0" w:color="auto"/>
                <w:bottom w:val="none" w:sz="0" w:space="0" w:color="auto"/>
                <w:right w:val="none" w:sz="0" w:space="0" w:color="auto"/>
              </w:divBdr>
            </w:div>
            <w:div w:id="1366977320">
              <w:marLeft w:val="0"/>
              <w:marRight w:val="0"/>
              <w:marTop w:val="0"/>
              <w:marBottom w:val="0"/>
              <w:divBdr>
                <w:top w:val="none" w:sz="0" w:space="0" w:color="auto"/>
                <w:left w:val="none" w:sz="0" w:space="0" w:color="auto"/>
                <w:bottom w:val="none" w:sz="0" w:space="0" w:color="auto"/>
                <w:right w:val="none" w:sz="0" w:space="0" w:color="auto"/>
              </w:divBdr>
            </w:div>
            <w:div w:id="114761899">
              <w:marLeft w:val="0"/>
              <w:marRight w:val="0"/>
              <w:marTop w:val="0"/>
              <w:marBottom w:val="0"/>
              <w:divBdr>
                <w:top w:val="none" w:sz="0" w:space="0" w:color="auto"/>
                <w:left w:val="none" w:sz="0" w:space="0" w:color="auto"/>
                <w:bottom w:val="none" w:sz="0" w:space="0" w:color="auto"/>
                <w:right w:val="none" w:sz="0" w:space="0" w:color="auto"/>
              </w:divBdr>
            </w:div>
            <w:div w:id="1489521075">
              <w:marLeft w:val="0"/>
              <w:marRight w:val="0"/>
              <w:marTop w:val="0"/>
              <w:marBottom w:val="0"/>
              <w:divBdr>
                <w:top w:val="none" w:sz="0" w:space="0" w:color="auto"/>
                <w:left w:val="none" w:sz="0" w:space="0" w:color="auto"/>
                <w:bottom w:val="none" w:sz="0" w:space="0" w:color="auto"/>
                <w:right w:val="none" w:sz="0" w:space="0" w:color="auto"/>
              </w:divBdr>
            </w:div>
            <w:div w:id="2096591513">
              <w:marLeft w:val="0"/>
              <w:marRight w:val="0"/>
              <w:marTop w:val="0"/>
              <w:marBottom w:val="0"/>
              <w:divBdr>
                <w:top w:val="none" w:sz="0" w:space="0" w:color="auto"/>
                <w:left w:val="none" w:sz="0" w:space="0" w:color="auto"/>
                <w:bottom w:val="none" w:sz="0" w:space="0" w:color="auto"/>
                <w:right w:val="none" w:sz="0" w:space="0" w:color="auto"/>
              </w:divBdr>
            </w:div>
            <w:div w:id="266472871">
              <w:marLeft w:val="0"/>
              <w:marRight w:val="0"/>
              <w:marTop w:val="0"/>
              <w:marBottom w:val="0"/>
              <w:divBdr>
                <w:top w:val="none" w:sz="0" w:space="0" w:color="auto"/>
                <w:left w:val="none" w:sz="0" w:space="0" w:color="auto"/>
                <w:bottom w:val="none" w:sz="0" w:space="0" w:color="auto"/>
                <w:right w:val="none" w:sz="0" w:space="0" w:color="auto"/>
              </w:divBdr>
            </w:div>
            <w:div w:id="1105685692">
              <w:marLeft w:val="0"/>
              <w:marRight w:val="0"/>
              <w:marTop w:val="0"/>
              <w:marBottom w:val="0"/>
              <w:divBdr>
                <w:top w:val="none" w:sz="0" w:space="0" w:color="auto"/>
                <w:left w:val="none" w:sz="0" w:space="0" w:color="auto"/>
                <w:bottom w:val="none" w:sz="0" w:space="0" w:color="auto"/>
                <w:right w:val="none" w:sz="0" w:space="0" w:color="auto"/>
              </w:divBdr>
            </w:div>
            <w:div w:id="353383349">
              <w:marLeft w:val="0"/>
              <w:marRight w:val="0"/>
              <w:marTop w:val="0"/>
              <w:marBottom w:val="0"/>
              <w:divBdr>
                <w:top w:val="none" w:sz="0" w:space="0" w:color="auto"/>
                <w:left w:val="none" w:sz="0" w:space="0" w:color="auto"/>
                <w:bottom w:val="none" w:sz="0" w:space="0" w:color="auto"/>
                <w:right w:val="none" w:sz="0" w:space="0" w:color="auto"/>
              </w:divBdr>
            </w:div>
            <w:div w:id="972907735">
              <w:marLeft w:val="0"/>
              <w:marRight w:val="0"/>
              <w:marTop w:val="0"/>
              <w:marBottom w:val="0"/>
              <w:divBdr>
                <w:top w:val="none" w:sz="0" w:space="0" w:color="auto"/>
                <w:left w:val="none" w:sz="0" w:space="0" w:color="auto"/>
                <w:bottom w:val="none" w:sz="0" w:space="0" w:color="auto"/>
                <w:right w:val="none" w:sz="0" w:space="0" w:color="auto"/>
              </w:divBdr>
            </w:div>
            <w:div w:id="994989429">
              <w:marLeft w:val="0"/>
              <w:marRight w:val="0"/>
              <w:marTop w:val="0"/>
              <w:marBottom w:val="0"/>
              <w:divBdr>
                <w:top w:val="none" w:sz="0" w:space="0" w:color="auto"/>
                <w:left w:val="none" w:sz="0" w:space="0" w:color="auto"/>
                <w:bottom w:val="none" w:sz="0" w:space="0" w:color="auto"/>
                <w:right w:val="none" w:sz="0" w:space="0" w:color="auto"/>
              </w:divBdr>
            </w:div>
            <w:div w:id="453596347">
              <w:marLeft w:val="0"/>
              <w:marRight w:val="0"/>
              <w:marTop w:val="0"/>
              <w:marBottom w:val="0"/>
              <w:divBdr>
                <w:top w:val="none" w:sz="0" w:space="0" w:color="auto"/>
                <w:left w:val="none" w:sz="0" w:space="0" w:color="auto"/>
                <w:bottom w:val="none" w:sz="0" w:space="0" w:color="auto"/>
                <w:right w:val="none" w:sz="0" w:space="0" w:color="auto"/>
              </w:divBdr>
            </w:div>
            <w:div w:id="846676085">
              <w:marLeft w:val="0"/>
              <w:marRight w:val="0"/>
              <w:marTop w:val="0"/>
              <w:marBottom w:val="0"/>
              <w:divBdr>
                <w:top w:val="none" w:sz="0" w:space="0" w:color="auto"/>
                <w:left w:val="none" w:sz="0" w:space="0" w:color="auto"/>
                <w:bottom w:val="none" w:sz="0" w:space="0" w:color="auto"/>
                <w:right w:val="none" w:sz="0" w:space="0" w:color="auto"/>
              </w:divBdr>
            </w:div>
            <w:div w:id="1580405675">
              <w:marLeft w:val="0"/>
              <w:marRight w:val="0"/>
              <w:marTop w:val="0"/>
              <w:marBottom w:val="0"/>
              <w:divBdr>
                <w:top w:val="none" w:sz="0" w:space="0" w:color="auto"/>
                <w:left w:val="none" w:sz="0" w:space="0" w:color="auto"/>
                <w:bottom w:val="none" w:sz="0" w:space="0" w:color="auto"/>
                <w:right w:val="none" w:sz="0" w:space="0" w:color="auto"/>
              </w:divBdr>
            </w:div>
            <w:div w:id="575748251">
              <w:marLeft w:val="0"/>
              <w:marRight w:val="0"/>
              <w:marTop w:val="0"/>
              <w:marBottom w:val="0"/>
              <w:divBdr>
                <w:top w:val="none" w:sz="0" w:space="0" w:color="auto"/>
                <w:left w:val="none" w:sz="0" w:space="0" w:color="auto"/>
                <w:bottom w:val="none" w:sz="0" w:space="0" w:color="auto"/>
                <w:right w:val="none" w:sz="0" w:space="0" w:color="auto"/>
              </w:divBdr>
            </w:div>
            <w:div w:id="877162286">
              <w:marLeft w:val="0"/>
              <w:marRight w:val="0"/>
              <w:marTop w:val="0"/>
              <w:marBottom w:val="0"/>
              <w:divBdr>
                <w:top w:val="none" w:sz="0" w:space="0" w:color="auto"/>
                <w:left w:val="none" w:sz="0" w:space="0" w:color="auto"/>
                <w:bottom w:val="none" w:sz="0" w:space="0" w:color="auto"/>
                <w:right w:val="none" w:sz="0" w:space="0" w:color="auto"/>
              </w:divBdr>
            </w:div>
            <w:div w:id="1430808262">
              <w:marLeft w:val="0"/>
              <w:marRight w:val="0"/>
              <w:marTop w:val="0"/>
              <w:marBottom w:val="0"/>
              <w:divBdr>
                <w:top w:val="none" w:sz="0" w:space="0" w:color="auto"/>
                <w:left w:val="none" w:sz="0" w:space="0" w:color="auto"/>
                <w:bottom w:val="none" w:sz="0" w:space="0" w:color="auto"/>
                <w:right w:val="none" w:sz="0" w:space="0" w:color="auto"/>
              </w:divBdr>
            </w:div>
            <w:div w:id="1590233165">
              <w:marLeft w:val="0"/>
              <w:marRight w:val="0"/>
              <w:marTop w:val="0"/>
              <w:marBottom w:val="0"/>
              <w:divBdr>
                <w:top w:val="none" w:sz="0" w:space="0" w:color="auto"/>
                <w:left w:val="none" w:sz="0" w:space="0" w:color="auto"/>
                <w:bottom w:val="none" w:sz="0" w:space="0" w:color="auto"/>
                <w:right w:val="none" w:sz="0" w:space="0" w:color="auto"/>
              </w:divBdr>
            </w:div>
            <w:div w:id="12342863">
              <w:marLeft w:val="0"/>
              <w:marRight w:val="0"/>
              <w:marTop w:val="0"/>
              <w:marBottom w:val="0"/>
              <w:divBdr>
                <w:top w:val="none" w:sz="0" w:space="0" w:color="auto"/>
                <w:left w:val="none" w:sz="0" w:space="0" w:color="auto"/>
                <w:bottom w:val="none" w:sz="0" w:space="0" w:color="auto"/>
                <w:right w:val="none" w:sz="0" w:space="0" w:color="auto"/>
              </w:divBdr>
            </w:div>
            <w:div w:id="669866394">
              <w:marLeft w:val="0"/>
              <w:marRight w:val="0"/>
              <w:marTop w:val="0"/>
              <w:marBottom w:val="0"/>
              <w:divBdr>
                <w:top w:val="none" w:sz="0" w:space="0" w:color="auto"/>
                <w:left w:val="none" w:sz="0" w:space="0" w:color="auto"/>
                <w:bottom w:val="none" w:sz="0" w:space="0" w:color="auto"/>
                <w:right w:val="none" w:sz="0" w:space="0" w:color="auto"/>
              </w:divBdr>
            </w:div>
            <w:div w:id="2057466394">
              <w:marLeft w:val="0"/>
              <w:marRight w:val="0"/>
              <w:marTop w:val="0"/>
              <w:marBottom w:val="0"/>
              <w:divBdr>
                <w:top w:val="none" w:sz="0" w:space="0" w:color="auto"/>
                <w:left w:val="none" w:sz="0" w:space="0" w:color="auto"/>
                <w:bottom w:val="none" w:sz="0" w:space="0" w:color="auto"/>
                <w:right w:val="none" w:sz="0" w:space="0" w:color="auto"/>
              </w:divBdr>
            </w:div>
            <w:div w:id="138113669">
              <w:marLeft w:val="0"/>
              <w:marRight w:val="0"/>
              <w:marTop w:val="0"/>
              <w:marBottom w:val="0"/>
              <w:divBdr>
                <w:top w:val="none" w:sz="0" w:space="0" w:color="auto"/>
                <w:left w:val="none" w:sz="0" w:space="0" w:color="auto"/>
                <w:bottom w:val="none" w:sz="0" w:space="0" w:color="auto"/>
                <w:right w:val="none" w:sz="0" w:space="0" w:color="auto"/>
              </w:divBdr>
            </w:div>
            <w:div w:id="274212095">
              <w:marLeft w:val="0"/>
              <w:marRight w:val="0"/>
              <w:marTop w:val="0"/>
              <w:marBottom w:val="0"/>
              <w:divBdr>
                <w:top w:val="none" w:sz="0" w:space="0" w:color="auto"/>
                <w:left w:val="none" w:sz="0" w:space="0" w:color="auto"/>
                <w:bottom w:val="none" w:sz="0" w:space="0" w:color="auto"/>
                <w:right w:val="none" w:sz="0" w:space="0" w:color="auto"/>
              </w:divBdr>
            </w:div>
            <w:div w:id="1291785539">
              <w:marLeft w:val="0"/>
              <w:marRight w:val="0"/>
              <w:marTop w:val="0"/>
              <w:marBottom w:val="0"/>
              <w:divBdr>
                <w:top w:val="none" w:sz="0" w:space="0" w:color="auto"/>
                <w:left w:val="none" w:sz="0" w:space="0" w:color="auto"/>
                <w:bottom w:val="none" w:sz="0" w:space="0" w:color="auto"/>
                <w:right w:val="none" w:sz="0" w:space="0" w:color="auto"/>
              </w:divBdr>
            </w:div>
            <w:div w:id="1164082238">
              <w:marLeft w:val="0"/>
              <w:marRight w:val="0"/>
              <w:marTop w:val="0"/>
              <w:marBottom w:val="0"/>
              <w:divBdr>
                <w:top w:val="none" w:sz="0" w:space="0" w:color="auto"/>
                <w:left w:val="none" w:sz="0" w:space="0" w:color="auto"/>
                <w:bottom w:val="none" w:sz="0" w:space="0" w:color="auto"/>
                <w:right w:val="none" w:sz="0" w:space="0" w:color="auto"/>
              </w:divBdr>
            </w:div>
            <w:div w:id="2116778908">
              <w:marLeft w:val="0"/>
              <w:marRight w:val="0"/>
              <w:marTop w:val="0"/>
              <w:marBottom w:val="0"/>
              <w:divBdr>
                <w:top w:val="none" w:sz="0" w:space="0" w:color="auto"/>
                <w:left w:val="none" w:sz="0" w:space="0" w:color="auto"/>
                <w:bottom w:val="none" w:sz="0" w:space="0" w:color="auto"/>
                <w:right w:val="none" w:sz="0" w:space="0" w:color="auto"/>
              </w:divBdr>
            </w:div>
            <w:div w:id="1223640735">
              <w:marLeft w:val="0"/>
              <w:marRight w:val="0"/>
              <w:marTop w:val="0"/>
              <w:marBottom w:val="0"/>
              <w:divBdr>
                <w:top w:val="none" w:sz="0" w:space="0" w:color="auto"/>
                <w:left w:val="none" w:sz="0" w:space="0" w:color="auto"/>
                <w:bottom w:val="none" w:sz="0" w:space="0" w:color="auto"/>
                <w:right w:val="none" w:sz="0" w:space="0" w:color="auto"/>
              </w:divBdr>
            </w:div>
            <w:div w:id="1867474517">
              <w:marLeft w:val="0"/>
              <w:marRight w:val="0"/>
              <w:marTop w:val="0"/>
              <w:marBottom w:val="0"/>
              <w:divBdr>
                <w:top w:val="none" w:sz="0" w:space="0" w:color="auto"/>
                <w:left w:val="none" w:sz="0" w:space="0" w:color="auto"/>
                <w:bottom w:val="none" w:sz="0" w:space="0" w:color="auto"/>
                <w:right w:val="none" w:sz="0" w:space="0" w:color="auto"/>
              </w:divBdr>
            </w:div>
            <w:div w:id="2121336060">
              <w:marLeft w:val="0"/>
              <w:marRight w:val="0"/>
              <w:marTop w:val="0"/>
              <w:marBottom w:val="0"/>
              <w:divBdr>
                <w:top w:val="none" w:sz="0" w:space="0" w:color="auto"/>
                <w:left w:val="none" w:sz="0" w:space="0" w:color="auto"/>
                <w:bottom w:val="none" w:sz="0" w:space="0" w:color="auto"/>
                <w:right w:val="none" w:sz="0" w:space="0" w:color="auto"/>
              </w:divBdr>
            </w:div>
            <w:div w:id="975834596">
              <w:marLeft w:val="0"/>
              <w:marRight w:val="0"/>
              <w:marTop w:val="0"/>
              <w:marBottom w:val="0"/>
              <w:divBdr>
                <w:top w:val="none" w:sz="0" w:space="0" w:color="auto"/>
                <w:left w:val="none" w:sz="0" w:space="0" w:color="auto"/>
                <w:bottom w:val="none" w:sz="0" w:space="0" w:color="auto"/>
                <w:right w:val="none" w:sz="0" w:space="0" w:color="auto"/>
              </w:divBdr>
            </w:div>
            <w:div w:id="1641224712">
              <w:marLeft w:val="0"/>
              <w:marRight w:val="0"/>
              <w:marTop w:val="0"/>
              <w:marBottom w:val="0"/>
              <w:divBdr>
                <w:top w:val="none" w:sz="0" w:space="0" w:color="auto"/>
                <w:left w:val="none" w:sz="0" w:space="0" w:color="auto"/>
                <w:bottom w:val="none" w:sz="0" w:space="0" w:color="auto"/>
                <w:right w:val="none" w:sz="0" w:space="0" w:color="auto"/>
              </w:divBdr>
            </w:div>
            <w:div w:id="575287107">
              <w:marLeft w:val="0"/>
              <w:marRight w:val="0"/>
              <w:marTop w:val="0"/>
              <w:marBottom w:val="0"/>
              <w:divBdr>
                <w:top w:val="none" w:sz="0" w:space="0" w:color="auto"/>
                <w:left w:val="none" w:sz="0" w:space="0" w:color="auto"/>
                <w:bottom w:val="none" w:sz="0" w:space="0" w:color="auto"/>
                <w:right w:val="none" w:sz="0" w:space="0" w:color="auto"/>
              </w:divBdr>
            </w:div>
            <w:div w:id="918910123">
              <w:marLeft w:val="0"/>
              <w:marRight w:val="0"/>
              <w:marTop w:val="0"/>
              <w:marBottom w:val="0"/>
              <w:divBdr>
                <w:top w:val="none" w:sz="0" w:space="0" w:color="auto"/>
                <w:left w:val="none" w:sz="0" w:space="0" w:color="auto"/>
                <w:bottom w:val="none" w:sz="0" w:space="0" w:color="auto"/>
                <w:right w:val="none" w:sz="0" w:space="0" w:color="auto"/>
              </w:divBdr>
            </w:div>
            <w:div w:id="1737700428">
              <w:marLeft w:val="0"/>
              <w:marRight w:val="0"/>
              <w:marTop w:val="0"/>
              <w:marBottom w:val="0"/>
              <w:divBdr>
                <w:top w:val="none" w:sz="0" w:space="0" w:color="auto"/>
                <w:left w:val="none" w:sz="0" w:space="0" w:color="auto"/>
                <w:bottom w:val="none" w:sz="0" w:space="0" w:color="auto"/>
                <w:right w:val="none" w:sz="0" w:space="0" w:color="auto"/>
              </w:divBdr>
            </w:div>
            <w:div w:id="149409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88742">
      <w:bodyDiv w:val="1"/>
      <w:marLeft w:val="0"/>
      <w:marRight w:val="0"/>
      <w:marTop w:val="0"/>
      <w:marBottom w:val="0"/>
      <w:divBdr>
        <w:top w:val="none" w:sz="0" w:space="0" w:color="auto"/>
        <w:left w:val="none" w:sz="0" w:space="0" w:color="auto"/>
        <w:bottom w:val="none" w:sz="0" w:space="0" w:color="auto"/>
        <w:right w:val="none" w:sz="0" w:space="0" w:color="auto"/>
      </w:divBdr>
      <w:divsChild>
        <w:div w:id="950666676">
          <w:marLeft w:val="0"/>
          <w:marRight w:val="0"/>
          <w:marTop w:val="0"/>
          <w:marBottom w:val="0"/>
          <w:divBdr>
            <w:top w:val="none" w:sz="0" w:space="0" w:color="auto"/>
            <w:left w:val="none" w:sz="0" w:space="0" w:color="auto"/>
            <w:bottom w:val="none" w:sz="0" w:space="0" w:color="auto"/>
            <w:right w:val="none" w:sz="0" w:space="0" w:color="auto"/>
          </w:divBdr>
          <w:divsChild>
            <w:div w:id="231620374">
              <w:marLeft w:val="0"/>
              <w:marRight w:val="0"/>
              <w:marTop w:val="0"/>
              <w:marBottom w:val="0"/>
              <w:divBdr>
                <w:top w:val="none" w:sz="0" w:space="0" w:color="auto"/>
                <w:left w:val="none" w:sz="0" w:space="0" w:color="auto"/>
                <w:bottom w:val="none" w:sz="0" w:space="0" w:color="auto"/>
                <w:right w:val="none" w:sz="0" w:space="0" w:color="auto"/>
              </w:divBdr>
            </w:div>
            <w:div w:id="925269680">
              <w:marLeft w:val="0"/>
              <w:marRight w:val="0"/>
              <w:marTop w:val="0"/>
              <w:marBottom w:val="0"/>
              <w:divBdr>
                <w:top w:val="none" w:sz="0" w:space="0" w:color="auto"/>
                <w:left w:val="none" w:sz="0" w:space="0" w:color="auto"/>
                <w:bottom w:val="none" w:sz="0" w:space="0" w:color="auto"/>
                <w:right w:val="none" w:sz="0" w:space="0" w:color="auto"/>
              </w:divBdr>
            </w:div>
            <w:div w:id="1515152407">
              <w:marLeft w:val="0"/>
              <w:marRight w:val="0"/>
              <w:marTop w:val="0"/>
              <w:marBottom w:val="0"/>
              <w:divBdr>
                <w:top w:val="none" w:sz="0" w:space="0" w:color="auto"/>
                <w:left w:val="none" w:sz="0" w:space="0" w:color="auto"/>
                <w:bottom w:val="none" w:sz="0" w:space="0" w:color="auto"/>
                <w:right w:val="none" w:sz="0" w:space="0" w:color="auto"/>
              </w:divBdr>
            </w:div>
            <w:div w:id="1918633803">
              <w:marLeft w:val="0"/>
              <w:marRight w:val="0"/>
              <w:marTop w:val="0"/>
              <w:marBottom w:val="0"/>
              <w:divBdr>
                <w:top w:val="none" w:sz="0" w:space="0" w:color="auto"/>
                <w:left w:val="none" w:sz="0" w:space="0" w:color="auto"/>
                <w:bottom w:val="none" w:sz="0" w:space="0" w:color="auto"/>
                <w:right w:val="none" w:sz="0" w:space="0" w:color="auto"/>
              </w:divBdr>
            </w:div>
            <w:div w:id="1255237478">
              <w:marLeft w:val="0"/>
              <w:marRight w:val="0"/>
              <w:marTop w:val="0"/>
              <w:marBottom w:val="0"/>
              <w:divBdr>
                <w:top w:val="none" w:sz="0" w:space="0" w:color="auto"/>
                <w:left w:val="none" w:sz="0" w:space="0" w:color="auto"/>
                <w:bottom w:val="none" w:sz="0" w:space="0" w:color="auto"/>
                <w:right w:val="none" w:sz="0" w:space="0" w:color="auto"/>
              </w:divBdr>
            </w:div>
            <w:div w:id="1376539953">
              <w:marLeft w:val="0"/>
              <w:marRight w:val="0"/>
              <w:marTop w:val="0"/>
              <w:marBottom w:val="0"/>
              <w:divBdr>
                <w:top w:val="none" w:sz="0" w:space="0" w:color="auto"/>
                <w:left w:val="none" w:sz="0" w:space="0" w:color="auto"/>
                <w:bottom w:val="none" w:sz="0" w:space="0" w:color="auto"/>
                <w:right w:val="none" w:sz="0" w:space="0" w:color="auto"/>
              </w:divBdr>
            </w:div>
            <w:div w:id="1296446629">
              <w:marLeft w:val="0"/>
              <w:marRight w:val="0"/>
              <w:marTop w:val="0"/>
              <w:marBottom w:val="0"/>
              <w:divBdr>
                <w:top w:val="none" w:sz="0" w:space="0" w:color="auto"/>
                <w:left w:val="none" w:sz="0" w:space="0" w:color="auto"/>
                <w:bottom w:val="none" w:sz="0" w:space="0" w:color="auto"/>
                <w:right w:val="none" w:sz="0" w:space="0" w:color="auto"/>
              </w:divBdr>
            </w:div>
            <w:div w:id="864027490">
              <w:marLeft w:val="0"/>
              <w:marRight w:val="0"/>
              <w:marTop w:val="0"/>
              <w:marBottom w:val="0"/>
              <w:divBdr>
                <w:top w:val="none" w:sz="0" w:space="0" w:color="auto"/>
                <w:left w:val="none" w:sz="0" w:space="0" w:color="auto"/>
                <w:bottom w:val="none" w:sz="0" w:space="0" w:color="auto"/>
                <w:right w:val="none" w:sz="0" w:space="0" w:color="auto"/>
              </w:divBdr>
            </w:div>
            <w:div w:id="1043217828">
              <w:marLeft w:val="0"/>
              <w:marRight w:val="0"/>
              <w:marTop w:val="0"/>
              <w:marBottom w:val="0"/>
              <w:divBdr>
                <w:top w:val="none" w:sz="0" w:space="0" w:color="auto"/>
                <w:left w:val="none" w:sz="0" w:space="0" w:color="auto"/>
                <w:bottom w:val="none" w:sz="0" w:space="0" w:color="auto"/>
                <w:right w:val="none" w:sz="0" w:space="0" w:color="auto"/>
              </w:divBdr>
            </w:div>
            <w:div w:id="1220632781">
              <w:marLeft w:val="0"/>
              <w:marRight w:val="0"/>
              <w:marTop w:val="0"/>
              <w:marBottom w:val="0"/>
              <w:divBdr>
                <w:top w:val="none" w:sz="0" w:space="0" w:color="auto"/>
                <w:left w:val="none" w:sz="0" w:space="0" w:color="auto"/>
                <w:bottom w:val="none" w:sz="0" w:space="0" w:color="auto"/>
                <w:right w:val="none" w:sz="0" w:space="0" w:color="auto"/>
              </w:divBdr>
            </w:div>
            <w:div w:id="1166744468">
              <w:marLeft w:val="0"/>
              <w:marRight w:val="0"/>
              <w:marTop w:val="0"/>
              <w:marBottom w:val="0"/>
              <w:divBdr>
                <w:top w:val="none" w:sz="0" w:space="0" w:color="auto"/>
                <w:left w:val="none" w:sz="0" w:space="0" w:color="auto"/>
                <w:bottom w:val="none" w:sz="0" w:space="0" w:color="auto"/>
                <w:right w:val="none" w:sz="0" w:space="0" w:color="auto"/>
              </w:divBdr>
            </w:div>
            <w:div w:id="161699431">
              <w:marLeft w:val="0"/>
              <w:marRight w:val="0"/>
              <w:marTop w:val="0"/>
              <w:marBottom w:val="0"/>
              <w:divBdr>
                <w:top w:val="none" w:sz="0" w:space="0" w:color="auto"/>
                <w:left w:val="none" w:sz="0" w:space="0" w:color="auto"/>
                <w:bottom w:val="none" w:sz="0" w:space="0" w:color="auto"/>
                <w:right w:val="none" w:sz="0" w:space="0" w:color="auto"/>
              </w:divBdr>
            </w:div>
            <w:div w:id="1579245451">
              <w:marLeft w:val="0"/>
              <w:marRight w:val="0"/>
              <w:marTop w:val="0"/>
              <w:marBottom w:val="0"/>
              <w:divBdr>
                <w:top w:val="none" w:sz="0" w:space="0" w:color="auto"/>
                <w:left w:val="none" w:sz="0" w:space="0" w:color="auto"/>
                <w:bottom w:val="none" w:sz="0" w:space="0" w:color="auto"/>
                <w:right w:val="none" w:sz="0" w:space="0" w:color="auto"/>
              </w:divBdr>
            </w:div>
            <w:div w:id="235435680">
              <w:marLeft w:val="0"/>
              <w:marRight w:val="0"/>
              <w:marTop w:val="0"/>
              <w:marBottom w:val="0"/>
              <w:divBdr>
                <w:top w:val="none" w:sz="0" w:space="0" w:color="auto"/>
                <w:left w:val="none" w:sz="0" w:space="0" w:color="auto"/>
                <w:bottom w:val="none" w:sz="0" w:space="0" w:color="auto"/>
                <w:right w:val="none" w:sz="0" w:space="0" w:color="auto"/>
              </w:divBdr>
            </w:div>
            <w:div w:id="2041592160">
              <w:marLeft w:val="0"/>
              <w:marRight w:val="0"/>
              <w:marTop w:val="0"/>
              <w:marBottom w:val="0"/>
              <w:divBdr>
                <w:top w:val="none" w:sz="0" w:space="0" w:color="auto"/>
                <w:left w:val="none" w:sz="0" w:space="0" w:color="auto"/>
                <w:bottom w:val="none" w:sz="0" w:space="0" w:color="auto"/>
                <w:right w:val="none" w:sz="0" w:space="0" w:color="auto"/>
              </w:divBdr>
            </w:div>
            <w:div w:id="1064983165">
              <w:marLeft w:val="0"/>
              <w:marRight w:val="0"/>
              <w:marTop w:val="0"/>
              <w:marBottom w:val="0"/>
              <w:divBdr>
                <w:top w:val="none" w:sz="0" w:space="0" w:color="auto"/>
                <w:left w:val="none" w:sz="0" w:space="0" w:color="auto"/>
                <w:bottom w:val="none" w:sz="0" w:space="0" w:color="auto"/>
                <w:right w:val="none" w:sz="0" w:space="0" w:color="auto"/>
              </w:divBdr>
            </w:div>
            <w:div w:id="357395890">
              <w:marLeft w:val="0"/>
              <w:marRight w:val="0"/>
              <w:marTop w:val="0"/>
              <w:marBottom w:val="0"/>
              <w:divBdr>
                <w:top w:val="none" w:sz="0" w:space="0" w:color="auto"/>
                <w:left w:val="none" w:sz="0" w:space="0" w:color="auto"/>
                <w:bottom w:val="none" w:sz="0" w:space="0" w:color="auto"/>
                <w:right w:val="none" w:sz="0" w:space="0" w:color="auto"/>
              </w:divBdr>
            </w:div>
            <w:div w:id="1932349026">
              <w:marLeft w:val="0"/>
              <w:marRight w:val="0"/>
              <w:marTop w:val="0"/>
              <w:marBottom w:val="0"/>
              <w:divBdr>
                <w:top w:val="none" w:sz="0" w:space="0" w:color="auto"/>
                <w:left w:val="none" w:sz="0" w:space="0" w:color="auto"/>
                <w:bottom w:val="none" w:sz="0" w:space="0" w:color="auto"/>
                <w:right w:val="none" w:sz="0" w:space="0" w:color="auto"/>
              </w:divBdr>
            </w:div>
            <w:div w:id="702485154">
              <w:marLeft w:val="0"/>
              <w:marRight w:val="0"/>
              <w:marTop w:val="0"/>
              <w:marBottom w:val="0"/>
              <w:divBdr>
                <w:top w:val="none" w:sz="0" w:space="0" w:color="auto"/>
                <w:left w:val="none" w:sz="0" w:space="0" w:color="auto"/>
                <w:bottom w:val="none" w:sz="0" w:space="0" w:color="auto"/>
                <w:right w:val="none" w:sz="0" w:space="0" w:color="auto"/>
              </w:divBdr>
            </w:div>
            <w:div w:id="1317104493">
              <w:marLeft w:val="0"/>
              <w:marRight w:val="0"/>
              <w:marTop w:val="0"/>
              <w:marBottom w:val="0"/>
              <w:divBdr>
                <w:top w:val="none" w:sz="0" w:space="0" w:color="auto"/>
                <w:left w:val="none" w:sz="0" w:space="0" w:color="auto"/>
                <w:bottom w:val="none" w:sz="0" w:space="0" w:color="auto"/>
                <w:right w:val="none" w:sz="0" w:space="0" w:color="auto"/>
              </w:divBdr>
            </w:div>
            <w:div w:id="1507330516">
              <w:marLeft w:val="0"/>
              <w:marRight w:val="0"/>
              <w:marTop w:val="0"/>
              <w:marBottom w:val="0"/>
              <w:divBdr>
                <w:top w:val="none" w:sz="0" w:space="0" w:color="auto"/>
                <w:left w:val="none" w:sz="0" w:space="0" w:color="auto"/>
                <w:bottom w:val="none" w:sz="0" w:space="0" w:color="auto"/>
                <w:right w:val="none" w:sz="0" w:space="0" w:color="auto"/>
              </w:divBdr>
            </w:div>
            <w:div w:id="201675220">
              <w:marLeft w:val="0"/>
              <w:marRight w:val="0"/>
              <w:marTop w:val="0"/>
              <w:marBottom w:val="0"/>
              <w:divBdr>
                <w:top w:val="none" w:sz="0" w:space="0" w:color="auto"/>
                <w:left w:val="none" w:sz="0" w:space="0" w:color="auto"/>
                <w:bottom w:val="none" w:sz="0" w:space="0" w:color="auto"/>
                <w:right w:val="none" w:sz="0" w:space="0" w:color="auto"/>
              </w:divBdr>
            </w:div>
            <w:div w:id="1200751150">
              <w:marLeft w:val="0"/>
              <w:marRight w:val="0"/>
              <w:marTop w:val="0"/>
              <w:marBottom w:val="0"/>
              <w:divBdr>
                <w:top w:val="none" w:sz="0" w:space="0" w:color="auto"/>
                <w:left w:val="none" w:sz="0" w:space="0" w:color="auto"/>
                <w:bottom w:val="none" w:sz="0" w:space="0" w:color="auto"/>
                <w:right w:val="none" w:sz="0" w:space="0" w:color="auto"/>
              </w:divBdr>
            </w:div>
            <w:div w:id="682586062">
              <w:marLeft w:val="0"/>
              <w:marRight w:val="0"/>
              <w:marTop w:val="0"/>
              <w:marBottom w:val="0"/>
              <w:divBdr>
                <w:top w:val="none" w:sz="0" w:space="0" w:color="auto"/>
                <w:left w:val="none" w:sz="0" w:space="0" w:color="auto"/>
                <w:bottom w:val="none" w:sz="0" w:space="0" w:color="auto"/>
                <w:right w:val="none" w:sz="0" w:space="0" w:color="auto"/>
              </w:divBdr>
            </w:div>
            <w:div w:id="1725249252">
              <w:marLeft w:val="0"/>
              <w:marRight w:val="0"/>
              <w:marTop w:val="0"/>
              <w:marBottom w:val="0"/>
              <w:divBdr>
                <w:top w:val="none" w:sz="0" w:space="0" w:color="auto"/>
                <w:left w:val="none" w:sz="0" w:space="0" w:color="auto"/>
                <w:bottom w:val="none" w:sz="0" w:space="0" w:color="auto"/>
                <w:right w:val="none" w:sz="0" w:space="0" w:color="auto"/>
              </w:divBdr>
            </w:div>
            <w:div w:id="1837722051">
              <w:marLeft w:val="0"/>
              <w:marRight w:val="0"/>
              <w:marTop w:val="0"/>
              <w:marBottom w:val="0"/>
              <w:divBdr>
                <w:top w:val="none" w:sz="0" w:space="0" w:color="auto"/>
                <w:left w:val="none" w:sz="0" w:space="0" w:color="auto"/>
                <w:bottom w:val="none" w:sz="0" w:space="0" w:color="auto"/>
                <w:right w:val="none" w:sz="0" w:space="0" w:color="auto"/>
              </w:divBdr>
            </w:div>
            <w:div w:id="48380948">
              <w:marLeft w:val="0"/>
              <w:marRight w:val="0"/>
              <w:marTop w:val="0"/>
              <w:marBottom w:val="0"/>
              <w:divBdr>
                <w:top w:val="none" w:sz="0" w:space="0" w:color="auto"/>
                <w:left w:val="none" w:sz="0" w:space="0" w:color="auto"/>
                <w:bottom w:val="none" w:sz="0" w:space="0" w:color="auto"/>
                <w:right w:val="none" w:sz="0" w:space="0" w:color="auto"/>
              </w:divBdr>
            </w:div>
            <w:div w:id="1790735633">
              <w:marLeft w:val="0"/>
              <w:marRight w:val="0"/>
              <w:marTop w:val="0"/>
              <w:marBottom w:val="0"/>
              <w:divBdr>
                <w:top w:val="none" w:sz="0" w:space="0" w:color="auto"/>
                <w:left w:val="none" w:sz="0" w:space="0" w:color="auto"/>
                <w:bottom w:val="none" w:sz="0" w:space="0" w:color="auto"/>
                <w:right w:val="none" w:sz="0" w:space="0" w:color="auto"/>
              </w:divBdr>
            </w:div>
            <w:div w:id="922683147">
              <w:marLeft w:val="0"/>
              <w:marRight w:val="0"/>
              <w:marTop w:val="0"/>
              <w:marBottom w:val="0"/>
              <w:divBdr>
                <w:top w:val="none" w:sz="0" w:space="0" w:color="auto"/>
                <w:left w:val="none" w:sz="0" w:space="0" w:color="auto"/>
                <w:bottom w:val="none" w:sz="0" w:space="0" w:color="auto"/>
                <w:right w:val="none" w:sz="0" w:space="0" w:color="auto"/>
              </w:divBdr>
            </w:div>
            <w:div w:id="760640710">
              <w:marLeft w:val="0"/>
              <w:marRight w:val="0"/>
              <w:marTop w:val="0"/>
              <w:marBottom w:val="0"/>
              <w:divBdr>
                <w:top w:val="none" w:sz="0" w:space="0" w:color="auto"/>
                <w:left w:val="none" w:sz="0" w:space="0" w:color="auto"/>
                <w:bottom w:val="none" w:sz="0" w:space="0" w:color="auto"/>
                <w:right w:val="none" w:sz="0" w:space="0" w:color="auto"/>
              </w:divBdr>
            </w:div>
            <w:div w:id="1914928011">
              <w:marLeft w:val="0"/>
              <w:marRight w:val="0"/>
              <w:marTop w:val="0"/>
              <w:marBottom w:val="0"/>
              <w:divBdr>
                <w:top w:val="none" w:sz="0" w:space="0" w:color="auto"/>
                <w:left w:val="none" w:sz="0" w:space="0" w:color="auto"/>
                <w:bottom w:val="none" w:sz="0" w:space="0" w:color="auto"/>
                <w:right w:val="none" w:sz="0" w:space="0" w:color="auto"/>
              </w:divBdr>
            </w:div>
            <w:div w:id="1126974141">
              <w:marLeft w:val="0"/>
              <w:marRight w:val="0"/>
              <w:marTop w:val="0"/>
              <w:marBottom w:val="0"/>
              <w:divBdr>
                <w:top w:val="none" w:sz="0" w:space="0" w:color="auto"/>
                <w:left w:val="none" w:sz="0" w:space="0" w:color="auto"/>
                <w:bottom w:val="none" w:sz="0" w:space="0" w:color="auto"/>
                <w:right w:val="none" w:sz="0" w:space="0" w:color="auto"/>
              </w:divBdr>
            </w:div>
            <w:div w:id="1501844221">
              <w:marLeft w:val="0"/>
              <w:marRight w:val="0"/>
              <w:marTop w:val="0"/>
              <w:marBottom w:val="0"/>
              <w:divBdr>
                <w:top w:val="none" w:sz="0" w:space="0" w:color="auto"/>
                <w:left w:val="none" w:sz="0" w:space="0" w:color="auto"/>
                <w:bottom w:val="none" w:sz="0" w:space="0" w:color="auto"/>
                <w:right w:val="none" w:sz="0" w:space="0" w:color="auto"/>
              </w:divBdr>
            </w:div>
            <w:div w:id="1511800801">
              <w:marLeft w:val="0"/>
              <w:marRight w:val="0"/>
              <w:marTop w:val="0"/>
              <w:marBottom w:val="0"/>
              <w:divBdr>
                <w:top w:val="none" w:sz="0" w:space="0" w:color="auto"/>
                <w:left w:val="none" w:sz="0" w:space="0" w:color="auto"/>
                <w:bottom w:val="none" w:sz="0" w:space="0" w:color="auto"/>
                <w:right w:val="none" w:sz="0" w:space="0" w:color="auto"/>
              </w:divBdr>
            </w:div>
            <w:div w:id="959191391">
              <w:marLeft w:val="0"/>
              <w:marRight w:val="0"/>
              <w:marTop w:val="0"/>
              <w:marBottom w:val="0"/>
              <w:divBdr>
                <w:top w:val="none" w:sz="0" w:space="0" w:color="auto"/>
                <w:left w:val="none" w:sz="0" w:space="0" w:color="auto"/>
                <w:bottom w:val="none" w:sz="0" w:space="0" w:color="auto"/>
                <w:right w:val="none" w:sz="0" w:space="0" w:color="auto"/>
              </w:divBdr>
            </w:div>
            <w:div w:id="1696685992">
              <w:marLeft w:val="0"/>
              <w:marRight w:val="0"/>
              <w:marTop w:val="0"/>
              <w:marBottom w:val="0"/>
              <w:divBdr>
                <w:top w:val="none" w:sz="0" w:space="0" w:color="auto"/>
                <w:left w:val="none" w:sz="0" w:space="0" w:color="auto"/>
                <w:bottom w:val="none" w:sz="0" w:space="0" w:color="auto"/>
                <w:right w:val="none" w:sz="0" w:space="0" w:color="auto"/>
              </w:divBdr>
            </w:div>
            <w:div w:id="1610039000">
              <w:marLeft w:val="0"/>
              <w:marRight w:val="0"/>
              <w:marTop w:val="0"/>
              <w:marBottom w:val="0"/>
              <w:divBdr>
                <w:top w:val="none" w:sz="0" w:space="0" w:color="auto"/>
                <w:left w:val="none" w:sz="0" w:space="0" w:color="auto"/>
                <w:bottom w:val="none" w:sz="0" w:space="0" w:color="auto"/>
                <w:right w:val="none" w:sz="0" w:space="0" w:color="auto"/>
              </w:divBdr>
            </w:div>
            <w:div w:id="1984503358">
              <w:marLeft w:val="0"/>
              <w:marRight w:val="0"/>
              <w:marTop w:val="0"/>
              <w:marBottom w:val="0"/>
              <w:divBdr>
                <w:top w:val="none" w:sz="0" w:space="0" w:color="auto"/>
                <w:left w:val="none" w:sz="0" w:space="0" w:color="auto"/>
                <w:bottom w:val="none" w:sz="0" w:space="0" w:color="auto"/>
                <w:right w:val="none" w:sz="0" w:space="0" w:color="auto"/>
              </w:divBdr>
            </w:div>
            <w:div w:id="1184901660">
              <w:marLeft w:val="0"/>
              <w:marRight w:val="0"/>
              <w:marTop w:val="0"/>
              <w:marBottom w:val="0"/>
              <w:divBdr>
                <w:top w:val="none" w:sz="0" w:space="0" w:color="auto"/>
                <w:left w:val="none" w:sz="0" w:space="0" w:color="auto"/>
                <w:bottom w:val="none" w:sz="0" w:space="0" w:color="auto"/>
                <w:right w:val="none" w:sz="0" w:space="0" w:color="auto"/>
              </w:divBdr>
            </w:div>
            <w:div w:id="60567570">
              <w:marLeft w:val="0"/>
              <w:marRight w:val="0"/>
              <w:marTop w:val="0"/>
              <w:marBottom w:val="0"/>
              <w:divBdr>
                <w:top w:val="none" w:sz="0" w:space="0" w:color="auto"/>
                <w:left w:val="none" w:sz="0" w:space="0" w:color="auto"/>
                <w:bottom w:val="none" w:sz="0" w:space="0" w:color="auto"/>
                <w:right w:val="none" w:sz="0" w:space="0" w:color="auto"/>
              </w:divBdr>
            </w:div>
            <w:div w:id="664281936">
              <w:marLeft w:val="0"/>
              <w:marRight w:val="0"/>
              <w:marTop w:val="0"/>
              <w:marBottom w:val="0"/>
              <w:divBdr>
                <w:top w:val="none" w:sz="0" w:space="0" w:color="auto"/>
                <w:left w:val="none" w:sz="0" w:space="0" w:color="auto"/>
                <w:bottom w:val="none" w:sz="0" w:space="0" w:color="auto"/>
                <w:right w:val="none" w:sz="0" w:space="0" w:color="auto"/>
              </w:divBdr>
            </w:div>
            <w:div w:id="1456413600">
              <w:marLeft w:val="0"/>
              <w:marRight w:val="0"/>
              <w:marTop w:val="0"/>
              <w:marBottom w:val="0"/>
              <w:divBdr>
                <w:top w:val="none" w:sz="0" w:space="0" w:color="auto"/>
                <w:left w:val="none" w:sz="0" w:space="0" w:color="auto"/>
                <w:bottom w:val="none" w:sz="0" w:space="0" w:color="auto"/>
                <w:right w:val="none" w:sz="0" w:space="0" w:color="auto"/>
              </w:divBdr>
            </w:div>
            <w:div w:id="1610351039">
              <w:marLeft w:val="0"/>
              <w:marRight w:val="0"/>
              <w:marTop w:val="0"/>
              <w:marBottom w:val="0"/>
              <w:divBdr>
                <w:top w:val="none" w:sz="0" w:space="0" w:color="auto"/>
                <w:left w:val="none" w:sz="0" w:space="0" w:color="auto"/>
                <w:bottom w:val="none" w:sz="0" w:space="0" w:color="auto"/>
                <w:right w:val="none" w:sz="0" w:space="0" w:color="auto"/>
              </w:divBdr>
            </w:div>
            <w:div w:id="1999728862">
              <w:marLeft w:val="0"/>
              <w:marRight w:val="0"/>
              <w:marTop w:val="0"/>
              <w:marBottom w:val="0"/>
              <w:divBdr>
                <w:top w:val="none" w:sz="0" w:space="0" w:color="auto"/>
                <w:left w:val="none" w:sz="0" w:space="0" w:color="auto"/>
                <w:bottom w:val="none" w:sz="0" w:space="0" w:color="auto"/>
                <w:right w:val="none" w:sz="0" w:space="0" w:color="auto"/>
              </w:divBdr>
            </w:div>
            <w:div w:id="545920280">
              <w:marLeft w:val="0"/>
              <w:marRight w:val="0"/>
              <w:marTop w:val="0"/>
              <w:marBottom w:val="0"/>
              <w:divBdr>
                <w:top w:val="none" w:sz="0" w:space="0" w:color="auto"/>
                <w:left w:val="none" w:sz="0" w:space="0" w:color="auto"/>
                <w:bottom w:val="none" w:sz="0" w:space="0" w:color="auto"/>
                <w:right w:val="none" w:sz="0" w:space="0" w:color="auto"/>
              </w:divBdr>
            </w:div>
            <w:div w:id="1339623779">
              <w:marLeft w:val="0"/>
              <w:marRight w:val="0"/>
              <w:marTop w:val="0"/>
              <w:marBottom w:val="0"/>
              <w:divBdr>
                <w:top w:val="none" w:sz="0" w:space="0" w:color="auto"/>
                <w:left w:val="none" w:sz="0" w:space="0" w:color="auto"/>
                <w:bottom w:val="none" w:sz="0" w:space="0" w:color="auto"/>
                <w:right w:val="none" w:sz="0" w:space="0" w:color="auto"/>
              </w:divBdr>
            </w:div>
            <w:div w:id="931817942">
              <w:marLeft w:val="0"/>
              <w:marRight w:val="0"/>
              <w:marTop w:val="0"/>
              <w:marBottom w:val="0"/>
              <w:divBdr>
                <w:top w:val="none" w:sz="0" w:space="0" w:color="auto"/>
                <w:left w:val="none" w:sz="0" w:space="0" w:color="auto"/>
                <w:bottom w:val="none" w:sz="0" w:space="0" w:color="auto"/>
                <w:right w:val="none" w:sz="0" w:space="0" w:color="auto"/>
              </w:divBdr>
            </w:div>
            <w:div w:id="1794134553">
              <w:marLeft w:val="0"/>
              <w:marRight w:val="0"/>
              <w:marTop w:val="0"/>
              <w:marBottom w:val="0"/>
              <w:divBdr>
                <w:top w:val="none" w:sz="0" w:space="0" w:color="auto"/>
                <w:left w:val="none" w:sz="0" w:space="0" w:color="auto"/>
                <w:bottom w:val="none" w:sz="0" w:space="0" w:color="auto"/>
                <w:right w:val="none" w:sz="0" w:space="0" w:color="auto"/>
              </w:divBdr>
            </w:div>
            <w:div w:id="749622553">
              <w:marLeft w:val="0"/>
              <w:marRight w:val="0"/>
              <w:marTop w:val="0"/>
              <w:marBottom w:val="0"/>
              <w:divBdr>
                <w:top w:val="none" w:sz="0" w:space="0" w:color="auto"/>
                <w:left w:val="none" w:sz="0" w:space="0" w:color="auto"/>
                <w:bottom w:val="none" w:sz="0" w:space="0" w:color="auto"/>
                <w:right w:val="none" w:sz="0" w:space="0" w:color="auto"/>
              </w:divBdr>
            </w:div>
            <w:div w:id="1286698067">
              <w:marLeft w:val="0"/>
              <w:marRight w:val="0"/>
              <w:marTop w:val="0"/>
              <w:marBottom w:val="0"/>
              <w:divBdr>
                <w:top w:val="none" w:sz="0" w:space="0" w:color="auto"/>
                <w:left w:val="none" w:sz="0" w:space="0" w:color="auto"/>
                <w:bottom w:val="none" w:sz="0" w:space="0" w:color="auto"/>
                <w:right w:val="none" w:sz="0" w:space="0" w:color="auto"/>
              </w:divBdr>
            </w:div>
            <w:div w:id="1300722484">
              <w:marLeft w:val="0"/>
              <w:marRight w:val="0"/>
              <w:marTop w:val="0"/>
              <w:marBottom w:val="0"/>
              <w:divBdr>
                <w:top w:val="none" w:sz="0" w:space="0" w:color="auto"/>
                <w:left w:val="none" w:sz="0" w:space="0" w:color="auto"/>
                <w:bottom w:val="none" w:sz="0" w:space="0" w:color="auto"/>
                <w:right w:val="none" w:sz="0" w:space="0" w:color="auto"/>
              </w:divBdr>
            </w:div>
            <w:div w:id="1292518974">
              <w:marLeft w:val="0"/>
              <w:marRight w:val="0"/>
              <w:marTop w:val="0"/>
              <w:marBottom w:val="0"/>
              <w:divBdr>
                <w:top w:val="none" w:sz="0" w:space="0" w:color="auto"/>
                <w:left w:val="none" w:sz="0" w:space="0" w:color="auto"/>
                <w:bottom w:val="none" w:sz="0" w:space="0" w:color="auto"/>
                <w:right w:val="none" w:sz="0" w:space="0" w:color="auto"/>
              </w:divBdr>
            </w:div>
            <w:div w:id="1215242518">
              <w:marLeft w:val="0"/>
              <w:marRight w:val="0"/>
              <w:marTop w:val="0"/>
              <w:marBottom w:val="0"/>
              <w:divBdr>
                <w:top w:val="none" w:sz="0" w:space="0" w:color="auto"/>
                <w:left w:val="none" w:sz="0" w:space="0" w:color="auto"/>
                <w:bottom w:val="none" w:sz="0" w:space="0" w:color="auto"/>
                <w:right w:val="none" w:sz="0" w:space="0" w:color="auto"/>
              </w:divBdr>
            </w:div>
            <w:div w:id="1736320731">
              <w:marLeft w:val="0"/>
              <w:marRight w:val="0"/>
              <w:marTop w:val="0"/>
              <w:marBottom w:val="0"/>
              <w:divBdr>
                <w:top w:val="none" w:sz="0" w:space="0" w:color="auto"/>
                <w:left w:val="none" w:sz="0" w:space="0" w:color="auto"/>
                <w:bottom w:val="none" w:sz="0" w:space="0" w:color="auto"/>
                <w:right w:val="none" w:sz="0" w:space="0" w:color="auto"/>
              </w:divBdr>
            </w:div>
            <w:div w:id="104641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902868">
      <w:bodyDiv w:val="1"/>
      <w:marLeft w:val="0"/>
      <w:marRight w:val="0"/>
      <w:marTop w:val="0"/>
      <w:marBottom w:val="0"/>
      <w:divBdr>
        <w:top w:val="none" w:sz="0" w:space="0" w:color="auto"/>
        <w:left w:val="none" w:sz="0" w:space="0" w:color="auto"/>
        <w:bottom w:val="none" w:sz="0" w:space="0" w:color="auto"/>
        <w:right w:val="none" w:sz="0" w:space="0" w:color="auto"/>
      </w:divBdr>
      <w:divsChild>
        <w:div w:id="815758670">
          <w:marLeft w:val="0"/>
          <w:marRight w:val="0"/>
          <w:marTop w:val="0"/>
          <w:marBottom w:val="0"/>
          <w:divBdr>
            <w:top w:val="none" w:sz="0" w:space="0" w:color="auto"/>
            <w:left w:val="none" w:sz="0" w:space="0" w:color="auto"/>
            <w:bottom w:val="none" w:sz="0" w:space="0" w:color="auto"/>
            <w:right w:val="none" w:sz="0" w:space="0" w:color="auto"/>
          </w:divBdr>
          <w:divsChild>
            <w:div w:id="1236747219">
              <w:marLeft w:val="0"/>
              <w:marRight w:val="0"/>
              <w:marTop w:val="0"/>
              <w:marBottom w:val="0"/>
              <w:divBdr>
                <w:top w:val="none" w:sz="0" w:space="0" w:color="auto"/>
                <w:left w:val="none" w:sz="0" w:space="0" w:color="auto"/>
                <w:bottom w:val="none" w:sz="0" w:space="0" w:color="auto"/>
                <w:right w:val="none" w:sz="0" w:space="0" w:color="auto"/>
              </w:divBdr>
            </w:div>
            <w:div w:id="162017829">
              <w:marLeft w:val="0"/>
              <w:marRight w:val="0"/>
              <w:marTop w:val="0"/>
              <w:marBottom w:val="0"/>
              <w:divBdr>
                <w:top w:val="none" w:sz="0" w:space="0" w:color="auto"/>
                <w:left w:val="none" w:sz="0" w:space="0" w:color="auto"/>
                <w:bottom w:val="none" w:sz="0" w:space="0" w:color="auto"/>
                <w:right w:val="none" w:sz="0" w:space="0" w:color="auto"/>
              </w:divBdr>
            </w:div>
            <w:div w:id="1199779557">
              <w:marLeft w:val="0"/>
              <w:marRight w:val="0"/>
              <w:marTop w:val="0"/>
              <w:marBottom w:val="0"/>
              <w:divBdr>
                <w:top w:val="none" w:sz="0" w:space="0" w:color="auto"/>
                <w:left w:val="none" w:sz="0" w:space="0" w:color="auto"/>
                <w:bottom w:val="none" w:sz="0" w:space="0" w:color="auto"/>
                <w:right w:val="none" w:sz="0" w:space="0" w:color="auto"/>
              </w:divBdr>
            </w:div>
            <w:div w:id="436172855">
              <w:marLeft w:val="0"/>
              <w:marRight w:val="0"/>
              <w:marTop w:val="0"/>
              <w:marBottom w:val="0"/>
              <w:divBdr>
                <w:top w:val="none" w:sz="0" w:space="0" w:color="auto"/>
                <w:left w:val="none" w:sz="0" w:space="0" w:color="auto"/>
                <w:bottom w:val="none" w:sz="0" w:space="0" w:color="auto"/>
                <w:right w:val="none" w:sz="0" w:space="0" w:color="auto"/>
              </w:divBdr>
            </w:div>
            <w:div w:id="1912621379">
              <w:marLeft w:val="0"/>
              <w:marRight w:val="0"/>
              <w:marTop w:val="0"/>
              <w:marBottom w:val="0"/>
              <w:divBdr>
                <w:top w:val="none" w:sz="0" w:space="0" w:color="auto"/>
                <w:left w:val="none" w:sz="0" w:space="0" w:color="auto"/>
                <w:bottom w:val="none" w:sz="0" w:space="0" w:color="auto"/>
                <w:right w:val="none" w:sz="0" w:space="0" w:color="auto"/>
              </w:divBdr>
            </w:div>
            <w:div w:id="628901785">
              <w:marLeft w:val="0"/>
              <w:marRight w:val="0"/>
              <w:marTop w:val="0"/>
              <w:marBottom w:val="0"/>
              <w:divBdr>
                <w:top w:val="none" w:sz="0" w:space="0" w:color="auto"/>
                <w:left w:val="none" w:sz="0" w:space="0" w:color="auto"/>
                <w:bottom w:val="none" w:sz="0" w:space="0" w:color="auto"/>
                <w:right w:val="none" w:sz="0" w:space="0" w:color="auto"/>
              </w:divBdr>
            </w:div>
            <w:div w:id="1229849081">
              <w:marLeft w:val="0"/>
              <w:marRight w:val="0"/>
              <w:marTop w:val="0"/>
              <w:marBottom w:val="0"/>
              <w:divBdr>
                <w:top w:val="none" w:sz="0" w:space="0" w:color="auto"/>
                <w:left w:val="none" w:sz="0" w:space="0" w:color="auto"/>
                <w:bottom w:val="none" w:sz="0" w:space="0" w:color="auto"/>
                <w:right w:val="none" w:sz="0" w:space="0" w:color="auto"/>
              </w:divBdr>
            </w:div>
            <w:div w:id="999963665">
              <w:marLeft w:val="0"/>
              <w:marRight w:val="0"/>
              <w:marTop w:val="0"/>
              <w:marBottom w:val="0"/>
              <w:divBdr>
                <w:top w:val="none" w:sz="0" w:space="0" w:color="auto"/>
                <w:left w:val="none" w:sz="0" w:space="0" w:color="auto"/>
                <w:bottom w:val="none" w:sz="0" w:space="0" w:color="auto"/>
                <w:right w:val="none" w:sz="0" w:space="0" w:color="auto"/>
              </w:divBdr>
            </w:div>
            <w:div w:id="74324000">
              <w:marLeft w:val="0"/>
              <w:marRight w:val="0"/>
              <w:marTop w:val="0"/>
              <w:marBottom w:val="0"/>
              <w:divBdr>
                <w:top w:val="none" w:sz="0" w:space="0" w:color="auto"/>
                <w:left w:val="none" w:sz="0" w:space="0" w:color="auto"/>
                <w:bottom w:val="none" w:sz="0" w:space="0" w:color="auto"/>
                <w:right w:val="none" w:sz="0" w:space="0" w:color="auto"/>
              </w:divBdr>
            </w:div>
            <w:div w:id="266550571">
              <w:marLeft w:val="0"/>
              <w:marRight w:val="0"/>
              <w:marTop w:val="0"/>
              <w:marBottom w:val="0"/>
              <w:divBdr>
                <w:top w:val="none" w:sz="0" w:space="0" w:color="auto"/>
                <w:left w:val="none" w:sz="0" w:space="0" w:color="auto"/>
                <w:bottom w:val="none" w:sz="0" w:space="0" w:color="auto"/>
                <w:right w:val="none" w:sz="0" w:space="0" w:color="auto"/>
              </w:divBdr>
            </w:div>
            <w:div w:id="859977981">
              <w:marLeft w:val="0"/>
              <w:marRight w:val="0"/>
              <w:marTop w:val="0"/>
              <w:marBottom w:val="0"/>
              <w:divBdr>
                <w:top w:val="none" w:sz="0" w:space="0" w:color="auto"/>
                <w:left w:val="none" w:sz="0" w:space="0" w:color="auto"/>
                <w:bottom w:val="none" w:sz="0" w:space="0" w:color="auto"/>
                <w:right w:val="none" w:sz="0" w:space="0" w:color="auto"/>
              </w:divBdr>
            </w:div>
            <w:div w:id="1791391063">
              <w:marLeft w:val="0"/>
              <w:marRight w:val="0"/>
              <w:marTop w:val="0"/>
              <w:marBottom w:val="0"/>
              <w:divBdr>
                <w:top w:val="none" w:sz="0" w:space="0" w:color="auto"/>
                <w:left w:val="none" w:sz="0" w:space="0" w:color="auto"/>
                <w:bottom w:val="none" w:sz="0" w:space="0" w:color="auto"/>
                <w:right w:val="none" w:sz="0" w:space="0" w:color="auto"/>
              </w:divBdr>
            </w:div>
            <w:div w:id="1032388860">
              <w:marLeft w:val="0"/>
              <w:marRight w:val="0"/>
              <w:marTop w:val="0"/>
              <w:marBottom w:val="0"/>
              <w:divBdr>
                <w:top w:val="none" w:sz="0" w:space="0" w:color="auto"/>
                <w:left w:val="none" w:sz="0" w:space="0" w:color="auto"/>
                <w:bottom w:val="none" w:sz="0" w:space="0" w:color="auto"/>
                <w:right w:val="none" w:sz="0" w:space="0" w:color="auto"/>
              </w:divBdr>
            </w:div>
            <w:div w:id="1562519512">
              <w:marLeft w:val="0"/>
              <w:marRight w:val="0"/>
              <w:marTop w:val="0"/>
              <w:marBottom w:val="0"/>
              <w:divBdr>
                <w:top w:val="none" w:sz="0" w:space="0" w:color="auto"/>
                <w:left w:val="none" w:sz="0" w:space="0" w:color="auto"/>
                <w:bottom w:val="none" w:sz="0" w:space="0" w:color="auto"/>
                <w:right w:val="none" w:sz="0" w:space="0" w:color="auto"/>
              </w:divBdr>
            </w:div>
            <w:div w:id="472210360">
              <w:marLeft w:val="0"/>
              <w:marRight w:val="0"/>
              <w:marTop w:val="0"/>
              <w:marBottom w:val="0"/>
              <w:divBdr>
                <w:top w:val="none" w:sz="0" w:space="0" w:color="auto"/>
                <w:left w:val="none" w:sz="0" w:space="0" w:color="auto"/>
                <w:bottom w:val="none" w:sz="0" w:space="0" w:color="auto"/>
                <w:right w:val="none" w:sz="0" w:space="0" w:color="auto"/>
              </w:divBdr>
            </w:div>
            <w:div w:id="1170684239">
              <w:marLeft w:val="0"/>
              <w:marRight w:val="0"/>
              <w:marTop w:val="0"/>
              <w:marBottom w:val="0"/>
              <w:divBdr>
                <w:top w:val="none" w:sz="0" w:space="0" w:color="auto"/>
                <w:left w:val="none" w:sz="0" w:space="0" w:color="auto"/>
                <w:bottom w:val="none" w:sz="0" w:space="0" w:color="auto"/>
                <w:right w:val="none" w:sz="0" w:space="0" w:color="auto"/>
              </w:divBdr>
            </w:div>
            <w:div w:id="840972795">
              <w:marLeft w:val="0"/>
              <w:marRight w:val="0"/>
              <w:marTop w:val="0"/>
              <w:marBottom w:val="0"/>
              <w:divBdr>
                <w:top w:val="none" w:sz="0" w:space="0" w:color="auto"/>
                <w:left w:val="none" w:sz="0" w:space="0" w:color="auto"/>
                <w:bottom w:val="none" w:sz="0" w:space="0" w:color="auto"/>
                <w:right w:val="none" w:sz="0" w:space="0" w:color="auto"/>
              </w:divBdr>
            </w:div>
            <w:div w:id="1611353452">
              <w:marLeft w:val="0"/>
              <w:marRight w:val="0"/>
              <w:marTop w:val="0"/>
              <w:marBottom w:val="0"/>
              <w:divBdr>
                <w:top w:val="none" w:sz="0" w:space="0" w:color="auto"/>
                <w:left w:val="none" w:sz="0" w:space="0" w:color="auto"/>
                <w:bottom w:val="none" w:sz="0" w:space="0" w:color="auto"/>
                <w:right w:val="none" w:sz="0" w:space="0" w:color="auto"/>
              </w:divBdr>
            </w:div>
            <w:div w:id="1162693803">
              <w:marLeft w:val="0"/>
              <w:marRight w:val="0"/>
              <w:marTop w:val="0"/>
              <w:marBottom w:val="0"/>
              <w:divBdr>
                <w:top w:val="none" w:sz="0" w:space="0" w:color="auto"/>
                <w:left w:val="none" w:sz="0" w:space="0" w:color="auto"/>
                <w:bottom w:val="none" w:sz="0" w:space="0" w:color="auto"/>
                <w:right w:val="none" w:sz="0" w:space="0" w:color="auto"/>
              </w:divBdr>
            </w:div>
            <w:div w:id="1771659273">
              <w:marLeft w:val="0"/>
              <w:marRight w:val="0"/>
              <w:marTop w:val="0"/>
              <w:marBottom w:val="0"/>
              <w:divBdr>
                <w:top w:val="none" w:sz="0" w:space="0" w:color="auto"/>
                <w:left w:val="none" w:sz="0" w:space="0" w:color="auto"/>
                <w:bottom w:val="none" w:sz="0" w:space="0" w:color="auto"/>
                <w:right w:val="none" w:sz="0" w:space="0" w:color="auto"/>
              </w:divBdr>
            </w:div>
            <w:div w:id="1463109515">
              <w:marLeft w:val="0"/>
              <w:marRight w:val="0"/>
              <w:marTop w:val="0"/>
              <w:marBottom w:val="0"/>
              <w:divBdr>
                <w:top w:val="none" w:sz="0" w:space="0" w:color="auto"/>
                <w:left w:val="none" w:sz="0" w:space="0" w:color="auto"/>
                <w:bottom w:val="none" w:sz="0" w:space="0" w:color="auto"/>
                <w:right w:val="none" w:sz="0" w:space="0" w:color="auto"/>
              </w:divBdr>
            </w:div>
            <w:div w:id="758217179">
              <w:marLeft w:val="0"/>
              <w:marRight w:val="0"/>
              <w:marTop w:val="0"/>
              <w:marBottom w:val="0"/>
              <w:divBdr>
                <w:top w:val="none" w:sz="0" w:space="0" w:color="auto"/>
                <w:left w:val="none" w:sz="0" w:space="0" w:color="auto"/>
                <w:bottom w:val="none" w:sz="0" w:space="0" w:color="auto"/>
                <w:right w:val="none" w:sz="0" w:space="0" w:color="auto"/>
              </w:divBdr>
            </w:div>
            <w:div w:id="1940748844">
              <w:marLeft w:val="0"/>
              <w:marRight w:val="0"/>
              <w:marTop w:val="0"/>
              <w:marBottom w:val="0"/>
              <w:divBdr>
                <w:top w:val="none" w:sz="0" w:space="0" w:color="auto"/>
                <w:left w:val="none" w:sz="0" w:space="0" w:color="auto"/>
                <w:bottom w:val="none" w:sz="0" w:space="0" w:color="auto"/>
                <w:right w:val="none" w:sz="0" w:space="0" w:color="auto"/>
              </w:divBdr>
            </w:div>
            <w:div w:id="366293561">
              <w:marLeft w:val="0"/>
              <w:marRight w:val="0"/>
              <w:marTop w:val="0"/>
              <w:marBottom w:val="0"/>
              <w:divBdr>
                <w:top w:val="none" w:sz="0" w:space="0" w:color="auto"/>
                <w:left w:val="none" w:sz="0" w:space="0" w:color="auto"/>
                <w:bottom w:val="none" w:sz="0" w:space="0" w:color="auto"/>
                <w:right w:val="none" w:sz="0" w:space="0" w:color="auto"/>
              </w:divBdr>
            </w:div>
            <w:div w:id="1240094087">
              <w:marLeft w:val="0"/>
              <w:marRight w:val="0"/>
              <w:marTop w:val="0"/>
              <w:marBottom w:val="0"/>
              <w:divBdr>
                <w:top w:val="none" w:sz="0" w:space="0" w:color="auto"/>
                <w:left w:val="none" w:sz="0" w:space="0" w:color="auto"/>
                <w:bottom w:val="none" w:sz="0" w:space="0" w:color="auto"/>
                <w:right w:val="none" w:sz="0" w:space="0" w:color="auto"/>
              </w:divBdr>
            </w:div>
            <w:div w:id="722293659">
              <w:marLeft w:val="0"/>
              <w:marRight w:val="0"/>
              <w:marTop w:val="0"/>
              <w:marBottom w:val="0"/>
              <w:divBdr>
                <w:top w:val="none" w:sz="0" w:space="0" w:color="auto"/>
                <w:left w:val="none" w:sz="0" w:space="0" w:color="auto"/>
                <w:bottom w:val="none" w:sz="0" w:space="0" w:color="auto"/>
                <w:right w:val="none" w:sz="0" w:space="0" w:color="auto"/>
              </w:divBdr>
            </w:div>
            <w:div w:id="250621513">
              <w:marLeft w:val="0"/>
              <w:marRight w:val="0"/>
              <w:marTop w:val="0"/>
              <w:marBottom w:val="0"/>
              <w:divBdr>
                <w:top w:val="none" w:sz="0" w:space="0" w:color="auto"/>
                <w:left w:val="none" w:sz="0" w:space="0" w:color="auto"/>
                <w:bottom w:val="none" w:sz="0" w:space="0" w:color="auto"/>
                <w:right w:val="none" w:sz="0" w:space="0" w:color="auto"/>
              </w:divBdr>
            </w:div>
            <w:div w:id="863323074">
              <w:marLeft w:val="0"/>
              <w:marRight w:val="0"/>
              <w:marTop w:val="0"/>
              <w:marBottom w:val="0"/>
              <w:divBdr>
                <w:top w:val="none" w:sz="0" w:space="0" w:color="auto"/>
                <w:left w:val="none" w:sz="0" w:space="0" w:color="auto"/>
                <w:bottom w:val="none" w:sz="0" w:space="0" w:color="auto"/>
                <w:right w:val="none" w:sz="0" w:space="0" w:color="auto"/>
              </w:divBdr>
            </w:div>
            <w:div w:id="317272082">
              <w:marLeft w:val="0"/>
              <w:marRight w:val="0"/>
              <w:marTop w:val="0"/>
              <w:marBottom w:val="0"/>
              <w:divBdr>
                <w:top w:val="none" w:sz="0" w:space="0" w:color="auto"/>
                <w:left w:val="none" w:sz="0" w:space="0" w:color="auto"/>
                <w:bottom w:val="none" w:sz="0" w:space="0" w:color="auto"/>
                <w:right w:val="none" w:sz="0" w:space="0" w:color="auto"/>
              </w:divBdr>
            </w:div>
            <w:div w:id="818691909">
              <w:marLeft w:val="0"/>
              <w:marRight w:val="0"/>
              <w:marTop w:val="0"/>
              <w:marBottom w:val="0"/>
              <w:divBdr>
                <w:top w:val="none" w:sz="0" w:space="0" w:color="auto"/>
                <w:left w:val="none" w:sz="0" w:space="0" w:color="auto"/>
                <w:bottom w:val="none" w:sz="0" w:space="0" w:color="auto"/>
                <w:right w:val="none" w:sz="0" w:space="0" w:color="auto"/>
              </w:divBdr>
            </w:div>
            <w:div w:id="1484547156">
              <w:marLeft w:val="0"/>
              <w:marRight w:val="0"/>
              <w:marTop w:val="0"/>
              <w:marBottom w:val="0"/>
              <w:divBdr>
                <w:top w:val="none" w:sz="0" w:space="0" w:color="auto"/>
                <w:left w:val="none" w:sz="0" w:space="0" w:color="auto"/>
                <w:bottom w:val="none" w:sz="0" w:space="0" w:color="auto"/>
                <w:right w:val="none" w:sz="0" w:space="0" w:color="auto"/>
              </w:divBdr>
            </w:div>
            <w:div w:id="235015075">
              <w:marLeft w:val="0"/>
              <w:marRight w:val="0"/>
              <w:marTop w:val="0"/>
              <w:marBottom w:val="0"/>
              <w:divBdr>
                <w:top w:val="none" w:sz="0" w:space="0" w:color="auto"/>
                <w:left w:val="none" w:sz="0" w:space="0" w:color="auto"/>
                <w:bottom w:val="none" w:sz="0" w:space="0" w:color="auto"/>
                <w:right w:val="none" w:sz="0" w:space="0" w:color="auto"/>
              </w:divBdr>
            </w:div>
            <w:div w:id="114450453">
              <w:marLeft w:val="0"/>
              <w:marRight w:val="0"/>
              <w:marTop w:val="0"/>
              <w:marBottom w:val="0"/>
              <w:divBdr>
                <w:top w:val="none" w:sz="0" w:space="0" w:color="auto"/>
                <w:left w:val="none" w:sz="0" w:space="0" w:color="auto"/>
                <w:bottom w:val="none" w:sz="0" w:space="0" w:color="auto"/>
                <w:right w:val="none" w:sz="0" w:space="0" w:color="auto"/>
              </w:divBdr>
            </w:div>
            <w:div w:id="946080442">
              <w:marLeft w:val="0"/>
              <w:marRight w:val="0"/>
              <w:marTop w:val="0"/>
              <w:marBottom w:val="0"/>
              <w:divBdr>
                <w:top w:val="none" w:sz="0" w:space="0" w:color="auto"/>
                <w:left w:val="none" w:sz="0" w:space="0" w:color="auto"/>
                <w:bottom w:val="none" w:sz="0" w:space="0" w:color="auto"/>
                <w:right w:val="none" w:sz="0" w:space="0" w:color="auto"/>
              </w:divBdr>
            </w:div>
            <w:div w:id="458258808">
              <w:marLeft w:val="0"/>
              <w:marRight w:val="0"/>
              <w:marTop w:val="0"/>
              <w:marBottom w:val="0"/>
              <w:divBdr>
                <w:top w:val="none" w:sz="0" w:space="0" w:color="auto"/>
                <w:left w:val="none" w:sz="0" w:space="0" w:color="auto"/>
                <w:bottom w:val="none" w:sz="0" w:space="0" w:color="auto"/>
                <w:right w:val="none" w:sz="0" w:space="0" w:color="auto"/>
              </w:divBdr>
            </w:div>
            <w:div w:id="272901003">
              <w:marLeft w:val="0"/>
              <w:marRight w:val="0"/>
              <w:marTop w:val="0"/>
              <w:marBottom w:val="0"/>
              <w:divBdr>
                <w:top w:val="none" w:sz="0" w:space="0" w:color="auto"/>
                <w:left w:val="none" w:sz="0" w:space="0" w:color="auto"/>
                <w:bottom w:val="none" w:sz="0" w:space="0" w:color="auto"/>
                <w:right w:val="none" w:sz="0" w:space="0" w:color="auto"/>
              </w:divBdr>
            </w:div>
            <w:div w:id="186599283">
              <w:marLeft w:val="0"/>
              <w:marRight w:val="0"/>
              <w:marTop w:val="0"/>
              <w:marBottom w:val="0"/>
              <w:divBdr>
                <w:top w:val="none" w:sz="0" w:space="0" w:color="auto"/>
                <w:left w:val="none" w:sz="0" w:space="0" w:color="auto"/>
                <w:bottom w:val="none" w:sz="0" w:space="0" w:color="auto"/>
                <w:right w:val="none" w:sz="0" w:space="0" w:color="auto"/>
              </w:divBdr>
            </w:div>
            <w:div w:id="622155473">
              <w:marLeft w:val="0"/>
              <w:marRight w:val="0"/>
              <w:marTop w:val="0"/>
              <w:marBottom w:val="0"/>
              <w:divBdr>
                <w:top w:val="none" w:sz="0" w:space="0" w:color="auto"/>
                <w:left w:val="none" w:sz="0" w:space="0" w:color="auto"/>
                <w:bottom w:val="none" w:sz="0" w:space="0" w:color="auto"/>
                <w:right w:val="none" w:sz="0" w:space="0" w:color="auto"/>
              </w:divBdr>
            </w:div>
            <w:div w:id="1083260947">
              <w:marLeft w:val="0"/>
              <w:marRight w:val="0"/>
              <w:marTop w:val="0"/>
              <w:marBottom w:val="0"/>
              <w:divBdr>
                <w:top w:val="none" w:sz="0" w:space="0" w:color="auto"/>
                <w:left w:val="none" w:sz="0" w:space="0" w:color="auto"/>
                <w:bottom w:val="none" w:sz="0" w:space="0" w:color="auto"/>
                <w:right w:val="none" w:sz="0" w:space="0" w:color="auto"/>
              </w:divBdr>
            </w:div>
            <w:div w:id="1036659751">
              <w:marLeft w:val="0"/>
              <w:marRight w:val="0"/>
              <w:marTop w:val="0"/>
              <w:marBottom w:val="0"/>
              <w:divBdr>
                <w:top w:val="none" w:sz="0" w:space="0" w:color="auto"/>
                <w:left w:val="none" w:sz="0" w:space="0" w:color="auto"/>
                <w:bottom w:val="none" w:sz="0" w:space="0" w:color="auto"/>
                <w:right w:val="none" w:sz="0" w:space="0" w:color="auto"/>
              </w:divBdr>
            </w:div>
            <w:div w:id="1781991614">
              <w:marLeft w:val="0"/>
              <w:marRight w:val="0"/>
              <w:marTop w:val="0"/>
              <w:marBottom w:val="0"/>
              <w:divBdr>
                <w:top w:val="none" w:sz="0" w:space="0" w:color="auto"/>
                <w:left w:val="none" w:sz="0" w:space="0" w:color="auto"/>
                <w:bottom w:val="none" w:sz="0" w:space="0" w:color="auto"/>
                <w:right w:val="none" w:sz="0" w:space="0" w:color="auto"/>
              </w:divBdr>
            </w:div>
            <w:div w:id="1554732130">
              <w:marLeft w:val="0"/>
              <w:marRight w:val="0"/>
              <w:marTop w:val="0"/>
              <w:marBottom w:val="0"/>
              <w:divBdr>
                <w:top w:val="none" w:sz="0" w:space="0" w:color="auto"/>
                <w:left w:val="none" w:sz="0" w:space="0" w:color="auto"/>
                <w:bottom w:val="none" w:sz="0" w:space="0" w:color="auto"/>
                <w:right w:val="none" w:sz="0" w:space="0" w:color="auto"/>
              </w:divBdr>
            </w:div>
            <w:div w:id="1291285771">
              <w:marLeft w:val="0"/>
              <w:marRight w:val="0"/>
              <w:marTop w:val="0"/>
              <w:marBottom w:val="0"/>
              <w:divBdr>
                <w:top w:val="none" w:sz="0" w:space="0" w:color="auto"/>
                <w:left w:val="none" w:sz="0" w:space="0" w:color="auto"/>
                <w:bottom w:val="none" w:sz="0" w:space="0" w:color="auto"/>
                <w:right w:val="none" w:sz="0" w:space="0" w:color="auto"/>
              </w:divBdr>
            </w:div>
            <w:div w:id="1588463672">
              <w:marLeft w:val="0"/>
              <w:marRight w:val="0"/>
              <w:marTop w:val="0"/>
              <w:marBottom w:val="0"/>
              <w:divBdr>
                <w:top w:val="none" w:sz="0" w:space="0" w:color="auto"/>
                <w:left w:val="none" w:sz="0" w:space="0" w:color="auto"/>
                <w:bottom w:val="none" w:sz="0" w:space="0" w:color="auto"/>
                <w:right w:val="none" w:sz="0" w:space="0" w:color="auto"/>
              </w:divBdr>
            </w:div>
            <w:div w:id="1480221701">
              <w:marLeft w:val="0"/>
              <w:marRight w:val="0"/>
              <w:marTop w:val="0"/>
              <w:marBottom w:val="0"/>
              <w:divBdr>
                <w:top w:val="none" w:sz="0" w:space="0" w:color="auto"/>
                <w:left w:val="none" w:sz="0" w:space="0" w:color="auto"/>
                <w:bottom w:val="none" w:sz="0" w:space="0" w:color="auto"/>
                <w:right w:val="none" w:sz="0" w:space="0" w:color="auto"/>
              </w:divBdr>
            </w:div>
            <w:div w:id="684944917">
              <w:marLeft w:val="0"/>
              <w:marRight w:val="0"/>
              <w:marTop w:val="0"/>
              <w:marBottom w:val="0"/>
              <w:divBdr>
                <w:top w:val="none" w:sz="0" w:space="0" w:color="auto"/>
                <w:left w:val="none" w:sz="0" w:space="0" w:color="auto"/>
                <w:bottom w:val="none" w:sz="0" w:space="0" w:color="auto"/>
                <w:right w:val="none" w:sz="0" w:space="0" w:color="auto"/>
              </w:divBdr>
            </w:div>
            <w:div w:id="985548926">
              <w:marLeft w:val="0"/>
              <w:marRight w:val="0"/>
              <w:marTop w:val="0"/>
              <w:marBottom w:val="0"/>
              <w:divBdr>
                <w:top w:val="none" w:sz="0" w:space="0" w:color="auto"/>
                <w:left w:val="none" w:sz="0" w:space="0" w:color="auto"/>
                <w:bottom w:val="none" w:sz="0" w:space="0" w:color="auto"/>
                <w:right w:val="none" w:sz="0" w:space="0" w:color="auto"/>
              </w:divBdr>
            </w:div>
            <w:div w:id="717434098">
              <w:marLeft w:val="0"/>
              <w:marRight w:val="0"/>
              <w:marTop w:val="0"/>
              <w:marBottom w:val="0"/>
              <w:divBdr>
                <w:top w:val="none" w:sz="0" w:space="0" w:color="auto"/>
                <w:left w:val="none" w:sz="0" w:space="0" w:color="auto"/>
                <w:bottom w:val="none" w:sz="0" w:space="0" w:color="auto"/>
                <w:right w:val="none" w:sz="0" w:space="0" w:color="auto"/>
              </w:divBdr>
            </w:div>
            <w:div w:id="1325161966">
              <w:marLeft w:val="0"/>
              <w:marRight w:val="0"/>
              <w:marTop w:val="0"/>
              <w:marBottom w:val="0"/>
              <w:divBdr>
                <w:top w:val="none" w:sz="0" w:space="0" w:color="auto"/>
                <w:left w:val="none" w:sz="0" w:space="0" w:color="auto"/>
                <w:bottom w:val="none" w:sz="0" w:space="0" w:color="auto"/>
                <w:right w:val="none" w:sz="0" w:space="0" w:color="auto"/>
              </w:divBdr>
            </w:div>
            <w:div w:id="86391728">
              <w:marLeft w:val="0"/>
              <w:marRight w:val="0"/>
              <w:marTop w:val="0"/>
              <w:marBottom w:val="0"/>
              <w:divBdr>
                <w:top w:val="none" w:sz="0" w:space="0" w:color="auto"/>
                <w:left w:val="none" w:sz="0" w:space="0" w:color="auto"/>
                <w:bottom w:val="none" w:sz="0" w:space="0" w:color="auto"/>
                <w:right w:val="none" w:sz="0" w:space="0" w:color="auto"/>
              </w:divBdr>
            </w:div>
            <w:div w:id="1524900527">
              <w:marLeft w:val="0"/>
              <w:marRight w:val="0"/>
              <w:marTop w:val="0"/>
              <w:marBottom w:val="0"/>
              <w:divBdr>
                <w:top w:val="none" w:sz="0" w:space="0" w:color="auto"/>
                <w:left w:val="none" w:sz="0" w:space="0" w:color="auto"/>
                <w:bottom w:val="none" w:sz="0" w:space="0" w:color="auto"/>
                <w:right w:val="none" w:sz="0" w:space="0" w:color="auto"/>
              </w:divBdr>
            </w:div>
            <w:div w:id="482282313">
              <w:marLeft w:val="0"/>
              <w:marRight w:val="0"/>
              <w:marTop w:val="0"/>
              <w:marBottom w:val="0"/>
              <w:divBdr>
                <w:top w:val="none" w:sz="0" w:space="0" w:color="auto"/>
                <w:left w:val="none" w:sz="0" w:space="0" w:color="auto"/>
                <w:bottom w:val="none" w:sz="0" w:space="0" w:color="auto"/>
                <w:right w:val="none" w:sz="0" w:space="0" w:color="auto"/>
              </w:divBdr>
            </w:div>
            <w:div w:id="1977710944">
              <w:marLeft w:val="0"/>
              <w:marRight w:val="0"/>
              <w:marTop w:val="0"/>
              <w:marBottom w:val="0"/>
              <w:divBdr>
                <w:top w:val="none" w:sz="0" w:space="0" w:color="auto"/>
                <w:left w:val="none" w:sz="0" w:space="0" w:color="auto"/>
                <w:bottom w:val="none" w:sz="0" w:space="0" w:color="auto"/>
                <w:right w:val="none" w:sz="0" w:space="0" w:color="auto"/>
              </w:divBdr>
            </w:div>
            <w:div w:id="355934735">
              <w:marLeft w:val="0"/>
              <w:marRight w:val="0"/>
              <w:marTop w:val="0"/>
              <w:marBottom w:val="0"/>
              <w:divBdr>
                <w:top w:val="none" w:sz="0" w:space="0" w:color="auto"/>
                <w:left w:val="none" w:sz="0" w:space="0" w:color="auto"/>
                <w:bottom w:val="none" w:sz="0" w:space="0" w:color="auto"/>
                <w:right w:val="none" w:sz="0" w:space="0" w:color="auto"/>
              </w:divBdr>
            </w:div>
            <w:div w:id="897129602">
              <w:marLeft w:val="0"/>
              <w:marRight w:val="0"/>
              <w:marTop w:val="0"/>
              <w:marBottom w:val="0"/>
              <w:divBdr>
                <w:top w:val="none" w:sz="0" w:space="0" w:color="auto"/>
                <w:left w:val="none" w:sz="0" w:space="0" w:color="auto"/>
                <w:bottom w:val="none" w:sz="0" w:space="0" w:color="auto"/>
                <w:right w:val="none" w:sz="0" w:space="0" w:color="auto"/>
              </w:divBdr>
            </w:div>
            <w:div w:id="849877048">
              <w:marLeft w:val="0"/>
              <w:marRight w:val="0"/>
              <w:marTop w:val="0"/>
              <w:marBottom w:val="0"/>
              <w:divBdr>
                <w:top w:val="none" w:sz="0" w:space="0" w:color="auto"/>
                <w:left w:val="none" w:sz="0" w:space="0" w:color="auto"/>
                <w:bottom w:val="none" w:sz="0" w:space="0" w:color="auto"/>
                <w:right w:val="none" w:sz="0" w:space="0" w:color="auto"/>
              </w:divBdr>
            </w:div>
            <w:div w:id="946961391">
              <w:marLeft w:val="0"/>
              <w:marRight w:val="0"/>
              <w:marTop w:val="0"/>
              <w:marBottom w:val="0"/>
              <w:divBdr>
                <w:top w:val="none" w:sz="0" w:space="0" w:color="auto"/>
                <w:left w:val="none" w:sz="0" w:space="0" w:color="auto"/>
                <w:bottom w:val="none" w:sz="0" w:space="0" w:color="auto"/>
                <w:right w:val="none" w:sz="0" w:space="0" w:color="auto"/>
              </w:divBdr>
            </w:div>
            <w:div w:id="778372625">
              <w:marLeft w:val="0"/>
              <w:marRight w:val="0"/>
              <w:marTop w:val="0"/>
              <w:marBottom w:val="0"/>
              <w:divBdr>
                <w:top w:val="none" w:sz="0" w:space="0" w:color="auto"/>
                <w:left w:val="none" w:sz="0" w:space="0" w:color="auto"/>
                <w:bottom w:val="none" w:sz="0" w:space="0" w:color="auto"/>
                <w:right w:val="none" w:sz="0" w:space="0" w:color="auto"/>
              </w:divBdr>
            </w:div>
            <w:div w:id="1021123330">
              <w:marLeft w:val="0"/>
              <w:marRight w:val="0"/>
              <w:marTop w:val="0"/>
              <w:marBottom w:val="0"/>
              <w:divBdr>
                <w:top w:val="none" w:sz="0" w:space="0" w:color="auto"/>
                <w:left w:val="none" w:sz="0" w:space="0" w:color="auto"/>
                <w:bottom w:val="none" w:sz="0" w:space="0" w:color="auto"/>
                <w:right w:val="none" w:sz="0" w:space="0" w:color="auto"/>
              </w:divBdr>
            </w:div>
            <w:div w:id="787502934">
              <w:marLeft w:val="0"/>
              <w:marRight w:val="0"/>
              <w:marTop w:val="0"/>
              <w:marBottom w:val="0"/>
              <w:divBdr>
                <w:top w:val="none" w:sz="0" w:space="0" w:color="auto"/>
                <w:left w:val="none" w:sz="0" w:space="0" w:color="auto"/>
                <w:bottom w:val="none" w:sz="0" w:space="0" w:color="auto"/>
                <w:right w:val="none" w:sz="0" w:space="0" w:color="auto"/>
              </w:divBdr>
            </w:div>
            <w:div w:id="347876301">
              <w:marLeft w:val="0"/>
              <w:marRight w:val="0"/>
              <w:marTop w:val="0"/>
              <w:marBottom w:val="0"/>
              <w:divBdr>
                <w:top w:val="none" w:sz="0" w:space="0" w:color="auto"/>
                <w:left w:val="none" w:sz="0" w:space="0" w:color="auto"/>
                <w:bottom w:val="none" w:sz="0" w:space="0" w:color="auto"/>
                <w:right w:val="none" w:sz="0" w:space="0" w:color="auto"/>
              </w:divBdr>
            </w:div>
            <w:div w:id="1930506776">
              <w:marLeft w:val="0"/>
              <w:marRight w:val="0"/>
              <w:marTop w:val="0"/>
              <w:marBottom w:val="0"/>
              <w:divBdr>
                <w:top w:val="none" w:sz="0" w:space="0" w:color="auto"/>
                <w:left w:val="none" w:sz="0" w:space="0" w:color="auto"/>
                <w:bottom w:val="none" w:sz="0" w:space="0" w:color="auto"/>
                <w:right w:val="none" w:sz="0" w:space="0" w:color="auto"/>
              </w:divBdr>
            </w:div>
            <w:div w:id="1586693925">
              <w:marLeft w:val="0"/>
              <w:marRight w:val="0"/>
              <w:marTop w:val="0"/>
              <w:marBottom w:val="0"/>
              <w:divBdr>
                <w:top w:val="none" w:sz="0" w:space="0" w:color="auto"/>
                <w:left w:val="none" w:sz="0" w:space="0" w:color="auto"/>
                <w:bottom w:val="none" w:sz="0" w:space="0" w:color="auto"/>
                <w:right w:val="none" w:sz="0" w:space="0" w:color="auto"/>
              </w:divBdr>
            </w:div>
            <w:div w:id="339477845">
              <w:marLeft w:val="0"/>
              <w:marRight w:val="0"/>
              <w:marTop w:val="0"/>
              <w:marBottom w:val="0"/>
              <w:divBdr>
                <w:top w:val="none" w:sz="0" w:space="0" w:color="auto"/>
                <w:left w:val="none" w:sz="0" w:space="0" w:color="auto"/>
                <w:bottom w:val="none" w:sz="0" w:space="0" w:color="auto"/>
                <w:right w:val="none" w:sz="0" w:space="0" w:color="auto"/>
              </w:divBdr>
            </w:div>
            <w:div w:id="201678855">
              <w:marLeft w:val="0"/>
              <w:marRight w:val="0"/>
              <w:marTop w:val="0"/>
              <w:marBottom w:val="0"/>
              <w:divBdr>
                <w:top w:val="none" w:sz="0" w:space="0" w:color="auto"/>
                <w:left w:val="none" w:sz="0" w:space="0" w:color="auto"/>
                <w:bottom w:val="none" w:sz="0" w:space="0" w:color="auto"/>
                <w:right w:val="none" w:sz="0" w:space="0" w:color="auto"/>
              </w:divBdr>
            </w:div>
            <w:div w:id="354187875">
              <w:marLeft w:val="0"/>
              <w:marRight w:val="0"/>
              <w:marTop w:val="0"/>
              <w:marBottom w:val="0"/>
              <w:divBdr>
                <w:top w:val="none" w:sz="0" w:space="0" w:color="auto"/>
                <w:left w:val="none" w:sz="0" w:space="0" w:color="auto"/>
                <w:bottom w:val="none" w:sz="0" w:space="0" w:color="auto"/>
                <w:right w:val="none" w:sz="0" w:space="0" w:color="auto"/>
              </w:divBdr>
            </w:div>
            <w:div w:id="1363554191">
              <w:marLeft w:val="0"/>
              <w:marRight w:val="0"/>
              <w:marTop w:val="0"/>
              <w:marBottom w:val="0"/>
              <w:divBdr>
                <w:top w:val="none" w:sz="0" w:space="0" w:color="auto"/>
                <w:left w:val="none" w:sz="0" w:space="0" w:color="auto"/>
                <w:bottom w:val="none" w:sz="0" w:space="0" w:color="auto"/>
                <w:right w:val="none" w:sz="0" w:space="0" w:color="auto"/>
              </w:divBdr>
            </w:div>
            <w:div w:id="364914459">
              <w:marLeft w:val="0"/>
              <w:marRight w:val="0"/>
              <w:marTop w:val="0"/>
              <w:marBottom w:val="0"/>
              <w:divBdr>
                <w:top w:val="none" w:sz="0" w:space="0" w:color="auto"/>
                <w:left w:val="none" w:sz="0" w:space="0" w:color="auto"/>
                <w:bottom w:val="none" w:sz="0" w:space="0" w:color="auto"/>
                <w:right w:val="none" w:sz="0" w:space="0" w:color="auto"/>
              </w:divBdr>
            </w:div>
            <w:div w:id="1149401247">
              <w:marLeft w:val="0"/>
              <w:marRight w:val="0"/>
              <w:marTop w:val="0"/>
              <w:marBottom w:val="0"/>
              <w:divBdr>
                <w:top w:val="none" w:sz="0" w:space="0" w:color="auto"/>
                <w:left w:val="none" w:sz="0" w:space="0" w:color="auto"/>
                <w:bottom w:val="none" w:sz="0" w:space="0" w:color="auto"/>
                <w:right w:val="none" w:sz="0" w:space="0" w:color="auto"/>
              </w:divBdr>
            </w:div>
            <w:div w:id="664360776">
              <w:marLeft w:val="0"/>
              <w:marRight w:val="0"/>
              <w:marTop w:val="0"/>
              <w:marBottom w:val="0"/>
              <w:divBdr>
                <w:top w:val="none" w:sz="0" w:space="0" w:color="auto"/>
                <w:left w:val="none" w:sz="0" w:space="0" w:color="auto"/>
                <w:bottom w:val="none" w:sz="0" w:space="0" w:color="auto"/>
                <w:right w:val="none" w:sz="0" w:space="0" w:color="auto"/>
              </w:divBdr>
            </w:div>
            <w:div w:id="232476283">
              <w:marLeft w:val="0"/>
              <w:marRight w:val="0"/>
              <w:marTop w:val="0"/>
              <w:marBottom w:val="0"/>
              <w:divBdr>
                <w:top w:val="none" w:sz="0" w:space="0" w:color="auto"/>
                <w:left w:val="none" w:sz="0" w:space="0" w:color="auto"/>
                <w:bottom w:val="none" w:sz="0" w:space="0" w:color="auto"/>
                <w:right w:val="none" w:sz="0" w:space="0" w:color="auto"/>
              </w:divBdr>
            </w:div>
            <w:div w:id="1780757558">
              <w:marLeft w:val="0"/>
              <w:marRight w:val="0"/>
              <w:marTop w:val="0"/>
              <w:marBottom w:val="0"/>
              <w:divBdr>
                <w:top w:val="none" w:sz="0" w:space="0" w:color="auto"/>
                <w:left w:val="none" w:sz="0" w:space="0" w:color="auto"/>
                <w:bottom w:val="none" w:sz="0" w:space="0" w:color="auto"/>
                <w:right w:val="none" w:sz="0" w:space="0" w:color="auto"/>
              </w:divBdr>
            </w:div>
            <w:div w:id="498153031">
              <w:marLeft w:val="0"/>
              <w:marRight w:val="0"/>
              <w:marTop w:val="0"/>
              <w:marBottom w:val="0"/>
              <w:divBdr>
                <w:top w:val="none" w:sz="0" w:space="0" w:color="auto"/>
                <w:left w:val="none" w:sz="0" w:space="0" w:color="auto"/>
                <w:bottom w:val="none" w:sz="0" w:space="0" w:color="auto"/>
                <w:right w:val="none" w:sz="0" w:space="0" w:color="auto"/>
              </w:divBdr>
            </w:div>
            <w:div w:id="1790392945">
              <w:marLeft w:val="0"/>
              <w:marRight w:val="0"/>
              <w:marTop w:val="0"/>
              <w:marBottom w:val="0"/>
              <w:divBdr>
                <w:top w:val="none" w:sz="0" w:space="0" w:color="auto"/>
                <w:left w:val="none" w:sz="0" w:space="0" w:color="auto"/>
                <w:bottom w:val="none" w:sz="0" w:space="0" w:color="auto"/>
                <w:right w:val="none" w:sz="0" w:space="0" w:color="auto"/>
              </w:divBdr>
            </w:div>
            <w:div w:id="328599650">
              <w:marLeft w:val="0"/>
              <w:marRight w:val="0"/>
              <w:marTop w:val="0"/>
              <w:marBottom w:val="0"/>
              <w:divBdr>
                <w:top w:val="none" w:sz="0" w:space="0" w:color="auto"/>
                <w:left w:val="none" w:sz="0" w:space="0" w:color="auto"/>
                <w:bottom w:val="none" w:sz="0" w:space="0" w:color="auto"/>
                <w:right w:val="none" w:sz="0" w:space="0" w:color="auto"/>
              </w:divBdr>
            </w:div>
            <w:div w:id="769350687">
              <w:marLeft w:val="0"/>
              <w:marRight w:val="0"/>
              <w:marTop w:val="0"/>
              <w:marBottom w:val="0"/>
              <w:divBdr>
                <w:top w:val="none" w:sz="0" w:space="0" w:color="auto"/>
                <w:left w:val="none" w:sz="0" w:space="0" w:color="auto"/>
                <w:bottom w:val="none" w:sz="0" w:space="0" w:color="auto"/>
                <w:right w:val="none" w:sz="0" w:space="0" w:color="auto"/>
              </w:divBdr>
            </w:div>
            <w:div w:id="741679977">
              <w:marLeft w:val="0"/>
              <w:marRight w:val="0"/>
              <w:marTop w:val="0"/>
              <w:marBottom w:val="0"/>
              <w:divBdr>
                <w:top w:val="none" w:sz="0" w:space="0" w:color="auto"/>
                <w:left w:val="none" w:sz="0" w:space="0" w:color="auto"/>
                <w:bottom w:val="none" w:sz="0" w:space="0" w:color="auto"/>
                <w:right w:val="none" w:sz="0" w:space="0" w:color="auto"/>
              </w:divBdr>
            </w:div>
            <w:div w:id="2141219700">
              <w:marLeft w:val="0"/>
              <w:marRight w:val="0"/>
              <w:marTop w:val="0"/>
              <w:marBottom w:val="0"/>
              <w:divBdr>
                <w:top w:val="none" w:sz="0" w:space="0" w:color="auto"/>
                <w:left w:val="none" w:sz="0" w:space="0" w:color="auto"/>
                <w:bottom w:val="none" w:sz="0" w:space="0" w:color="auto"/>
                <w:right w:val="none" w:sz="0" w:space="0" w:color="auto"/>
              </w:divBdr>
            </w:div>
            <w:div w:id="1960649928">
              <w:marLeft w:val="0"/>
              <w:marRight w:val="0"/>
              <w:marTop w:val="0"/>
              <w:marBottom w:val="0"/>
              <w:divBdr>
                <w:top w:val="none" w:sz="0" w:space="0" w:color="auto"/>
                <w:left w:val="none" w:sz="0" w:space="0" w:color="auto"/>
                <w:bottom w:val="none" w:sz="0" w:space="0" w:color="auto"/>
                <w:right w:val="none" w:sz="0" w:space="0" w:color="auto"/>
              </w:divBdr>
            </w:div>
            <w:div w:id="674111544">
              <w:marLeft w:val="0"/>
              <w:marRight w:val="0"/>
              <w:marTop w:val="0"/>
              <w:marBottom w:val="0"/>
              <w:divBdr>
                <w:top w:val="none" w:sz="0" w:space="0" w:color="auto"/>
                <w:left w:val="none" w:sz="0" w:space="0" w:color="auto"/>
                <w:bottom w:val="none" w:sz="0" w:space="0" w:color="auto"/>
                <w:right w:val="none" w:sz="0" w:space="0" w:color="auto"/>
              </w:divBdr>
            </w:div>
            <w:div w:id="312487122">
              <w:marLeft w:val="0"/>
              <w:marRight w:val="0"/>
              <w:marTop w:val="0"/>
              <w:marBottom w:val="0"/>
              <w:divBdr>
                <w:top w:val="none" w:sz="0" w:space="0" w:color="auto"/>
                <w:left w:val="none" w:sz="0" w:space="0" w:color="auto"/>
                <w:bottom w:val="none" w:sz="0" w:space="0" w:color="auto"/>
                <w:right w:val="none" w:sz="0" w:space="0" w:color="auto"/>
              </w:divBdr>
            </w:div>
            <w:div w:id="275143665">
              <w:marLeft w:val="0"/>
              <w:marRight w:val="0"/>
              <w:marTop w:val="0"/>
              <w:marBottom w:val="0"/>
              <w:divBdr>
                <w:top w:val="none" w:sz="0" w:space="0" w:color="auto"/>
                <w:left w:val="none" w:sz="0" w:space="0" w:color="auto"/>
                <w:bottom w:val="none" w:sz="0" w:space="0" w:color="auto"/>
                <w:right w:val="none" w:sz="0" w:space="0" w:color="auto"/>
              </w:divBdr>
            </w:div>
            <w:div w:id="1571843080">
              <w:marLeft w:val="0"/>
              <w:marRight w:val="0"/>
              <w:marTop w:val="0"/>
              <w:marBottom w:val="0"/>
              <w:divBdr>
                <w:top w:val="none" w:sz="0" w:space="0" w:color="auto"/>
                <w:left w:val="none" w:sz="0" w:space="0" w:color="auto"/>
                <w:bottom w:val="none" w:sz="0" w:space="0" w:color="auto"/>
                <w:right w:val="none" w:sz="0" w:space="0" w:color="auto"/>
              </w:divBdr>
            </w:div>
            <w:div w:id="349648543">
              <w:marLeft w:val="0"/>
              <w:marRight w:val="0"/>
              <w:marTop w:val="0"/>
              <w:marBottom w:val="0"/>
              <w:divBdr>
                <w:top w:val="none" w:sz="0" w:space="0" w:color="auto"/>
                <w:left w:val="none" w:sz="0" w:space="0" w:color="auto"/>
                <w:bottom w:val="none" w:sz="0" w:space="0" w:color="auto"/>
                <w:right w:val="none" w:sz="0" w:space="0" w:color="auto"/>
              </w:divBdr>
            </w:div>
            <w:div w:id="2088578419">
              <w:marLeft w:val="0"/>
              <w:marRight w:val="0"/>
              <w:marTop w:val="0"/>
              <w:marBottom w:val="0"/>
              <w:divBdr>
                <w:top w:val="none" w:sz="0" w:space="0" w:color="auto"/>
                <w:left w:val="none" w:sz="0" w:space="0" w:color="auto"/>
                <w:bottom w:val="none" w:sz="0" w:space="0" w:color="auto"/>
                <w:right w:val="none" w:sz="0" w:space="0" w:color="auto"/>
              </w:divBdr>
            </w:div>
            <w:div w:id="994459085">
              <w:marLeft w:val="0"/>
              <w:marRight w:val="0"/>
              <w:marTop w:val="0"/>
              <w:marBottom w:val="0"/>
              <w:divBdr>
                <w:top w:val="none" w:sz="0" w:space="0" w:color="auto"/>
                <w:left w:val="none" w:sz="0" w:space="0" w:color="auto"/>
                <w:bottom w:val="none" w:sz="0" w:space="0" w:color="auto"/>
                <w:right w:val="none" w:sz="0" w:space="0" w:color="auto"/>
              </w:divBdr>
            </w:div>
            <w:div w:id="1929926422">
              <w:marLeft w:val="0"/>
              <w:marRight w:val="0"/>
              <w:marTop w:val="0"/>
              <w:marBottom w:val="0"/>
              <w:divBdr>
                <w:top w:val="none" w:sz="0" w:space="0" w:color="auto"/>
                <w:left w:val="none" w:sz="0" w:space="0" w:color="auto"/>
                <w:bottom w:val="none" w:sz="0" w:space="0" w:color="auto"/>
                <w:right w:val="none" w:sz="0" w:space="0" w:color="auto"/>
              </w:divBdr>
            </w:div>
            <w:div w:id="231356793">
              <w:marLeft w:val="0"/>
              <w:marRight w:val="0"/>
              <w:marTop w:val="0"/>
              <w:marBottom w:val="0"/>
              <w:divBdr>
                <w:top w:val="none" w:sz="0" w:space="0" w:color="auto"/>
                <w:left w:val="none" w:sz="0" w:space="0" w:color="auto"/>
                <w:bottom w:val="none" w:sz="0" w:space="0" w:color="auto"/>
                <w:right w:val="none" w:sz="0" w:space="0" w:color="auto"/>
              </w:divBdr>
            </w:div>
            <w:div w:id="1979261944">
              <w:marLeft w:val="0"/>
              <w:marRight w:val="0"/>
              <w:marTop w:val="0"/>
              <w:marBottom w:val="0"/>
              <w:divBdr>
                <w:top w:val="none" w:sz="0" w:space="0" w:color="auto"/>
                <w:left w:val="none" w:sz="0" w:space="0" w:color="auto"/>
                <w:bottom w:val="none" w:sz="0" w:space="0" w:color="auto"/>
                <w:right w:val="none" w:sz="0" w:space="0" w:color="auto"/>
              </w:divBdr>
            </w:div>
            <w:div w:id="2071417488">
              <w:marLeft w:val="0"/>
              <w:marRight w:val="0"/>
              <w:marTop w:val="0"/>
              <w:marBottom w:val="0"/>
              <w:divBdr>
                <w:top w:val="none" w:sz="0" w:space="0" w:color="auto"/>
                <w:left w:val="none" w:sz="0" w:space="0" w:color="auto"/>
                <w:bottom w:val="none" w:sz="0" w:space="0" w:color="auto"/>
                <w:right w:val="none" w:sz="0" w:space="0" w:color="auto"/>
              </w:divBdr>
            </w:div>
            <w:div w:id="2118986318">
              <w:marLeft w:val="0"/>
              <w:marRight w:val="0"/>
              <w:marTop w:val="0"/>
              <w:marBottom w:val="0"/>
              <w:divBdr>
                <w:top w:val="none" w:sz="0" w:space="0" w:color="auto"/>
                <w:left w:val="none" w:sz="0" w:space="0" w:color="auto"/>
                <w:bottom w:val="none" w:sz="0" w:space="0" w:color="auto"/>
                <w:right w:val="none" w:sz="0" w:space="0" w:color="auto"/>
              </w:divBdr>
            </w:div>
            <w:div w:id="293876639">
              <w:marLeft w:val="0"/>
              <w:marRight w:val="0"/>
              <w:marTop w:val="0"/>
              <w:marBottom w:val="0"/>
              <w:divBdr>
                <w:top w:val="none" w:sz="0" w:space="0" w:color="auto"/>
                <w:left w:val="none" w:sz="0" w:space="0" w:color="auto"/>
                <w:bottom w:val="none" w:sz="0" w:space="0" w:color="auto"/>
                <w:right w:val="none" w:sz="0" w:space="0" w:color="auto"/>
              </w:divBdr>
            </w:div>
            <w:div w:id="2062291712">
              <w:marLeft w:val="0"/>
              <w:marRight w:val="0"/>
              <w:marTop w:val="0"/>
              <w:marBottom w:val="0"/>
              <w:divBdr>
                <w:top w:val="none" w:sz="0" w:space="0" w:color="auto"/>
                <w:left w:val="none" w:sz="0" w:space="0" w:color="auto"/>
                <w:bottom w:val="none" w:sz="0" w:space="0" w:color="auto"/>
                <w:right w:val="none" w:sz="0" w:space="0" w:color="auto"/>
              </w:divBdr>
            </w:div>
            <w:div w:id="42104403">
              <w:marLeft w:val="0"/>
              <w:marRight w:val="0"/>
              <w:marTop w:val="0"/>
              <w:marBottom w:val="0"/>
              <w:divBdr>
                <w:top w:val="none" w:sz="0" w:space="0" w:color="auto"/>
                <w:left w:val="none" w:sz="0" w:space="0" w:color="auto"/>
                <w:bottom w:val="none" w:sz="0" w:space="0" w:color="auto"/>
                <w:right w:val="none" w:sz="0" w:space="0" w:color="auto"/>
              </w:divBdr>
            </w:div>
            <w:div w:id="1739011948">
              <w:marLeft w:val="0"/>
              <w:marRight w:val="0"/>
              <w:marTop w:val="0"/>
              <w:marBottom w:val="0"/>
              <w:divBdr>
                <w:top w:val="none" w:sz="0" w:space="0" w:color="auto"/>
                <w:left w:val="none" w:sz="0" w:space="0" w:color="auto"/>
                <w:bottom w:val="none" w:sz="0" w:space="0" w:color="auto"/>
                <w:right w:val="none" w:sz="0" w:space="0" w:color="auto"/>
              </w:divBdr>
            </w:div>
            <w:div w:id="1002516019">
              <w:marLeft w:val="0"/>
              <w:marRight w:val="0"/>
              <w:marTop w:val="0"/>
              <w:marBottom w:val="0"/>
              <w:divBdr>
                <w:top w:val="none" w:sz="0" w:space="0" w:color="auto"/>
                <w:left w:val="none" w:sz="0" w:space="0" w:color="auto"/>
                <w:bottom w:val="none" w:sz="0" w:space="0" w:color="auto"/>
                <w:right w:val="none" w:sz="0" w:space="0" w:color="auto"/>
              </w:divBdr>
            </w:div>
            <w:div w:id="2066103661">
              <w:marLeft w:val="0"/>
              <w:marRight w:val="0"/>
              <w:marTop w:val="0"/>
              <w:marBottom w:val="0"/>
              <w:divBdr>
                <w:top w:val="none" w:sz="0" w:space="0" w:color="auto"/>
                <w:left w:val="none" w:sz="0" w:space="0" w:color="auto"/>
                <w:bottom w:val="none" w:sz="0" w:space="0" w:color="auto"/>
                <w:right w:val="none" w:sz="0" w:space="0" w:color="auto"/>
              </w:divBdr>
            </w:div>
            <w:div w:id="281308903">
              <w:marLeft w:val="0"/>
              <w:marRight w:val="0"/>
              <w:marTop w:val="0"/>
              <w:marBottom w:val="0"/>
              <w:divBdr>
                <w:top w:val="none" w:sz="0" w:space="0" w:color="auto"/>
                <w:left w:val="none" w:sz="0" w:space="0" w:color="auto"/>
                <w:bottom w:val="none" w:sz="0" w:space="0" w:color="auto"/>
                <w:right w:val="none" w:sz="0" w:space="0" w:color="auto"/>
              </w:divBdr>
            </w:div>
            <w:div w:id="709039091">
              <w:marLeft w:val="0"/>
              <w:marRight w:val="0"/>
              <w:marTop w:val="0"/>
              <w:marBottom w:val="0"/>
              <w:divBdr>
                <w:top w:val="none" w:sz="0" w:space="0" w:color="auto"/>
                <w:left w:val="none" w:sz="0" w:space="0" w:color="auto"/>
                <w:bottom w:val="none" w:sz="0" w:space="0" w:color="auto"/>
                <w:right w:val="none" w:sz="0" w:space="0" w:color="auto"/>
              </w:divBdr>
            </w:div>
            <w:div w:id="1291547810">
              <w:marLeft w:val="0"/>
              <w:marRight w:val="0"/>
              <w:marTop w:val="0"/>
              <w:marBottom w:val="0"/>
              <w:divBdr>
                <w:top w:val="none" w:sz="0" w:space="0" w:color="auto"/>
                <w:left w:val="none" w:sz="0" w:space="0" w:color="auto"/>
                <w:bottom w:val="none" w:sz="0" w:space="0" w:color="auto"/>
                <w:right w:val="none" w:sz="0" w:space="0" w:color="auto"/>
              </w:divBdr>
            </w:div>
            <w:div w:id="190806899">
              <w:marLeft w:val="0"/>
              <w:marRight w:val="0"/>
              <w:marTop w:val="0"/>
              <w:marBottom w:val="0"/>
              <w:divBdr>
                <w:top w:val="none" w:sz="0" w:space="0" w:color="auto"/>
                <w:left w:val="none" w:sz="0" w:space="0" w:color="auto"/>
                <w:bottom w:val="none" w:sz="0" w:space="0" w:color="auto"/>
                <w:right w:val="none" w:sz="0" w:space="0" w:color="auto"/>
              </w:divBdr>
            </w:div>
            <w:div w:id="217128194">
              <w:marLeft w:val="0"/>
              <w:marRight w:val="0"/>
              <w:marTop w:val="0"/>
              <w:marBottom w:val="0"/>
              <w:divBdr>
                <w:top w:val="none" w:sz="0" w:space="0" w:color="auto"/>
                <w:left w:val="none" w:sz="0" w:space="0" w:color="auto"/>
                <w:bottom w:val="none" w:sz="0" w:space="0" w:color="auto"/>
                <w:right w:val="none" w:sz="0" w:space="0" w:color="auto"/>
              </w:divBdr>
            </w:div>
            <w:div w:id="1456218724">
              <w:marLeft w:val="0"/>
              <w:marRight w:val="0"/>
              <w:marTop w:val="0"/>
              <w:marBottom w:val="0"/>
              <w:divBdr>
                <w:top w:val="none" w:sz="0" w:space="0" w:color="auto"/>
                <w:left w:val="none" w:sz="0" w:space="0" w:color="auto"/>
                <w:bottom w:val="none" w:sz="0" w:space="0" w:color="auto"/>
                <w:right w:val="none" w:sz="0" w:space="0" w:color="auto"/>
              </w:divBdr>
            </w:div>
            <w:div w:id="1482431336">
              <w:marLeft w:val="0"/>
              <w:marRight w:val="0"/>
              <w:marTop w:val="0"/>
              <w:marBottom w:val="0"/>
              <w:divBdr>
                <w:top w:val="none" w:sz="0" w:space="0" w:color="auto"/>
                <w:left w:val="none" w:sz="0" w:space="0" w:color="auto"/>
                <w:bottom w:val="none" w:sz="0" w:space="0" w:color="auto"/>
                <w:right w:val="none" w:sz="0" w:space="0" w:color="auto"/>
              </w:divBdr>
            </w:div>
            <w:div w:id="97870894">
              <w:marLeft w:val="0"/>
              <w:marRight w:val="0"/>
              <w:marTop w:val="0"/>
              <w:marBottom w:val="0"/>
              <w:divBdr>
                <w:top w:val="none" w:sz="0" w:space="0" w:color="auto"/>
                <w:left w:val="none" w:sz="0" w:space="0" w:color="auto"/>
                <w:bottom w:val="none" w:sz="0" w:space="0" w:color="auto"/>
                <w:right w:val="none" w:sz="0" w:space="0" w:color="auto"/>
              </w:divBdr>
            </w:div>
            <w:div w:id="1428039471">
              <w:marLeft w:val="0"/>
              <w:marRight w:val="0"/>
              <w:marTop w:val="0"/>
              <w:marBottom w:val="0"/>
              <w:divBdr>
                <w:top w:val="none" w:sz="0" w:space="0" w:color="auto"/>
                <w:left w:val="none" w:sz="0" w:space="0" w:color="auto"/>
                <w:bottom w:val="none" w:sz="0" w:space="0" w:color="auto"/>
                <w:right w:val="none" w:sz="0" w:space="0" w:color="auto"/>
              </w:divBdr>
            </w:div>
            <w:div w:id="1089041056">
              <w:marLeft w:val="0"/>
              <w:marRight w:val="0"/>
              <w:marTop w:val="0"/>
              <w:marBottom w:val="0"/>
              <w:divBdr>
                <w:top w:val="none" w:sz="0" w:space="0" w:color="auto"/>
                <w:left w:val="none" w:sz="0" w:space="0" w:color="auto"/>
                <w:bottom w:val="none" w:sz="0" w:space="0" w:color="auto"/>
                <w:right w:val="none" w:sz="0" w:space="0" w:color="auto"/>
              </w:divBdr>
            </w:div>
            <w:div w:id="515772151">
              <w:marLeft w:val="0"/>
              <w:marRight w:val="0"/>
              <w:marTop w:val="0"/>
              <w:marBottom w:val="0"/>
              <w:divBdr>
                <w:top w:val="none" w:sz="0" w:space="0" w:color="auto"/>
                <w:left w:val="none" w:sz="0" w:space="0" w:color="auto"/>
                <w:bottom w:val="none" w:sz="0" w:space="0" w:color="auto"/>
                <w:right w:val="none" w:sz="0" w:space="0" w:color="auto"/>
              </w:divBdr>
            </w:div>
            <w:div w:id="422070961">
              <w:marLeft w:val="0"/>
              <w:marRight w:val="0"/>
              <w:marTop w:val="0"/>
              <w:marBottom w:val="0"/>
              <w:divBdr>
                <w:top w:val="none" w:sz="0" w:space="0" w:color="auto"/>
                <w:left w:val="none" w:sz="0" w:space="0" w:color="auto"/>
                <w:bottom w:val="none" w:sz="0" w:space="0" w:color="auto"/>
                <w:right w:val="none" w:sz="0" w:space="0" w:color="auto"/>
              </w:divBdr>
            </w:div>
            <w:div w:id="2018381181">
              <w:marLeft w:val="0"/>
              <w:marRight w:val="0"/>
              <w:marTop w:val="0"/>
              <w:marBottom w:val="0"/>
              <w:divBdr>
                <w:top w:val="none" w:sz="0" w:space="0" w:color="auto"/>
                <w:left w:val="none" w:sz="0" w:space="0" w:color="auto"/>
                <w:bottom w:val="none" w:sz="0" w:space="0" w:color="auto"/>
                <w:right w:val="none" w:sz="0" w:space="0" w:color="auto"/>
              </w:divBdr>
            </w:div>
            <w:div w:id="71778263">
              <w:marLeft w:val="0"/>
              <w:marRight w:val="0"/>
              <w:marTop w:val="0"/>
              <w:marBottom w:val="0"/>
              <w:divBdr>
                <w:top w:val="none" w:sz="0" w:space="0" w:color="auto"/>
                <w:left w:val="none" w:sz="0" w:space="0" w:color="auto"/>
                <w:bottom w:val="none" w:sz="0" w:space="0" w:color="auto"/>
                <w:right w:val="none" w:sz="0" w:space="0" w:color="auto"/>
              </w:divBdr>
            </w:div>
            <w:div w:id="942498240">
              <w:marLeft w:val="0"/>
              <w:marRight w:val="0"/>
              <w:marTop w:val="0"/>
              <w:marBottom w:val="0"/>
              <w:divBdr>
                <w:top w:val="none" w:sz="0" w:space="0" w:color="auto"/>
                <w:left w:val="none" w:sz="0" w:space="0" w:color="auto"/>
                <w:bottom w:val="none" w:sz="0" w:space="0" w:color="auto"/>
                <w:right w:val="none" w:sz="0" w:space="0" w:color="auto"/>
              </w:divBdr>
            </w:div>
            <w:div w:id="723867992">
              <w:marLeft w:val="0"/>
              <w:marRight w:val="0"/>
              <w:marTop w:val="0"/>
              <w:marBottom w:val="0"/>
              <w:divBdr>
                <w:top w:val="none" w:sz="0" w:space="0" w:color="auto"/>
                <w:left w:val="none" w:sz="0" w:space="0" w:color="auto"/>
                <w:bottom w:val="none" w:sz="0" w:space="0" w:color="auto"/>
                <w:right w:val="none" w:sz="0" w:space="0" w:color="auto"/>
              </w:divBdr>
            </w:div>
            <w:div w:id="356850509">
              <w:marLeft w:val="0"/>
              <w:marRight w:val="0"/>
              <w:marTop w:val="0"/>
              <w:marBottom w:val="0"/>
              <w:divBdr>
                <w:top w:val="none" w:sz="0" w:space="0" w:color="auto"/>
                <w:left w:val="none" w:sz="0" w:space="0" w:color="auto"/>
                <w:bottom w:val="none" w:sz="0" w:space="0" w:color="auto"/>
                <w:right w:val="none" w:sz="0" w:space="0" w:color="auto"/>
              </w:divBdr>
            </w:div>
            <w:div w:id="1903903371">
              <w:marLeft w:val="0"/>
              <w:marRight w:val="0"/>
              <w:marTop w:val="0"/>
              <w:marBottom w:val="0"/>
              <w:divBdr>
                <w:top w:val="none" w:sz="0" w:space="0" w:color="auto"/>
                <w:left w:val="none" w:sz="0" w:space="0" w:color="auto"/>
                <w:bottom w:val="none" w:sz="0" w:space="0" w:color="auto"/>
                <w:right w:val="none" w:sz="0" w:space="0" w:color="auto"/>
              </w:divBdr>
            </w:div>
            <w:div w:id="1619409457">
              <w:marLeft w:val="0"/>
              <w:marRight w:val="0"/>
              <w:marTop w:val="0"/>
              <w:marBottom w:val="0"/>
              <w:divBdr>
                <w:top w:val="none" w:sz="0" w:space="0" w:color="auto"/>
                <w:left w:val="none" w:sz="0" w:space="0" w:color="auto"/>
                <w:bottom w:val="none" w:sz="0" w:space="0" w:color="auto"/>
                <w:right w:val="none" w:sz="0" w:space="0" w:color="auto"/>
              </w:divBdr>
            </w:div>
            <w:div w:id="2069062732">
              <w:marLeft w:val="0"/>
              <w:marRight w:val="0"/>
              <w:marTop w:val="0"/>
              <w:marBottom w:val="0"/>
              <w:divBdr>
                <w:top w:val="none" w:sz="0" w:space="0" w:color="auto"/>
                <w:left w:val="none" w:sz="0" w:space="0" w:color="auto"/>
                <w:bottom w:val="none" w:sz="0" w:space="0" w:color="auto"/>
                <w:right w:val="none" w:sz="0" w:space="0" w:color="auto"/>
              </w:divBdr>
            </w:div>
            <w:div w:id="1497188511">
              <w:marLeft w:val="0"/>
              <w:marRight w:val="0"/>
              <w:marTop w:val="0"/>
              <w:marBottom w:val="0"/>
              <w:divBdr>
                <w:top w:val="none" w:sz="0" w:space="0" w:color="auto"/>
                <w:left w:val="none" w:sz="0" w:space="0" w:color="auto"/>
                <w:bottom w:val="none" w:sz="0" w:space="0" w:color="auto"/>
                <w:right w:val="none" w:sz="0" w:space="0" w:color="auto"/>
              </w:divBdr>
            </w:div>
            <w:div w:id="497770739">
              <w:marLeft w:val="0"/>
              <w:marRight w:val="0"/>
              <w:marTop w:val="0"/>
              <w:marBottom w:val="0"/>
              <w:divBdr>
                <w:top w:val="none" w:sz="0" w:space="0" w:color="auto"/>
                <w:left w:val="none" w:sz="0" w:space="0" w:color="auto"/>
                <w:bottom w:val="none" w:sz="0" w:space="0" w:color="auto"/>
                <w:right w:val="none" w:sz="0" w:space="0" w:color="auto"/>
              </w:divBdr>
            </w:div>
            <w:div w:id="1987199161">
              <w:marLeft w:val="0"/>
              <w:marRight w:val="0"/>
              <w:marTop w:val="0"/>
              <w:marBottom w:val="0"/>
              <w:divBdr>
                <w:top w:val="none" w:sz="0" w:space="0" w:color="auto"/>
                <w:left w:val="none" w:sz="0" w:space="0" w:color="auto"/>
                <w:bottom w:val="none" w:sz="0" w:space="0" w:color="auto"/>
                <w:right w:val="none" w:sz="0" w:space="0" w:color="auto"/>
              </w:divBdr>
            </w:div>
            <w:div w:id="365758519">
              <w:marLeft w:val="0"/>
              <w:marRight w:val="0"/>
              <w:marTop w:val="0"/>
              <w:marBottom w:val="0"/>
              <w:divBdr>
                <w:top w:val="none" w:sz="0" w:space="0" w:color="auto"/>
                <w:left w:val="none" w:sz="0" w:space="0" w:color="auto"/>
                <w:bottom w:val="none" w:sz="0" w:space="0" w:color="auto"/>
                <w:right w:val="none" w:sz="0" w:space="0" w:color="auto"/>
              </w:divBdr>
            </w:div>
            <w:div w:id="742724038">
              <w:marLeft w:val="0"/>
              <w:marRight w:val="0"/>
              <w:marTop w:val="0"/>
              <w:marBottom w:val="0"/>
              <w:divBdr>
                <w:top w:val="none" w:sz="0" w:space="0" w:color="auto"/>
                <w:left w:val="none" w:sz="0" w:space="0" w:color="auto"/>
                <w:bottom w:val="none" w:sz="0" w:space="0" w:color="auto"/>
                <w:right w:val="none" w:sz="0" w:space="0" w:color="auto"/>
              </w:divBdr>
            </w:div>
            <w:div w:id="1896701261">
              <w:marLeft w:val="0"/>
              <w:marRight w:val="0"/>
              <w:marTop w:val="0"/>
              <w:marBottom w:val="0"/>
              <w:divBdr>
                <w:top w:val="none" w:sz="0" w:space="0" w:color="auto"/>
                <w:left w:val="none" w:sz="0" w:space="0" w:color="auto"/>
                <w:bottom w:val="none" w:sz="0" w:space="0" w:color="auto"/>
                <w:right w:val="none" w:sz="0" w:space="0" w:color="auto"/>
              </w:divBdr>
            </w:div>
            <w:div w:id="1920600883">
              <w:marLeft w:val="0"/>
              <w:marRight w:val="0"/>
              <w:marTop w:val="0"/>
              <w:marBottom w:val="0"/>
              <w:divBdr>
                <w:top w:val="none" w:sz="0" w:space="0" w:color="auto"/>
                <w:left w:val="none" w:sz="0" w:space="0" w:color="auto"/>
                <w:bottom w:val="none" w:sz="0" w:space="0" w:color="auto"/>
                <w:right w:val="none" w:sz="0" w:space="0" w:color="auto"/>
              </w:divBdr>
            </w:div>
            <w:div w:id="854541371">
              <w:marLeft w:val="0"/>
              <w:marRight w:val="0"/>
              <w:marTop w:val="0"/>
              <w:marBottom w:val="0"/>
              <w:divBdr>
                <w:top w:val="none" w:sz="0" w:space="0" w:color="auto"/>
                <w:left w:val="none" w:sz="0" w:space="0" w:color="auto"/>
                <w:bottom w:val="none" w:sz="0" w:space="0" w:color="auto"/>
                <w:right w:val="none" w:sz="0" w:space="0" w:color="auto"/>
              </w:divBdr>
            </w:div>
            <w:div w:id="465045959">
              <w:marLeft w:val="0"/>
              <w:marRight w:val="0"/>
              <w:marTop w:val="0"/>
              <w:marBottom w:val="0"/>
              <w:divBdr>
                <w:top w:val="none" w:sz="0" w:space="0" w:color="auto"/>
                <w:left w:val="none" w:sz="0" w:space="0" w:color="auto"/>
                <w:bottom w:val="none" w:sz="0" w:space="0" w:color="auto"/>
                <w:right w:val="none" w:sz="0" w:space="0" w:color="auto"/>
              </w:divBdr>
            </w:div>
            <w:div w:id="604188071">
              <w:marLeft w:val="0"/>
              <w:marRight w:val="0"/>
              <w:marTop w:val="0"/>
              <w:marBottom w:val="0"/>
              <w:divBdr>
                <w:top w:val="none" w:sz="0" w:space="0" w:color="auto"/>
                <w:left w:val="none" w:sz="0" w:space="0" w:color="auto"/>
                <w:bottom w:val="none" w:sz="0" w:space="0" w:color="auto"/>
                <w:right w:val="none" w:sz="0" w:space="0" w:color="auto"/>
              </w:divBdr>
            </w:div>
            <w:div w:id="86273615">
              <w:marLeft w:val="0"/>
              <w:marRight w:val="0"/>
              <w:marTop w:val="0"/>
              <w:marBottom w:val="0"/>
              <w:divBdr>
                <w:top w:val="none" w:sz="0" w:space="0" w:color="auto"/>
                <w:left w:val="none" w:sz="0" w:space="0" w:color="auto"/>
                <w:bottom w:val="none" w:sz="0" w:space="0" w:color="auto"/>
                <w:right w:val="none" w:sz="0" w:space="0" w:color="auto"/>
              </w:divBdr>
            </w:div>
            <w:div w:id="2123182914">
              <w:marLeft w:val="0"/>
              <w:marRight w:val="0"/>
              <w:marTop w:val="0"/>
              <w:marBottom w:val="0"/>
              <w:divBdr>
                <w:top w:val="none" w:sz="0" w:space="0" w:color="auto"/>
                <w:left w:val="none" w:sz="0" w:space="0" w:color="auto"/>
                <w:bottom w:val="none" w:sz="0" w:space="0" w:color="auto"/>
                <w:right w:val="none" w:sz="0" w:space="0" w:color="auto"/>
              </w:divBdr>
            </w:div>
            <w:div w:id="2103527329">
              <w:marLeft w:val="0"/>
              <w:marRight w:val="0"/>
              <w:marTop w:val="0"/>
              <w:marBottom w:val="0"/>
              <w:divBdr>
                <w:top w:val="none" w:sz="0" w:space="0" w:color="auto"/>
                <w:left w:val="none" w:sz="0" w:space="0" w:color="auto"/>
                <w:bottom w:val="none" w:sz="0" w:space="0" w:color="auto"/>
                <w:right w:val="none" w:sz="0" w:space="0" w:color="auto"/>
              </w:divBdr>
            </w:div>
            <w:div w:id="329604826">
              <w:marLeft w:val="0"/>
              <w:marRight w:val="0"/>
              <w:marTop w:val="0"/>
              <w:marBottom w:val="0"/>
              <w:divBdr>
                <w:top w:val="none" w:sz="0" w:space="0" w:color="auto"/>
                <w:left w:val="none" w:sz="0" w:space="0" w:color="auto"/>
                <w:bottom w:val="none" w:sz="0" w:space="0" w:color="auto"/>
                <w:right w:val="none" w:sz="0" w:space="0" w:color="auto"/>
              </w:divBdr>
            </w:div>
            <w:div w:id="1706754531">
              <w:marLeft w:val="0"/>
              <w:marRight w:val="0"/>
              <w:marTop w:val="0"/>
              <w:marBottom w:val="0"/>
              <w:divBdr>
                <w:top w:val="none" w:sz="0" w:space="0" w:color="auto"/>
                <w:left w:val="none" w:sz="0" w:space="0" w:color="auto"/>
                <w:bottom w:val="none" w:sz="0" w:space="0" w:color="auto"/>
                <w:right w:val="none" w:sz="0" w:space="0" w:color="auto"/>
              </w:divBdr>
            </w:div>
            <w:div w:id="1875265348">
              <w:marLeft w:val="0"/>
              <w:marRight w:val="0"/>
              <w:marTop w:val="0"/>
              <w:marBottom w:val="0"/>
              <w:divBdr>
                <w:top w:val="none" w:sz="0" w:space="0" w:color="auto"/>
                <w:left w:val="none" w:sz="0" w:space="0" w:color="auto"/>
                <w:bottom w:val="none" w:sz="0" w:space="0" w:color="auto"/>
                <w:right w:val="none" w:sz="0" w:space="0" w:color="auto"/>
              </w:divBdr>
            </w:div>
            <w:div w:id="235164769">
              <w:marLeft w:val="0"/>
              <w:marRight w:val="0"/>
              <w:marTop w:val="0"/>
              <w:marBottom w:val="0"/>
              <w:divBdr>
                <w:top w:val="none" w:sz="0" w:space="0" w:color="auto"/>
                <w:left w:val="none" w:sz="0" w:space="0" w:color="auto"/>
                <w:bottom w:val="none" w:sz="0" w:space="0" w:color="auto"/>
                <w:right w:val="none" w:sz="0" w:space="0" w:color="auto"/>
              </w:divBdr>
            </w:div>
            <w:div w:id="978388139">
              <w:marLeft w:val="0"/>
              <w:marRight w:val="0"/>
              <w:marTop w:val="0"/>
              <w:marBottom w:val="0"/>
              <w:divBdr>
                <w:top w:val="none" w:sz="0" w:space="0" w:color="auto"/>
                <w:left w:val="none" w:sz="0" w:space="0" w:color="auto"/>
                <w:bottom w:val="none" w:sz="0" w:space="0" w:color="auto"/>
                <w:right w:val="none" w:sz="0" w:space="0" w:color="auto"/>
              </w:divBdr>
            </w:div>
            <w:div w:id="660350255">
              <w:marLeft w:val="0"/>
              <w:marRight w:val="0"/>
              <w:marTop w:val="0"/>
              <w:marBottom w:val="0"/>
              <w:divBdr>
                <w:top w:val="none" w:sz="0" w:space="0" w:color="auto"/>
                <w:left w:val="none" w:sz="0" w:space="0" w:color="auto"/>
                <w:bottom w:val="none" w:sz="0" w:space="0" w:color="auto"/>
                <w:right w:val="none" w:sz="0" w:space="0" w:color="auto"/>
              </w:divBdr>
            </w:div>
            <w:div w:id="2134253999">
              <w:marLeft w:val="0"/>
              <w:marRight w:val="0"/>
              <w:marTop w:val="0"/>
              <w:marBottom w:val="0"/>
              <w:divBdr>
                <w:top w:val="none" w:sz="0" w:space="0" w:color="auto"/>
                <w:left w:val="none" w:sz="0" w:space="0" w:color="auto"/>
                <w:bottom w:val="none" w:sz="0" w:space="0" w:color="auto"/>
                <w:right w:val="none" w:sz="0" w:space="0" w:color="auto"/>
              </w:divBdr>
            </w:div>
            <w:div w:id="1521358938">
              <w:marLeft w:val="0"/>
              <w:marRight w:val="0"/>
              <w:marTop w:val="0"/>
              <w:marBottom w:val="0"/>
              <w:divBdr>
                <w:top w:val="none" w:sz="0" w:space="0" w:color="auto"/>
                <w:left w:val="none" w:sz="0" w:space="0" w:color="auto"/>
                <w:bottom w:val="none" w:sz="0" w:space="0" w:color="auto"/>
                <w:right w:val="none" w:sz="0" w:space="0" w:color="auto"/>
              </w:divBdr>
            </w:div>
            <w:div w:id="843786371">
              <w:marLeft w:val="0"/>
              <w:marRight w:val="0"/>
              <w:marTop w:val="0"/>
              <w:marBottom w:val="0"/>
              <w:divBdr>
                <w:top w:val="none" w:sz="0" w:space="0" w:color="auto"/>
                <w:left w:val="none" w:sz="0" w:space="0" w:color="auto"/>
                <w:bottom w:val="none" w:sz="0" w:space="0" w:color="auto"/>
                <w:right w:val="none" w:sz="0" w:space="0" w:color="auto"/>
              </w:divBdr>
            </w:div>
            <w:div w:id="925191901">
              <w:marLeft w:val="0"/>
              <w:marRight w:val="0"/>
              <w:marTop w:val="0"/>
              <w:marBottom w:val="0"/>
              <w:divBdr>
                <w:top w:val="none" w:sz="0" w:space="0" w:color="auto"/>
                <w:left w:val="none" w:sz="0" w:space="0" w:color="auto"/>
                <w:bottom w:val="none" w:sz="0" w:space="0" w:color="auto"/>
                <w:right w:val="none" w:sz="0" w:space="0" w:color="auto"/>
              </w:divBdr>
            </w:div>
            <w:div w:id="505288805">
              <w:marLeft w:val="0"/>
              <w:marRight w:val="0"/>
              <w:marTop w:val="0"/>
              <w:marBottom w:val="0"/>
              <w:divBdr>
                <w:top w:val="none" w:sz="0" w:space="0" w:color="auto"/>
                <w:left w:val="none" w:sz="0" w:space="0" w:color="auto"/>
                <w:bottom w:val="none" w:sz="0" w:space="0" w:color="auto"/>
                <w:right w:val="none" w:sz="0" w:space="0" w:color="auto"/>
              </w:divBdr>
            </w:div>
            <w:div w:id="1715882291">
              <w:marLeft w:val="0"/>
              <w:marRight w:val="0"/>
              <w:marTop w:val="0"/>
              <w:marBottom w:val="0"/>
              <w:divBdr>
                <w:top w:val="none" w:sz="0" w:space="0" w:color="auto"/>
                <w:left w:val="none" w:sz="0" w:space="0" w:color="auto"/>
                <w:bottom w:val="none" w:sz="0" w:space="0" w:color="auto"/>
                <w:right w:val="none" w:sz="0" w:space="0" w:color="auto"/>
              </w:divBdr>
            </w:div>
            <w:div w:id="1145581673">
              <w:marLeft w:val="0"/>
              <w:marRight w:val="0"/>
              <w:marTop w:val="0"/>
              <w:marBottom w:val="0"/>
              <w:divBdr>
                <w:top w:val="none" w:sz="0" w:space="0" w:color="auto"/>
                <w:left w:val="none" w:sz="0" w:space="0" w:color="auto"/>
                <w:bottom w:val="none" w:sz="0" w:space="0" w:color="auto"/>
                <w:right w:val="none" w:sz="0" w:space="0" w:color="auto"/>
              </w:divBdr>
            </w:div>
            <w:div w:id="869218415">
              <w:marLeft w:val="0"/>
              <w:marRight w:val="0"/>
              <w:marTop w:val="0"/>
              <w:marBottom w:val="0"/>
              <w:divBdr>
                <w:top w:val="none" w:sz="0" w:space="0" w:color="auto"/>
                <w:left w:val="none" w:sz="0" w:space="0" w:color="auto"/>
                <w:bottom w:val="none" w:sz="0" w:space="0" w:color="auto"/>
                <w:right w:val="none" w:sz="0" w:space="0" w:color="auto"/>
              </w:divBdr>
            </w:div>
            <w:div w:id="7634478">
              <w:marLeft w:val="0"/>
              <w:marRight w:val="0"/>
              <w:marTop w:val="0"/>
              <w:marBottom w:val="0"/>
              <w:divBdr>
                <w:top w:val="none" w:sz="0" w:space="0" w:color="auto"/>
                <w:left w:val="none" w:sz="0" w:space="0" w:color="auto"/>
                <w:bottom w:val="none" w:sz="0" w:space="0" w:color="auto"/>
                <w:right w:val="none" w:sz="0" w:space="0" w:color="auto"/>
              </w:divBdr>
            </w:div>
            <w:div w:id="1330793680">
              <w:marLeft w:val="0"/>
              <w:marRight w:val="0"/>
              <w:marTop w:val="0"/>
              <w:marBottom w:val="0"/>
              <w:divBdr>
                <w:top w:val="none" w:sz="0" w:space="0" w:color="auto"/>
                <w:left w:val="none" w:sz="0" w:space="0" w:color="auto"/>
                <w:bottom w:val="none" w:sz="0" w:space="0" w:color="auto"/>
                <w:right w:val="none" w:sz="0" w:space="0" w:color="auto"/>
              </w:divBdr>
            </w:div>
            <w:div w:id="1502814110">
              <w:marLeft w:val="0"/>
              <w:marRight w:val="0"/>
              <w:marTop w:val="0"/>
              <w:marBottom w:val="0"/>
              <w:divBdr>
                <w:top w:val="none" w:sz="0" w:space="0" w:color="auto"/>
                <w:left w:val="none" w:sz="0" w:space="0" w:color="auto"/>
                <w:bottom w:val="none" w:sz="0" w:space="0" w:color="auto"/>
                <w:right w:val="none" w:sz="0" w:space="0" w:color="auto"/>
              </w:divBdr>
            </w:div>
            <w:div w:id="2103989683">
              <w:marLeft w:val="0"/>
              <w:marRight w:val="0"/>
              <w:marTop w:val="0"/>
              <w:marBottom w:val="0"/>
              <w:divBdr>
                <w:top w:val="none" w:sz="0" w:space="0" w:color="auto"/>
                <w:left w:val="none" w:sz="0" w:space="0" w:color="auto"/>
                <w:bottom w:val="none" w:sz="0" w:space="0" w:color="auto"/>
                <w:right w:val="none" w:sz="0" w:space="0" w:color="auto"/>
              </w:divBdr>
            </w:div>
            <w:div w:id="1646886011">
              <w:marLeft w:val="0"/>
              <w:marRight w:val="0"/>
              <w:marTop w:val="0"/>
              <w:marBottom w:val="0"/>
              <w:divBdr>
                <w:top w:val="none" w:sz="0" w:space="0" w:color="auto"/>
                <w:left w:val="none" w:sz="0" w:space="0" w:color="auto"/>
                <w:bottom w:val="none" w:sz="0" w:space="0" w:color="auto"/>
                <w:right w:val="none" w:sz="0" w:space="0" w:color="auto"/>
              </w:divBdr>
            </w:div>
            <w:div w:id="893614922">
              <w:marLeft w:val="0"/>
              <w:marRight w:val="0"/>
              <w:marTop w:val="0"/>
              <w:marBottom w:val="0"/>
              <w:divBdr>
                <w:top w:val="none" w:sz="0" w:space="0" w:color="auto"/>
                <w:left w:val="none" w:sz="0" w:space="0" w:color="auto"/>
                <w:bottom w:val="none" w:sz="0" w:space="0" w:color="auto"/>
                <w:right w:val="none" w:sz="0" w:space="0" w:color="auto"/>
              </w:divBdr>
            </w:div>
            <w:div w:id="1732196919">
              <w:marLeft w:val="0"/>
              <w:marRight w:val="0"/>
              <w:marTop w:val="0"/>
              <w:marBottom w:val="0"/>
              <w:divBdr>
                <w:top w:val="none" w:sz="0" w:space="0" w:color="auto"/>
                <w:left w:val="none" w:sz="0" w:space="0" w:color="auto"/>
                <w:bottom w:val="none" w:sz="0" w:space="0" w:color="auto"/>
                <w:right w:val="none" w:sz="0" w:space="0" w:color="auto"/>
              </w:divBdr>
            </w:div>
            <w:div w:id="1475878798">
              <w:marLeft w:val="0"/>
              <w:marRight w:val="0"/>
              <w:marTop w:val="0"/>
              <w:marBottom w:val="0"/>
              <w:divBdr>
                <w:top w:val="none" w:sz="0" w:space="0" w:color="auto"/>
                <w:left w:val="none" w:sz="0" w:space="0" w:color="auto"/>
                <w:bottom w:val="none" w:sz="0" w:space="0" w:color="auto"/>
                <w:right w:val="none" w:sz="0" w:space="0" w:color="auto"/>
              </w:divBdr>
            </w:div>
            <w:div w:id="787238885">
              <w:marLeft w:val="0"/>
              <w:marRight w:val="0"/>
              <w:marTop w:val="0"/>
              <w:marBottom w:val="0"/>
              <w:divBdr>
                <w:top w:val="none" w:sz="0" w:space="0" w:color="auto"/>
                <w:left w:val="none" w:sz="0" w:space="0" w:color="auto"/>
                <w:bottom w:val="none" w:sz="0" w:space="0" w:color="auto"/>
                <w:right w:val="none" w:sz="0" w:space="0" w:color="auto"/>
              </w:divBdr>
            </w:div>
            <w:div w:id="400180254">
              <w:marLeft w:val="0"/>
              <w:marRight w:val="0"/>
              <w:marTop w:val="0"/>
              <w:marBottom w:val="0"/>
              <w:divBdr>
                <w:top w:val="none" w:sz="0" w:space="0" w:color="auto"/>
                <w:left w:val="none" w:sz="0" w:space="0" w:color="auto"/>
                <w:bottom w:val="none" w:sz="0" w:space="0" w:color="auto"/>
                <w:right w:val="none" w:sz="0" w:space="0" w:color="auto"/>
              </w:divBdr>
            </w:div>
            <w:div w:id="1148209863">
              <w:marLeft w:val="0"/>
              <w:marRight w:val="0"/>
              <w:marTop w:val="0"/>
              <w:marBottom w:val="0"/>
              <w:divBdr>
                <w:top w:val="none" w:sz="0" w:space="0" w:color="auto"/>
                <w:left w:val="none" w:sz="0" w:space="0" w:color="auto"/>
                <w:bottom w:val="none" w:sz="0" w:space="0" w:color="auto"/>
                <w:right w:val="none" w:sz="0" w:space="0" w:color="auto"/>
              </w:divBdr>
            </w:div>
            <w:div w:id="1324814980">
              <w:marLeft w:val="0"/>
              <w:marRight w:val="0"/>
              <w:marTop w:val="0"/>
              <w:marBottom w:val="0"/>
              <w:divBdr>
                <w:top w:val="none" w:sz="0" w:space="0" w:color="auto"/>
                <w:left w:val="none" w:sz="0" w:space="0" w:color="auto"/>
                <w:bottom w:val="none" w:sz="0" w:space="0" w:color="auto"/>
                <w:right w:val="none" w:sz="0" w:space="0" w:color="auto"/>
              </w:divBdr>
            </w:div>
            <w:div w:id="1392194167">
              <w:marLeft w:val="0"/>
              <w:marRight w:val="0"/>
              <w:marTop w:val="0"/>
              <w:marBottom w:val="0"/>
              <w:divBdr>
                <w:top w:val="none" w:sz="0" w:space="0" w:color="auto"/>
                <w:left w:val="none" w:sz="0" w:space="0" w:color="auto"/>
                <w:bottom w:val="none" w:sz="0" w:space="0" w:color="auto"/>
                <w:right w:val="none" w:sz="0" w:space="0" w:color="auto"/>
              </w:divBdr>
            </w:div>
            <w:div w:id="54010209">
              <w:marLeft w:val="0"/>
              <w:marRight w:val="0"/>
              <w:marTop w:val="0"/>
              <w:marBottom w:val="0"/>
              <w:divBdr>
                <w:top w:val="none" w:sz="0" w:space="0" w:color="auto"/>
                <w:left w:val="none" w:sz="0" w:space="0" w:color="auto"/>
                <w:bottom w:val="none" w:sz="0" w:space="0" w:color="auto"/>
                <w:right w:val="none" w:sz="0" w:space="0" w:color="auto"/>
              </w:divBdr>
            </w:div>
            <w:div w:id="249655338">
              <w:marLeft w:val="0"/>
              <w:marRight w:val="0"/>
              <w:marTop w:val="0"/>
              <w:marBottom w:val="0"/>
              <w:divBdr>
                <w:top w:val="none" w:sz="0" w:space="0" w:color="auto"/>
                <w:left w:val="none" w:sz="0" w:space="0" w:color="auto"/>
                <w:bottom w:val="none" w:sz="0" w:space="0" w:color="auto"/>
                <w:right w:val="none" w:sz="0" w:space="0" w:color="auto"/>
              </w:divBdr>
            </w:div>
            <w:div w:id="928853744">
              <w:marLeft w:val="0"/>
              <w:marRight w:val="0"/>
              <w:marTop w:val="0"/>
              <w:marBottom w:val="0"/>
              <w:divBdr>
                <w:top w:val="none" w:sz="0" w:space="0" w:color="auto"/>
                <w:left w:val="none" w:sz="0" w:space="0" w:color="auto"/>
                <w:bottom w:val="none" w:sz="0" w:space="0" w:color="auto"/>
                <w:right w:val="none" w:sz="0" w:space="0" w:color="auto"/>
              </w:divBdr>
            </w:div>
            <w:div w:id="1303072477">
              <w:marLeft w:val="0"/>
              <w:marRight w:val="0"/>
              <w:marTop w:val="0"/>
              <w:marBottom w:val="0"/>
              <w:divBdr>
                <w:top w:val="none" w:sz="0" w:space="0" w:color="auto"/>
                <w:left w:val="none" w:sz="0" w:space="0" w:color="auto"/>
                <w:bottom w:val="none" w:sz="0" w:space="0" w:color="auto"/>
                <w:right w:val="none" w:sz="0" w:space="0" w:color="auto"/>
              </w:divBdr>
            </w:div>
            <w:div w:id="356081310">
              <w:marLeft w:val="0"/>
              <w:marRight w:val="0"/>
              <w:marTop w:val="0"/>
              <w:marBottom w:val="0"/>
              <w:divBdr>
                <w:top w:val="none" w:sz="0" w:space="0" w:color="auto"/>
                <w:left w:val="none" w:sz="0" w:space="0" w:color="auto"/>
                <w:bottom w:val="none" w:sz="0" w:space="0" w:color="auto"/>
                <w:right w:val="none" w:sz="0" w:space="0" w:color="auto"/>
              </w:divBdr>
            </w:div>
            <w:div w:id="1910538136">
              <w:marLeft w:val="0"/>
              <w:marRight w:val="0"/>
              <w:marTop w:val="0"/>
              <w:marBottom w:val="0"/>
              <w:divBdr>
                <w:top w:val="none" w:sz="0" w:space="0" w:color="auto"/>
                <w:left w:val="none" w:sz="0" w:space="0" w:color="auto"/>
                <w:bottom w:val="none" w:sz="0" w:space="0" w:color="auto"/>
                <w:right w:val="none" w:sz="0" w:space="0" w:color="auto"/>
              </w:divBdr>
            </w:div>
            <w:div w:id="174004580">
              <w:marLeft w:val="0"/>
              <w:marRight w:val="0"/>
              <w:marTop w:val="0"/>
              <w:marBottom w:val="0"/>
              <w:divBdr>
                <w:top w:val="none" w:sz="0" w:space="0" w:color="auto"/>
                <w:left w:val="none" w:sz="0" w:space="0" w:color="auto"/>
                <w:bottom w:val="none" w:sz="0" w:space="0" w:color="auto"/>
                <w:right w:val="none" w:sz="0" w:space="0" w:color="auto"/>
              </w:divBdr>
            </w:div>
            <w:div w:id="764689079">
              <w:marLeft w:val="0"/>
              <w:marRight w:val="0"/>
              <w:marTop w:val="0"/>
              <w:marBottom w:val="0"/>
              <w:divBdr>
                <w:top w:val="none" w:sz="0" w:space="0" w:color="auto"/>
                <w:left w:val="none" w:sz="0" w:space="0" w:color="auto"/>
                <w:bottom w:val="none" w:sz="0" w:space="0" w:color="auto"/>
                <w:right w:val="none" w:sz="0" w:space="0" w:color="auto"/>
              </w:divBdr>
            </w:div>
            <w:div w:id="259146500">
              <w:marLeft w:val="0"/>
              <w:marRight w:val="0"/>
              <w:marTop w:val="0"/>
              <w:marBottom w:val="0"/>
              <w:divBdr>
                <w:top w:val="none" w:sz="0" w:space="0" w:color="auto"/>
                <w:left w:val="none" w:sz="0" w:space="0" w:color="auto"/>
                <w:bottom w:val="none" w:sz="0" w:space="0" w:color="auto"/>
                <w:right w:val="none" w:sz="0" w:space="0" w:color="auto"/>
              </w:divBdr>
            </w:div>
            <w:div w:id="2075468233">
              <w:marLeft w:val="0"/>
              <w:marRight w:val="0"/>
              <w:marTop w:val="0"/>
              <w:marBottom w:val="0"/>
              <w:divBdr>
                <w:top w:val="none" w:sz="0" w:space="0" w:color="auto"/>
                <w:left w:val="none" w:sz="0" w:space="0" w:color="auto"/>
                <w:bottom w:val="none" w:sz="0" w:space="0" w:color="auto"/>
                <w:right w:val="none" w:sz="0" w:space="0" w:color="auto"/>
              </w:divBdr>
            </w:div>
            <w:div w:id="695038454">
              <w:marLeft w:val="0"/>
              <w:marRight w:val="0"/>
              <w:marTop w:val="0"/>
              <w:marBottom w:val="0"/>
              <w:divBdr>
                <w:top w:val="none" w:sz="0" w:space="0" w:color="auto"/>
                <w:left w:val="none" w:sz="0" w:space="0" w:color="auto"/>
                <w:bottom w:val="none" w:sz="0" w:space="0" w:color="auto"/>
                <w:right w:val="none" w:sz="0" w:space="0" w:color="auto"/>
              </w:divBdr>
            </w:div>
            <w:div w:id="406654788">
              <w:marLeft w:val="0"/>
              <w:marRight w:val="0"/>
              <w:marTop w:val="0"/>
              <w:marBottom w:val="0"/>
              <w:divBdr>
                <w:top w:val="none" w:sz="0" w:space="0" w:color="auto"/>
                <w:left w:val="none" w:sz="0" w:space="0" w:color="auto"/>
                <w:bottom w:val="none" w:sz="0" w:space="0" w:color="auto"/>
                <w:right w:val="none" w:sz="0" w:space="0" w:color="auto"/>
              </w:divBdr>
            </w:div>
            <w:div w:id="850414195">
              <w:marLeft w:val="0"/>
              <w:marRight w:val="0"/>
              <w:marTop w:val="0"/>
              <w:marBottom w:val="0"/>
              <w:divBdr>
                <w:top w:val="none" w:sz="0" w:space="0" w:color="auto"/>
                <w:left w:val="none" w:sz="0" w:space="0" w:color="auto"/>
                <w:bottom w:val="none" w:sz="0" w:space="0" w:color="auto"/>
                <w:right w:val="none" w:sz="0" w:space="0" w:color="auto"/>
              </w:divBdr>
            </w:div>
            <w:div w:id="729427761">
              <w:marLeft w:val="0"/>
              <w:marRight w:val="0"/>
              <w:marTop w:val="0"/>
              <w:marBottom w:val="0"/>
              <w:divBdr>
                <w:top w:val="none" w:sz="0" w:space="0" w:color="auto"/>
                <w:left w:val="none" w:sz="0" w:space="0" w:color="auto"/>
                <w:bottom w:val="none" w:sz="0" w:space="0" w:color="auto"/>
                <w:right w:val="none" w:sz="0" w:space="0" w:color="auto"/>
              </w:divBdr>
            </w:div>
            <w:div w:id="48847254">
              <w:marLeft w:val="0"/>
              <w:marRight w:val="0"/>
              <w:marTop w:val="0"/>
              <w:marBottom w:val="0"/>
              <w:divBdr>
                <w:top w:val="none" w:sz="0" w:space="0" w:color="auto"/>
                <w:left w:val="none" w:sz="0" w:space="0" w:color="auto"/>
                <w:bottom w:val="none" w:sz="0" w:space="0" w:color="auto"/>
                <w:right w:val="none" w:sz="0" w:space="0" w:color="auto"/>
              </w:divBdr>
            </w:div>
            <w:div w:id="1624993587">
              <w:marLeft w:val="0"/>
              <w:marRight w:val="0"/>
              <w:marTop w:val="0"/>
              <w:marBottom w:val="0"/>
              <w:divBdr>
                <w:top w:val="none" w:sz="0" w:space="0" w:color="auto"/>
                <w:left w:val="none" w:sz="0" w:space="0" w:color="auto"/>
                <w:bottom w:val="none" w:sz="0" w:space="0" w:color="auto"/>
                <w:right w:val="none" w:sz="0" w:space="0" w:color="auto"/>
              </w:divBdr>
            </w:div>
            <w:div w:id="305168233">
              <w:marLeft w:val="0"/>
              <w:marRight w:val="0"/>
              <w:marTop w:val="0"/>
              <w:marBottom w:val="0"/>
              <w:divBdr>
                <w:top w:val="none" w:sz="0" w:space="0" w:color="auto"/>
                <w:left w:val="none" w:sz="0" w:space="0" w:color="auto"/>
                <w:bottom w:val="none" w:sz="0" w:space="0" w:color="auto"/>
                <w:right w:val="none" w:sz="0" w:space="0" w:color="auto"/>
              </w:divBdr>
            </w:div>
            <w:div w:id="302586778">
              <w:marLeft w:val="0"/>
              <w:marRight w:val="0"/>
              <w:marTop w:val="0"/>
              <w:marBottom w:val="0"/>
              <w:divBdr>
                <w:top w:val="none" w:sz="0" w:space="0" w:color="auto"/>
                <w:left w:val="none" w:sz="0" w:space="0" w:color="auto"/>
                <w:bottom w:val="none" w:sz="0" w:space="0" w:color="auto"/>
                <w:right w:val="none" w:sz="0" w:space="0" w:color="auto"/>
              </w:divBdr>
            </w:div>
            <w:div w:id="2063015517">
              <w:marLeft w:val="0"/>
              <w:marRight w:val="0"/>
              <w:marTop w:val="0"/>
              <w:marBottom w:val="0"/>
              <w:divBdr>
                <w:top w:val="none" w:sz="0" w:space="0" w:color="auto"/>
                <w:left w:val="none" w:sz="0" w:space="0" w:color="auto"/>
                <w:bottom w:val="none" w:sz="0" w:space="0" w:color="auto"/>
                <w:right w:val="none" w:sz="0" w:space="0" w:color="auto"/>
              </w:divBdr>
            </w:div>
            <w:div w:id="1931306393">
              <w:marLeft w:val="0"/>
              <w:marRight w:val="0"/>
              <w:marTop w:val="0"/>
              <w:marBottom w:val="0"/>
              <w:divBdr>
                <w:top w:val="none" w:sz="0" w:space="0" w:color="auto"/>
                <w:left w:val="none" w:sz="0" w:space="0" w:color="auto"/>
                <w:bottom w:val="none" w:sz="0" w:space="0" w:color="auto"/>
                <w:right w:val="none" w:sz="0" w:space="0" w:color="auto"/>
              </w:divBdr>
            </w:div>
            <w:div w:id="1077897454">
              <w:marLeft w:val="0"/>
              <w:marRight w:val="0"/>
              <w:marTop w:val="0"/>
              <w:marBottom w:val="0"/>
              <w:divBdr>
                <w:top w:val="none" w:sz="0" w:space="0" w:color="auto"/>
                <w:left w:val="none" w:sz="0" w:space="0" w:color="auto"/>
                <w:bottom w:val="none" w:sz="0" w:space="0" w:color="auto"/>
                <w:right w:val="none" w:sz="0" w:space="0" w:color="auto"/>
              </w:divBdr>
            </w:div>
            <w:div w:id="676082821">
              <w:marLeft w:val="0"/>
              <w:marRight w:val="0"/>
              <w:marTop w:val="0"/>
              <w:marBottom w:val="0"/>
              <w:divBdr>
                <w:top w:val="none" w:sz="0" w:space="0" w:color="auto"/>
                <w:left w:val="none" w:sz="0" w:space="0" w:color="auto"/>
                <w:bottom w:val="none" w:sz="0" w:space="0" w:color="auto"/>
                <w:right w:val="none" w:sz="0" w:space="0" w:color="auto"/>
              </w:divBdr>
            </w:div>
            <w:div w:id="1609460561">
              <w:marLeft w:val="0"/>
              <w:marRight w:val="0"/>
              <w:marTop w:val="0"/>
              <w:marBottom w:val="0"/>
              <w:divBdr>
                <w:top w:val="none" w:sz="0" w:space="0" w:color="auto"/>
                <w:left w:val="none" w:sz="0" w:space="0" w:color="auto"/>
                <w:bottom w:val="none" w:sz="0" w:space="0" w:color="auto"/>
                <w:right w:val="none" w:sz="0" w:space="0" w:color="auto"/>
              </w:divBdr>
            </w:div>
            <w:div w:id="797529288">
              <w:marLeft w:val="0"/>
              <w:marRight w:val="0"/>
              <w:marTop w:val="0"/>
              <w:marBottom w:val="0"/>
              <w:divBdr>
                <w:top w:val="none" w:sz="0" w:space="0" w:color="auto"/>
                <w:left w:val="none" w:sz="0" w:space="0" w:color="auto"/>
                <w:bottom w:val="none" w:sz="0" w:space="0" w:color="auto"/>
                <w:right w:val="none" w:sz="0" w:space="0" w:color="auto"/>
              </w:divBdr>
            </w:div>
            <w:div w:id="200745888">
              <w:marLeft w:val="0"/>
              <w:marRight w:val="0"/>
              <w:marTop w:val="0"/>
              <w:marBottom w:val="0"/>
              <w:divBdr>
                <w:top w:val="none" w:sz="0" w:space="0" w:color="auto"/>
                <w:left w:val="none" w:sz="0" w:space="0" w:color="auto"/>
                <w:bottom w:val="none" w:sz="0" w:space="0" w:color="auto"/>
                <w:right w:val="none" w:sz="0" w:space="0" w:color="auto"/>
              </w:divBdr>
            </w:div>
            <w:div w:id="999237830">
              <w:marLeft w:val="0"/>
              <w:marRight w:val="0"/>
              <w:marTop w:val="0"/>
              <w:marBottom w:val="0"/>
              <w:divBdr>
                <w:top w:val="none" w:sz="0" w:space="0" w:color="auto"/>
                <w:left w:val="none" w:sz="0" w:space="0" w:color="auto"/>
                <w:bottom w:val="none" w:sz="0" w:space="0" w:color="auto"/>
                <w:right w:val="none" w:sz="0" w:space="0" w:color="auto"/>
              </w:divBdr>
            </w:div>
            <w:div w:id="956714040">
              <w:marLeft w:val="0"/>
              <w:marRight w:val="0"/>
              <w:marTop w:val="0"/>
              <w:marBottom w:val="0"/>
              <w:divBdr>
                <w:top w:val="none" w:sz="0" w:space="0" w:color="auto"/>
                <w:left w:val="none" w:sz="0" w:space="0" w:color="auto"/>
                <w:bottom w:val="none" w:sz="0" w:space="0" w:color="auto"/>
                <w:right w:val="none" w:sz="0" w:space="0" w:color="auto"/>
              </w:divBdr>
            </w:div>
            <w:div w:id="342633710">
              <w:marLeft w:val="0"/>
              <w:marRight w:val="0"/>
              <w:marTop w:val="0"/>
              <w:marBottom w:val="0"/>
              <w:divBdr>
                <w:top w:val="none" w:sz="0" w:space="0" w:color="auto"/>
                <w:left w:val="none" w:sz="0" w:space="0" w:color="auto"/>
                <w:bottom w:val="none" w:sz="0" w:space="0" w:color="auto"/>
                <w:right w:val="none" w:sz="0" w:space="0" w:color="auto"/>
              </w:divBdr>
            </w:div>
            <w:div w:id="1266884920">
              <w:marLeft w:val="0"/>
              <w:marRight w:val="0"/>
              <w:marTop w:val="0"/>
              <w:marBottom w:val="0"/>
              <w:divBdr>
                <w:top w:val="none" w:sz="0" w:space="0" w:color="auto"/>
                <w:left w:val="none" w:sz="0" w:space="0" w:color="auto"/>
                <w:bottom w:val="none" w:sz="0" w:space="0" w:color="auto"/>
                <w:right w:val="none" w:sz="0" w:space="0" w:color="auto"/>
              </w:divBdr>
            </w:div>
            <w:div w:id="99877077">
              <w:marLeft w:val="0"/>
              <w:marRight w:val="0"/>
              <w:marTop w:val="0"/>
              <w:marBottom w:val="0"/>
              <w:divBdr>
                <w:top w:val="none" w:sz="0" w:space="0" w:color="auto"/>
                <w:left w:val="none" w:sz="0" w:space="0" w:color="auto"/>
                <w:bottom w:val="none" w:sz="0" w:space="0" w:color="auto"/>
                <w:right w:val="none" w:sz="0" w:space="0" w:color="auto"/>
              </w:divBdr>
            </w:div>
            <w:div w:id="1959949495">
              <w:marLeft w:val="0"/>
              <w:marRight w:val="0"/>
              <w:marTop w:val="0"/>
              <w:marBottom w:val="0"/>
              <w:divBdr>
                <w:top w:val="none" w:sz="0" w:space="0" w:color="auto"/>
                <w:left w:val="none" w:sz="0" w:space="0" w:color="auto"/>
                <w:bottom w:val="none" w:sz="0" w:space="0" w:color="auto"/>
                <w:right w:val="none" w:sz="0" w:space="0" w:color="auto"/>
              </w:divBdr>
            </w:div>
            <w:div w:id="738946762">
              <w:marLeft w:val="0"/>
              <w:marRight w:val="0"/>
              <w:marTop w:val="0"/>
              <w:marBottom w:val="0"/>
              <w:divBdr>
                <w:top w:val="none" w:sz="0" w:space="0" w:color="auto"/>
                <w:left w:val="none" w:sz="0" w:space="0" w:color="auto"/>
                <w:bottom w:val="none" w:sz="0" w:space="0" w:color="auto"/>
                <w:right w:val="none" w:sz="0" w:space="0" w:color="auto"/>
              </w:divBdr>
            </w:div>
            <w:div w:id="1462842465">
              <w:marLeft w:val="0"/>
              <w:marRight w:val="0"/>
              <w:marTop w:val="0"/>
              <w:marBottom w:val="0"/>
              <w:divBdr>
                <w:top w:val="none" w:sz="0" w:space="0" w:color="auto"/>
                <w:left w:val="none" w:sz="0" w:space="0" w:color="auto"/>
                <w:bottom w:val="none" w:sz="0" w:space="0" w:color="auto"/>
                <w:right w:val="none" w:sz="0" w:space="0" w:color="auto"/>
              </w:divBdr>
            </w:div>
            <w:div w:id="82068579">
              <w:marLeft w:val="0"/>
              <w:marRight w:val="0"/>
              <w:marTop w:val="0"/>
              <w:marBottom w:val="0"/>
              <w:divBdr>
                <w:top w:val="none" w:sz="0" w:space="0" w:color="auto"/>
                <w:left w:val="none" w:sz="0" w:space="0" w:color="auto"/>
                <w:bottom w:val="none" w:sz="0" w:space="0" w:color="auto"/>
                <w:right w:val="none" w:sz="0" w:space="0" w:color="auto"/>
              </w:divBdr>
            </w:div>
            <w:div w:id="866213985">
              <w:marLeft w:val="0"/>
              <w:marRight w:val="0"/>
              <w:marTop w:val="0"/>
              <w:marBottom w:val="0"/>
              <w:divBdr>
                <w:top w:val="none" w:sz="0" w:space="0" w:color="auto"/>
                <w:left w:val="none" w:sz="0" w:space="0" w:color="auto"/>
                <w:bottom w:val="none" w:sz="0" w:space="0" w:color="auto"/>
                <w:right w:val="none" w:sz="0" w:space="0" w:color="auto"/>
              </w:divBdr>
            </w:div>
            <w:div w:id="520363801">
              <w:marLeft w:val="0"/>
              <w:marRight w:val="0"/>
              <w:marTop w:val="0"/>
              <w:marBottom w:val="0"/>
              <w:divBdr>
                <w:top w:val="none" w:sz="0" w:space="0" w:color="auto"/>
                <w:left w:val="none" w:sz="0" w:space="0" w:color="auto"/>
                <w:bottom w:val="none" w:sz="0" w:space="0" w:color="auto"/>
                <w:right w:val="none" w:sz="0" w:space="0" w:color="auto"/>
              </w:divBdr>
            </w:div>
            <w:div w:id="293487770">
              <w:marLeft w:val="0"/>
              <w:marRight w:val="0"/>
              <w:marTop w:val="0"/>
              <w:marBottom w:val="0"/>
              <w:divBdr>
                <w:top w:val="none" w:sz="0" w:space="0" w:color="auto"/>
                <w:left w:val="none" w:sz="0" w:space="0" w:color="auto"/>
                <w:bottom w:val="none" w:sz="0" w:space="0" w:color="auto"/>
                <w:right w:val="none" w:sz="0" w:space="0" w:color="auto"/>
              </w:divBdr>
            </w:div>
            <w:div w:id="1499422789">
              <w:marLeft w:val="0"/>
              <w:marRight w:val="0"/>
              <w:marTop w:val="0"/>
              <w:marBottom w:val="0"/>
              <w:divBdr>
                <w:top w:val="none" w:sz="0" w:space="0" w:color="auto"/>
                <w:left w:val="none" w:sz="0" w:space="0" w:color="auto"/>
                <w:bottom w:val="none" w:sz="0" w:space="0" w:color="auto"/>
                <w:right w:val="none" w:sz="0" w:space="0" w:color="auto"/>
              </w:divBdr>
            </w:div>
            <w:div w:id="1225794409">
              <w:marLeft w:val="0"/>
              <w:marRight w:val="0"/>
              <w:marTop w:val="0"/>
              <w:marBottom w:val="0"/>
              <w:divBdr>
                <w:top w:val="none" w:sz="0" w:space="0" w:color="auto"/>
                <w:left w:val="none" w:sz="0" w:space="0" w:color="auto"/>
                <w:bottom w:val="none" w:sz="0" w:space="0" w:color="auto"/>
                <w:right w:val="none" w:sz="0" w:space="0" w:color="auto"/>
              </w:divBdr>
            </w:div>
            <w:div w:id="2073889639">
              <w:marLeft w:val="0"/>
              <w:marRight w:val="0"/>
              <w:marTop w:val="0"/>
              <w:marBottom w:val="0"/>
              <w:divBdr>
                <w:top w:val="none" w:sz="0" w:space="0" w:color="auto"/>
                <w:left w:val="none" w:sz="0" w:space="0" w:color="auto"/>
                <w:bottom w:val="none" w:sz="0" w:space="0" w:color="auto"/>
                <w:right w:val="none" w:sz="0" w:space="0" w:color="auto"/>
              </w:divBdr>
            </w:div>
            <w:div w:id="2096432646">
              <w:marLeft w:val="0"/>
              <w:marRight w:val="0"/>
              <w:marTop w:val="0"/>
              <w:marBottom w:val="0"/>
              <w:divBdr>
                <w:top w:val="none" w:sz="0" w:space="0" w:color="auto"/>
                <w:left w:val="none" w:sz="0" w:space="0" w:color="auto"/>
                <w:bottom w:val="none" w:sz="0" w:space="0" w:color="auto"/>
                <w:right w:val="none" w:sz="0" w:space="0" w:color="auto"/>
              </w:divBdr>
            </w:div>
            <w:div w:id="745805093">
              <w:marLeft w:val="0"/>
              <w:marRight w:val="0"/>
              <w:marTop w:val="0"/>
              <w:marBottom w:val="0"/>
              <w:divBdr>
                <w:top w:val="none" w:sz="0" w:space="0" w:color="auto"/>
                <w:left w:val="none" w:sz="0" w:space="0" w:color="auto"/>
                <w:bottom w:val="none" w:sz="0" w:space="0" w:color="auto"/>
                <w:right w:val="none" w:sz="0" w:space="0" w:color="auto"/>
              </w:divBdr>
            </w:div>
            <w:div w:id="1223759930">
              <w:marLeft w:val="0"/>
              <w:marRight w:val="0"/>
              <w:marTop w:val="0"/>
              <w:marBottom w:val="0"/>
              <w:divBdr>
                <w:top w:val="none" w:sz="0" w:space="0" w:color="auto"/>
                <w:left w:val="none" w:sz="0" w:space="0" w:color="auto"/>
                <w:bottom w:val="none" w:sz="0" w:space="0" w:color="auto"/>
                <w:right w:val="none" w:sz="0" w:space="0" w:color="auto"/>
              </w:divBdr>
            </w:div>
            <w:div w:id="79447643">
              <w:marLeft w:val="0"/>
              <w:marRight w:val="0"/>
              <w:marTop w:val="0"/>
              <w:marBottom w:val="0"/>
              <w:divBdr>
                <w:top w:val="none" w:sz="0" w:space="0" w:color="auto"/>
                <w:left w:val="none" w:sz="0" w:space="0" w:color="auto"/>
                <w:bottom w:val="none" w:sz="0" w:space="0" w:color="auto"/>
                <w:right w:val="none" w:sz="0" w:space="0" w:color="auto"/>
              </w:divBdr>
            </w:div>
            <w:div w:id="827750227">
              <w:marLeft w:val="0"/>
              <w:marRight w:val="0"/>
              <w:marTop w:val="0"/>
              <w:marBottom w:val="0"/>
              <w:divBdr>
                <w:top w:val="none" w:sz="0" w:space="0" w:color="auto"/>
                <w:left w:val="none" w:sz="0" w:space="0" w:color="auto"/>
                <w:bottom w:val="none" w:sz="0" w:space="0" w:color="auto"/>
                <w:right w:val="none" w:sz="0" w:space="0" w:color="auto"/>
              </w:divBdr>
            </w:div>
            <w:div w:id="1177882653">
              <w:marLeft w:val="0"/>
              <w:marRight w:val="0"/>
              <w:marTop w:val="0"/>
              <w:marBottom w:val="0"/>
              <w:divBdr>
                <w:top w:val="none" w:sz="0" w:space="0" w:color="auto"/>
                <w:left w:val="none" w:sz="0" w:space="0" w:color="auto"/>
                <w:bottom w:val="none" w:sz="0" w:space="0" w:color="auto"/>
                <w:right w:val="none" w:sz="0" w:space="0" w:color="auto"/>
              </w:divBdr>
            </w:div>
            <w:div w:id="751656730">
              <w:marLeft w:val="0"/>
              <w:marRight w:val="0"/>
              <w:marTop w:val="0"/>
              <w:marBottom w:val="0"/>
              <w:divBdr>
                <w:top w:val="none" w:sz="0" w:space="0" w:color="auto"/>
                <w:left w:val="none" w:sz="0" w:space="0" w:color="auto"/>
                <w:bottom w:val="none" w:sz="0" w:space="0" w:color="auto"/>
                <w:right w:val="none" w:sz="0" w:space="0" w:color="auto"/>
              </w:divBdr>
            </w:div>
            <w:div w:id="23089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669844">
      <w:bodyDiv w:val="1"/>
      <w:marLeft w:val="0"/>
      <w:marRight w:val="0"/>
      <w:marTop w:val="0"/>
      <w:marBottom w:val="0"/>
      <w:divBdr>
        <w:top w:val="none" w:sz="0" w:space="0" w:color="auto"/>
        <w:left w:val="none" w:sz="0" w:space="0" w:color="auto"/>
        <w:bottom w:val="none" w:sz="0" w:space="0" w:color="auto"/>
        <w:right w:val="none" w:sz="0" w:space="0" w:color="auto"/>
      </w:divBdr>
      <w:divsChild>
        <w:div w:id="647325412">
          <w:marLeft w:val="0"/>
          <w:marRight w:val="0"/>
          <w:marTop w:val="0"/>
          <w:marBottom w:val="0"/>
          <w:divBdr>
            <w:top w:val="none" w:sz="0" w:space="0" w:color="auto"/>
            <w:left w:val="none" w:sz="0" w:space="0" w:color="auto"/>
            <w:bottom w:val="none" w:sz="0" w:space="0" w:color="auto"/>
            <w:right w:val="none" w:sz="0" w:space="0" w:color="auto"/>
          </w:divBdr>
          <w:divsChild>
            <w:div w:id="1366440352">
              <w:marLeft w:val="0"/>
              <w:marRight w:val="0"/>
              <w:marTop w:val="0"/>
              <w:marBottom w:val="0"/>
              <w:divBdr>
                <w:top w:val="none" w:sz="0" w:space="0" w:color="auto"/>
                <w:left w:val="none" w:sz="0" w:space="0" w:color="auto"/>
                <w:bottom w:val="none" w:sz="0" w:space="0" w:color="auto"/>
                <w:right w:val="none" w:sz="0" w:space="0" w:color="auto"/>
              </w:divBdr>
            </w:div>
            <w:div w:id="946158251">
              <w:marLeft w:val="0"/>
              <w:marRight w:val="0"/>
              <w:marTop w:val="0"/>
              <w:marBottom w:val="0"/>
              <w:divBdr>
                <w:top w:val="none" w:sz="0" w:space="0" w:color="auto"/>
                <w:left w:val="none" w:sz="0" w:space="0" w:color="auto"/>
                <w:bottom w:val="none" w:sz="0" w:space="0" w:color="auto"/>
                <w:right w:val="none" w:sz="0" w:space="0" w:color="auto"/>
              </w:divBdr>
            </w:div>
            <w:div w:id="1009790292">
              <w:marLeft w:val="0"/>
              <w:marRight w:val="0"/>
              <w:marTop w:val="0"/>
              <w:marBottom w:val="0"/>
              <w:divBdr>
                <w:top w:val="none" w:sz="0" w:space="0" w:color="auto"/>
                <w:left w:val="none" w:sz="0" w:space="0" w:color="auto"/>
                <w:bottom w:val="none" w:sz="0" w:space="0" w:color="auto"/>
                <w:right w:val="none" w:sz="0" w:space="0" w:color="auto"/>
              </w:divBdr>
            </w:div>
            <w:div w:id="130902558">
              <w:marLeft w:val="0"/>
              <w:marRight w:val="0"/>
              <w:marTop w:val="0"/>
              <w:marBottom w:val="0"/>
              <w:divBdr>
                <w:top w:val="none" w:sz="0" w:space="0" w:color="auto"/>
                <w:left w:val="none" w:sz="0" w:space="0" w:color="auto"/>
                <w:bottom w:val="none" w:sz="0" w:space="0" w:color="auto"/>
                <w:right w:val="none" w:sz="0" w:space="0" w:color="auto"/>
              </w:divBdr>
            </w:div>
            <w:div w:id="771971351">
              <w:marLeft w:val="0"/>
              <w:marRight w:val="0"/>
              <w:marTop w:val="0"/>
              <w:marBottom w:val="0"/>
              <w:divBdr>
                <w:top w:val="none" w:sz="0" w:space="0" w:color="auto"/>
                <w:left w:val="none" w:sz="0" w:space="0" w:color="auto"/>
                <w:bottom w:val="none" w:sz="0" w:space="0" w:color="auto"/>
                <w:right w:val="none" w:sz="0" w:space="0" w:color="auto"/>
              </w:divBdr>
            </w:div>
            <w:div w:id="1517763945">
              <w:marLeft w:val="0"/>
              <w:marRight w:val="0"/>
              <w:marTop w:val="0"/>
              <w:marBottom w:val="0"/>
              <w:divBdr>
                <w:top w:val="none" w:sz="0" w:space="0" w:color="auto"/>
                <w:left w:val="none" w:sz="0" w:space="0" w:color="auto"/>
                <w:bottom w:val="none" w:sz="0" w:space="0" w:color="auto"/>
                <w:right w:val="none" w:sz="0" w:space="0" w:color="auto"/>
              </w:divBdr>
            </w:div>
            <w:div w:id="142159052">
              <w:marLeft w:val="0"/>
              <w:marRight w:val="0"/>
              <w:marTop w:val="0"/>
              <w:marBottom w:val="0"/>
              <w:divBdr>
                <w:top w:val="none" w:sz="0" w:space="0" w:color="auto"/>
                <w:left w:val="none" w:sz="0" w:space="0" w:color="auto"/>
                <w:bottom w:val="none" w:sz="0" w:space="0" w:color="auto"/>
                <w:right w:val="none" w:sz="0" w:space="0" w:color="auto"/>
              </w:divBdr>
            </w:div>
            <w:div w:id="370958764">
              <w:marLeft w:val="0"/>
              <w:marRight w:val="0"/>
              <w:marTop w:val="0"/>
              <w:marBottom w:val="0"/>
              <w:divBdr>
                <w:top w:val="none" w:sz="0" w:space="0" w:color="auto"/>
                <w:left w:val="none" w:sz="0" w:space="0" w:color="auto"/>
                <w:bottom w:val="none" w:sz="0" w:space="0" w:color="auto"/>
                <w:right w:val="none" w:sz="0" w:space="0" w:color="auto"/>
              </w:divBdr>
            </w:div>
            <w:div w:id="935091350">
              <w:marLeft w:val="0"/>
              <w:marRight w:val="0"/>
              <w:marTop w:val="0"/>
              <w:marBottom w:val="0"/>
              <w:divBdr>
                <w:top w:val="none" w:sz="0" w:space="0" w:color="auto"/>
                <w:left w:val="none" w:sz="0" w:space="0" w:color="auto"/>
                <w:bottom w:val="none" w:sz="0" w:space="0" w:color="auto"/>
                <w:right w:val="none" w:sz="0" w:space="0" w:color="auto"/>
              </w:divBdr>
            </w:div>
            <w:div w:id="129901028">
              <w:marLeft w:val="0"/>
              <w:marRight w:val="0"/>
              <w:marTop w:val="0"/>
              <w:marBottom w:val="0"/>
              <w:divBdr>
                <w:top w:val="none" w:sz="0" w:space="0" w:color="auto"/>
                <w:left w:val="none" w:sz="0" w:space="0" w:color="auto"/>
                <w:bottom w:val="none" w:sz="0" w:space="0" w:color="auto"/>
                <w:right w:val="none" w:sz="0" w:space="0" w:color="auto"/>
              </w:divBdr>
            </w:div>
            <w:div w:id="1254970557">
              <w:marLeft w:val="0"/>
              <w:marRight w:val="0"/>
              <w:marTop w:val="0"/>
              <w:marBottom w:val="0"/>
              <w:divBdr>
                <w:top w:val="none" w:sz="0" w:space="0" w:color="auto"/>
                <w:left w:val="none" w:sz="0" w:space="0" w:color="auto"/>
                <w:bottom w:val="none" w:sz="0" w:space="0" w:color="auto"/>
                <w:right w:val="none" w:sz="0" w:space="0" w:color="auto"/>
              </w:divBdr>
            </w:div>
            <w:div w:id="91702024">
              <w:marLeft w:val="0"/>
              <w:marRight w:val="0"/>
              <w:marTop w:val="0"/>
              <w:marBottom w:val="0"/>
              <w:divBdr>
                <w:top w:val="none" w:sz="0" w:space="0" w:color="auto"/>
                <w:left w:val="none" w:sz="0" w:space="0" w:color="auto"/>
                <w:bottom w:val="none" w:sz="0" w:space="0" w:color="auto"/>
                <w:right w:val="none" w:sz="0" w:space="0" w:color="auto"/>
              </w:divBdr>
            </w:div>
            <w:div w:id="330988097">
              <w:marLeft w:val="0"/>
              <w:marRight w:val="0"/>
              <w:marTop w:val="0"/>
              <w:marBottom w:val="0"/>
              <w:divBdr>
                <w:top w:val="none" w:sz="0" w:space="0" w:color="auto"/>
                <w:left w:val="none" w:sz="0" w:space="0" w:color="auto"/>
                <w:bottom w:val="none" w:sz="0" w:space="0" w:color="auto"/>
                <w:right w:val="none" w:sz="0" w:space="0" w:color="auto"/>
              </w:divBdr>
            </w:div>
            <w:div w:id="712537402">
              <w:marLeft w:val="0"/>
              <w:marRight w:val="0"/>
              <w:marTop w:val="0"/>
              <w:marBottom w:val="0"/>
              <w:divBdr>
                <w:top w:val="none" w:sz="0" w:space="0" w:color="auto"/>
                <w:left w:val="none" w:sz="0" w:space="0" w:color="auto"/>
                <w:bottom w:val="none" w:sz="0" w:space="0" w:color="auto"/>
                <w:right w:val="none" w:sz="0" w:space="0" w:color="auto"/>
              </w:divBdr>
            </w:div>
            <w:div w:id="1616642909">
              <w:marLeft w:val="0"/>
              <w:marRight w:val="0"/>
              <w:marTop w:val="0"/>
              <w:marBottom w:val="0"/>
              <w:divBdr>
                <w:top w:val="none" w:sz="0" w:space="0" w:color="auto"/>
                <w:left w:val="none" w:sz="0" w:space="0" w:color="auto"/>
                <w:bottom w:val="none" w:sz="0" w:space="0" w:color="auto"/>
                <w:right w:val="none" w:sz="0" w:space="0" w:color="auto"/>
              </w:divBdr>
            </w:div>
            <w:div w:id="491723041">
              <w:marLeft w:val="0"/>
              <w:marRight w:val="0"/>
              <w:marTop w:val="0"/>
              <w:marBottom w:val="0"/>
              <w:divBdr>
                <w:top w:val="none" w:sz="0" w:space="0" w:color="auto"/>
                <w:left w:val="none" w:sz="0" w:space="0" w:color="auto"/>
                <w:bottom w:val="none" w:sz="0" w:space="0" w:color="auto"/>
                <w:right w:val="none" w:sz="0" w:space="0" w:color="auto"/>
              </w:divBdr>
            </w:div>
            <w:div w:id="442119576">
              <w:marLeft w:val="0"/>
              <w:marRight w:val="0"/>
              <w:marTop w:val="0"/>
              <w:marBottom w:val="0"/>
              <w:divBdr>
                <w:top w:val="none" w:sz="0" w:space="0" w:color="auto"/>
                <w:left w:val="none" w:sz="0" w:space="0" w:color="auto"/>
                <w:bottom w:val="none" w:sz="0" w:space="0" w:color="auto"/>
                <w:right w:val="none" w:sz="0" w:space="0" w:color="auto"/>
              </w:divBdr>
            </w:div>
            <w:div w:id="767967312">
              <w:marLeft w:val="0"/>
              <w:marRight w:val="0"/>
              <w:marTop w:val="0"/>
              <w:marBottom w:val="0"/>
              <w:divBdr>
                <w:top w:val="none" w:sz="0" w:space="0" w:color="auto"/>
                <w:left w:val="none" w:sz="0" w:space="0" w:color="auto"/>
                <w:bottom w:val="none" w:sz="0" w:space="0" w:color="auto"/>
                <w:right w:val="none" w:sz="0" w:space="0" w:color="auto"/>
              </w:divBdr>
            </w:div>
            <w:div w:id="1209146565">
              <w:marLeft w:val="0"/>
              <w:marRight w:val="0"/>
              <w:marTop w:val="0"/>
              <w:marBottom w:val="0"/>
              <w:divBdr>
                <w:top w:val="none" w:sz="0" w:space="0" w:color="auto"/>
                <w:left w:val="none" w:sz="0" w:space="0" w:color="auto"/>
                <w:bottom w:val="none" w:sz="0" w:space="0" w:color="auto"/>
                <w:right w:val="none" w:sz="0" w:space="0" w:color="auto"/>
              </w:divBdr>
            </w:div>
            <w:div w:id="1213299832">
              <w:marLeft w:val="0"/>
              <w:marRight w:val="0"/>
              <w:marTop w:val="0"/>
              <w:marBottom w:val="0"/>
              <w:divBdr>
                <w:top w:val="none" w:sz="0" w:space="0" w:color="auto"/>
                <w:left w:val="none" w:sz="0" w:space="0" w:color="auto"/>
                <w:bottom w:val="none" w:sz="0" w:space="0" w:color="auto"/>
                <w:right w:val="none" w:sz="0" w:space="0" w:color="auto"/>
              </w:divBdr>
            </w:div>
            <w:div w:id="625812729">
              <w:marLeft w:val="0"/>
              <w:marRight w:val="0"/>
              <w:marTop w:val="0"/>
              <w:marBottom w:val="0"/>
              <w:divBdr>
                <w:top w:val="none" w:sz="0" w:space="0" w:color="auto"/>
                <w:left w:val="none" w:sz="0" w:space="0" w:color="auto"/>
                <w:bottom w:val="none" w:sz="0" w:space="0" w:color="auto"/>
                <w:right w:val="none" w:sz="0" w:space="0" w:color="auto"/>
              </w:divBdr>
            </w:div>
            <w:div w:id="80807667">
              <w:marLeft w:val="0"/>
              <w:marRight w:val="0"/>
              <w:marTop w:val="0"/>
              <w:marBottom w:val="0"/>
              <w:divBdr>
                <w:top w:val="none" w:sz="0" w:space="0" w:color="auto"/>
                <w:left w:val="none" w:sz="0" w:space="0" w:color="auto"/>
                <w:bottom w:val="none" w:sz="0" w:space="0" w:color="auto"/>
                <w:right w:val="none" w:sz="0" w:space="0" w:color="auto"/>
              </w:divBdr>
            </w:div>
            <w:div w:id="797919084">
              <w:marLeft w:val="0"/>
              <w:marRight w:val="0"/>
              <w:marTop w:val="0"/>
              <w:marBottom w:val="0"/>
              <w:divBdr>
                <w:top w:val="none" w:sz="0" w:space="0" w:color="auto"/>
                <w:left w:val="none" w:sz="0" w:space="0" w:color="auto"/>
                <w:bottom w:val="none" w:sz="0" w:space="0" w:color="auto"/>
                <w:right w:val="none" w:sz="0" w:space="0" w:color="auto"/>
              </w:divBdr>
            </w:div>
            <w:div w:id="112407371">
              <w:marLeft w:val="0"/>
              <w:marRight w:val="0"/>
              <w:marTop w:val="0"/>
              <w:marBottom w:val="0"/>
              <w:divBdr>
                <w:top w:val="none" w:sz="0" w:space="0" w:color="auto"/>
                <w:left w:val="none" w:sz="0" w:space="0" w:color="auto"/>
                <w:bottom w:val="none" w:sz="0" w:space="0" w:color="auto"/>
                <w:right w:val="none" w:sz="0" w:space="0" w:color="auto"/>
              </w:divBdr>
            </w:div>
            <w:div w:id="1315601191">
              <w:marLeft w:val="0"/>
              <w:marRight w:val="0"/>
              <w:marTop w:val="0"/>
              <w:marBottom w:val="0"/>
              <w:divBdr>
                <w:top w:val="none" w:sz="0" w:space="0" w:color="auto"/>
                <w:left w:val="none" w:sz="0" w:space="0" w:color="auto"/>
                <w:bottom w:val="none" w:sz="0" w:space="0" w:color="auto"/>
                <w:right w:val="none" w:sz="0" w:space="0" w:color="auto"/>
              </w:divBdr>
            </w:div>
            <w:div w:id="868956488">
              <w:marLeft w:val="0"/>
              <w:marRight w:val="0"/>
              <w:marTop w:val="0"/>
              <w:marBottom w:val="0"/>
              <w:divBdr>
                <w:top w:val="none" w:sz="0" w:space="0" w:color="auto"/>
                <w:left w:val="none" w:sz="0" w:space="0" w:color="auto"/>
                <w:bottom w:val="none" w:sz="0" w:space="0" w:color="auto"/>
                <w:right w:val="none" w:sz="0" w:space="0" w:color="auto"/>
              </w:divBdr>
            </w:div>
            <w:div w:id="458450188">
              <w:marLeft w:val="0"/>
              <w:marRight w:val="0"/>
              <w:marTop w:val="0"/>
              <w:marBottom w:val="0"/>
              <w:divBdr>
                <w:top w:val="none" w:sz="0" w:space="0" w:color="auto"/>
                <w:left w:val="none" w:sz="0" w:space="0" w:color="auto"/>
                <w:bottom w:val="none" w:sz="0" w:space="0" w:color="auto"/>
                <w:right w:val="none" w:sz="0" w:space="0" w:color="auto"/>
              </w:divBdr>
            </w:div>
            <w:div w:id="805506802">
              <w:marLeft w:val="0"/>
              <w:marRight w:val="0"/>
              <w:marTop w:val="0"/>
              <w:marBottom w:val="0"/>
              <w:divBdr>
                <w:top w:val="none" w:sz="0" w:space="0" w:color="auto"/>
                <w:left w:val="none" w:sz="0" w:space="0" w:color="auto"/>
                <w:bottom w:val="none" w:sz="0" w:space="0" w:color="auto"/>
                <w:right w:val="none" w:sz="0" w:space="0" w:color="auto"/>
              </w:divBdr>
            </w:div>
            <w:div w:id="1491293846">
              <w:marLeft w:val="0"/>
              <w:marRight w:val="0"/>
              <w:marTop w:val="0"/>
              <w:marBottom w:val="0"/>
              <w:divBdr>
                <w:top w:val="none" w:sz="0" w:space="0" w:color="auto"/>
                <w:left w:val="none" w:sz="0" w:space="0" w:color="auto"/>
                <w:bottom w:val="none" w:sz="0" w:space="0" w:color="auto"/>
                <w:right w:val="none" w:sz="0" w:space="0" w:color="auto"/>
              </w:divBdr>
            </w:div>
            <w:div w:id="1308045922">
              <w:marLeft w:val="0"/>
              <w:marRight w:val="0"/>
              <w:marTop w:val="0"/>
              <w:marBottom w:val="0"/>
              <w:divBdr>
                <w:top w:val="none" w:sz="0" w:space="0" w:color="auto"/>
                <w:left w:val="none" w:sz="0" w:space="0" w:color="auto"/>
                <w:bottom w:val="none" w:sz="0" w:space="0" w:color="auto"/>
                <w:right w:val="none" w:sz="0" w:space="0" w:color="auto"/>
              </w:divBdr>
            </w:div>
            <w:div w:id="1643265920">
              <w:marLeft w:val="0"/>
              <w:marRight w:val="0"/>
              <w:marTop w:val="0"/>
              <w:marBottom w:val="0"/>
              <w:divBdr>
                <w:top w:val="none" w:sz="0" w:space="0" w:color="auto"/>
                <w:left w:val="none" w:sz="0" w:space="0" w:color="auto"/>
                <w:bottom w:val="none" w:sz="0" w:space="0" w:color="auto"/>
                <w:right w:val="none" w:sz="0" w:space="0" w:color="auto"/>
              </w:divBdr>
            </w:div>
            <w:div w:id="702824964">
              <w:marLeft w:val="0"/>
              <w:marRight w:val="0"/>
              <w:marTop w:val="0"/>
              <w:marBottom w:val="0"/>
              <w:divBdr>
                <w:top w:val="none" w:sz="0" w:space="0" w:color="auto"/>
                <w:left w:val="none" w:sz="0" w:space="0" w:color="auto"/>
                <w:bottom w:val="none" w:sz="0" w:space="0" w:color="auto"/>
                <w:right w:val="none" w:sz="0" w:space="0" w:color="auto"/>
              </w:divBdr>
            </w:div>
            <w:div w:id="683480186">
              <w:marLeft w:val="0"/>
              <w:marRight w:val="0"/>
              <w:marTop w:val="0"/>
              <w:marBottom w:val="0"/>
              <w:divBdr>
                <w:top w:val="none" w:sz="0" w:space="0" w:color="auto"/>
                <w:left w:val="none" w:sz="0" w:space="0" w:color="auto"/>
                <w:bottom w:val="none" w:sz="0" w:space="0" w:color="auto"/>
                <w:right w:val="none" w:sz="0" w:space="0" w:color="auto"/>
              </w:divBdr>
            </w:div>
            <w:div w:id="289091479">
              <w:marLeft w:val="0"/>
              <w:marRight w:val="0"/>
              <w:marTop w:val="0"/>
              <w:marBottom w:val="0"/>
              <w:divBdr>
                <w:top w:val="none" w:sz="0" w:space="0" w:color="auto"/>
                <w:left w:val="none" w:sz="0" w:space="0" w:color="auto"/>
                <w:bottom w:val="none" w:sz="0" w:space="0" w:color="auto"/>
                <w:right w:val="none" w:sz="0" w:space="0" w:color="auto"/>
              </w:divBdr>
            </w:div>
            <w:div w:id="1455521273">
              <w:marLeft w:val="0"/>
              <w:marRight w:val="0"/>
              <w:marTop w:val="0"/>
              <w:marBottom w:val="0"/>
              <w:divBdr>
                <w:top w:val="none" w:sz="0" w:space="0" w:color="auto"/>
                <w:left w:val="none" w:sz="0" w:space="0" w:color="auto"/>
                <w:bottom w:val="none" w:sz="0" w:space="0" w:color="auto"/>
                <w:right w:val="none" w:sz="0" w:space="0" w:color="auto"/>
              </w:divBdr>
            </w:div>
            <w:div w:id="1840776052">
              <w:marLeft w:val="0"/>
              <w:marRight w:val="0"/>
              <w:marTop w:val="0"/>
              <w:marBottom w:val="0"/>
              <w:divBdr>
                <w:top w:val="none" w:sz="0" w:space="0" w:color="auto"/>
                <w:left w:val="none" w:sz="0" w:space="0" w:color="auto"/>
                <w:bottom w:val="none" w:sz="0" w:space="0" w:color="auto"/>
                <w:right w:val="none" w:sz="0" w:space="0" w:color="auto"/>
              </w:divBdr>
            </w:div>
            <w:div w:id="1964581957">
              <w:marLeft w:val="0"/>
              <w:marRight w:val="0"/>
              <w:marTop w:val="0"/>
              <w:marBottom w:val="0"/>
              <w:divBdr>
                <w:top w:val="none" w:sz="0" w:space="0" w:color="auto"/>
                <w:left w:val="none" w:sz="0" w:space="0" w:color="auto"/>
                <w:bottom w:val="none" w:sz="0" w:space="0" w:color="auto"/>
                <w:right w:val="none" w:sz="0" w:space="0" w:color="auto"/>
              </w:divBdr>
            </w:div>
            <w:div w:id="2086026950">
              <w:marLeft w:val="0"/>
              <w:marRight w:val="0"/>
              <w:marTop w:val="0"/>
              <w:marBottom w:val="0"/>
              <w:divBdr>
                <w:top w:val="none" w:sz="0" w:space="0" w:color="auto"/>
                <w:left w:val="none" w:sz="0" w:space="0" w:color="auto"/>
                <w:bottom w:val="none" w:sz="0" w:space="0" w:color="auto"/>
                <w:right w:val="none" w:sz="0" w:space="0" w:color="auto"/>
              </w:divBdr>
            </w:div>
            <w:div w:id="1384137531">
              <w:marLeft w:val="0"/>
              <w:marRight w:val="0"/>
              <w:marTop w:val="0"/>
              <w:marBottom w:val="0"/>
              <w:divBdr>
                <w:top w:val="none" w:sz="0" w:space="0" w:color="auto"/>
                <w:left w:val="none" w:sz="0" w:space="0" w:color="auto"/>
                <w:bottom w:val="none" w:sz="0" w:space="0" w:color="auto"/>
                <w:right w:val="none" w:sz="0" w:space="0" w:color="auto"/>
              </w:divBdr>
            </w:div>
            <w:div w:id="1320574381">
              <w:marLeft w:val="0"/>
              <w:marRight w:val="0"/>
              <w:marTop w:val="0"/>
              <w:marBottom w:val="0"/>
              <w:divBdr>
                <w:top w:val="none" w:sz="0" w:space="0" w:color="auto"/>
                <w:left w:val="none" w:sz="0" w:space="0" w:color="auto"/>
                <w:bottom w:val="none" w:sz="0" w:space="0" w:color="auto"/>
                <w:right w:val="none" w:sz="0" w:space="0" w:color="auto"/>
              </w:divBdr>
            </w:div>
            <w:div w:id="1195461714">
              <w:marLeft w:val="0"/>
              <w:marRight w:val="0"/>
              <w:marTop w:val="0"/>
              <w:marBottom w:val="0"/>
              <w:divBdr>
                <w:top w:val="none" w:sz="0" w:space="0" w:color="auto"/>
                <w:left w:val="none" w:sz="0" w:space="0" w:color="auto"/>
                <w:bottom w:val="none" w:sz="0" w:space="0" w:color="auto"/>
                <w:right w:val="none" w:sz="0" w:space="0" w:color="auto"/>
              </w:divBdr>
            </w:div>
            <w:div w:id="185368107">
              <w:marLeft w:val="0"/>
              <w:marRight w:val="0"/>
              <w:marTop w:val="0"/>
              <w:marBottom w:val="0"/>
              <w:divBdr>
                <w:top w:val="none" w:sz="0" w:space="0" w:color="auto"/>
                <w:left w:val="none" w:sz="0" w:space="0" w:color="auto"/>
                <w:bottom w:val="none" w:sz="0" w:space="0" w:color="auto"/>
                <w:right w:val="none" w:sz="0" w:space="0" w:color="auto"/>
              </w:divBdr>
            </w:div>
            <w:div w:id="1559586110">
              <w:marLeft w:val="0"/>
              <w:marRight w:val="0"/>
              <w:marTop w:val="0"/>
              <w:marBottom w:val="0"/>
              <w:divBdr>
                <w:top w:val="none" w:sz="0" w:space="0" w:color="auto"/>
                <w:left w:val="none" w:sz="0" w:space="0" w:color="auto"/>
                <w:bottom w:val="none" w:sz="0" w:space="0" w:color="auto"/>
                <w:right w:val="none" w:sz="0" w:space="0" w:color="auto"/>
              </w:divBdr>
            </w:div>
            <w:div w:id="252861939">
              <w:marLeft w:val="0"/>
              <w:marRight w:val="0"/>
              <w:marTop w:val="0"/>
              <w:marBottom w:val="0"/>
              <w:divBdr>
                <w:top w:val="none" w:sz="0" w:space="0" w:color="auto"/>
                <w:left w:val="none" w:sz="0" w:space="0" w:color="auto"/>
                <w:bottom w:val="none" w:sz="0" w:space="0" w:color="auto"/>
                <w:right w:val="none" w:sz="0" w:space="0" w:color="auto"/>
              </w:divBdr>
            </w:div>
            <w:div w:id="1670592805">
              <w:marLeft w:val="0"/>
              <w:marRight w:val="0"/>
              <w:marTop w:val="0"/>
              <w:marBottom w:val="0"/>
              <w:divBdr>
                <w:top w:val="none" w:sz="0" w:space="0" w:color="auto"/>
                <w:left w:val="none" w:sz="0" w:space="0" w:color="auto"/>
                <w:bottom w:val="none" w:sz="0" w:space="0" w:color="auto"/>
                <w:right w:val="none" w:sz="0" w:space="0" w:color="auto"/>
              </w:divBdr>
            </w:div>
            <w:div w:id="1453554004">
              <w:marLeft w:val="0"/>
              <w:marRight w:val="0"/>
              <w:marTop w:val="0"/>
              <w:marBottom w:val="0"/>
              <w:divBdr>
                <w:top w:val="none" w:sz="0" w:space="0" w:color="auto"/>
                <w:left w:val="none" w:sz="0" w:space="0" w:color="auto"/>
                <w:bottom w:val="none" w:sz="0" w:space="0" w:color="auto"/>
                <w:right w:val="none" w:sz="0" w:space="0" w:color="auto"/>
              </w:divBdr>
            </w:div>
            <w:div w:id="1195731560">
              <w:marLeft w:val="0"/>
              <w:marRight w:val="0"/>
              <w:marTop w:val="0"/>
              <w:marBottom w:val="0"/>
              <w:divBdr>
                <w:top w:val="none" w:sz="0" w:space="0" w:color="auto"/>
                <w:left w:val="none" w:sz="0" w:space="0" w:color="auto"/>
                <w:bottom w:val="none" w:sz="0" w:space="0" w:color="auto"/>
                <w:right w:val="none" w:sz="0" w:space="0" w:color="auto"/>
              </w:divBdr>
            </w:div>
            <w:div w:id="1121455739">
              <w:marLeft w:val="0"/>
              <w:marRight w:val="0"/>
              <w:marTop w:val="0"/>
              <w:marBottom w:val="0"/>
              <w:divBdr>
                <w:top w:val="none" w:sz="0" w:space="0" w:color="auto"/>
                <w:left w:val="none" w:sz="0" w:space="0" w:color="auto"/>
                <w:bottom w:val="none" w:sz="0" w:space="0" w:color="auto"/>
                <w:right w:val="none" w:sz="0" w:space="0" w:color="auto"/>
              </w:divBdr>
            </w:div>
            <w:div w:id="2145737478">
              <w:marLeft w:val="0"/>
              <w:marRight w:val="0"/>
              <w:marTop w:val="0"/>
              <w:marBottom w:val="0"/>
              <w:divBdr>
                <w:top w:val="none" w:sz="0" w:space="0" w:color="auto"/>
                <w:left w:val="none" w:sz="0" w:space="0" w:color="auto"/>
                <w:bottom w:val="none" w:sz="0" w:space="0" w:color="auto"/>
                <w:right w:val="none" w:sz="0" w:space="0" w:color="auto"/>
              </w:divBdr>
            </w:div>
            <w:div w:id="37928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763374">
      <w:bodyDiv w:val="1"/>
      <w:marLeft w:val="0"/>
      <w:marRight w:val="0"/>
      <w:marTop w:val="0"/>
      <w:marBottom w:val="0"/>
      <w:divBdr>
        <w:top w:val="none" w:sz="0" w:space="0" w:color="auto"/>
        <w:left w:val="none" w:sz="0" w:space="0" w:color="auto"/>
        <w:bottom w:val="none" w:sz="0" w:space="0" w:color="auto"/>
        <w:right w:val="none" w:sz="0" w:space="0" w:color="auto"/>
      </w:divBdr>
      <w:divsChild>
        <w:div w:id="1348141826">
          <w:marLeft w:val="0"/>
          <w:marRight w:val="0"/>
          <w:marTop w:val="0"/>
          <w:marBottom w:val="0"/>
          <w:divBdr>
            <w:top w:val="none" w:sz="0" w:space="0" w:color="auto"/>
            <w:left w:val="none" w:sz="0" w:space="0" w:color="auto"/>
            <w:bottom w:val="none" w:sz="0" w:space="0" w:color="auto"/>
            <w:right w:val="none" w:sz="0" w:space="0" w:color="auto"/>
          </w:divBdr>
          <w:divsChild>
            <w:div w:id="2054033773">
              <w:marLeft w:val="0"/>
              <w:marRight w:val="0"/>
              <w:marTop w:val="0"/>
              <w:marBottom w:val="0"/>
              <w:divBdr>
                <w:top w:val="none" w:sz="0" w:space="0" w:color="auto"/>
                <w:left w:val="none" w:sz="0" w:space="0" w:color="auto"/>
                <w:bottom w:val="none" w:sz="0" w:space="0" w:color="auto"/>
                <w:right w:val="none" w:sz="0" w:space="0" w:color="auto"/>
              </w:divBdr>
            </w:div>
            <w:div w:id="323976308">
              <w:marLeft w:val="0"/>
              <w:marRight w:val="0"/>
              <w:marTop w:val="0"/>
              <w:marBottom w:val="0"/>
              <w:divBdr>
                <w:top w:val="none" w:sz="0" w:space="0" w:color="auto"/>
                <w:left w:val="none" w:sz="0" w:space="0" w:color="auto"/>
                <w:bottom w:val="none" w:sz="0" w:space="0" w:color="auto"/>
                <w:right w:val="none" w:sz="0" w:space="0" w:color="auto"/>
              </w:divBdr>
            </w:div>
            <w:div w:id="293295151">
              <w:marLeft w:val="0"/>
              <w:marRight w:val="0"/>
              <w:marTop w:val="0"/>
              <w:marBottom w:val="0"/>
              <w:divBdr>
                <w:top w:val="none" w:sz="0" w:space="0" w:color="auto"/>
                <w:left w:val="none" w:sz="0" w:space="0" w:color="auto"/>
                <w:bottom w:val="none" w:sz="0" w:space="0" w:color="auto"/>
                <w:right w:val="none" w:sz="0" w:space="0" w:color="auto"/>
              </w:divBdr>
            </w:div>
            <w:div w:id="691346554">
              <w:marLeft w:val="0"/>
              <w:marRight w:val="0"/>
              <w:marTop w:val="0"/>
              <w:marBottom w:val="0"/>
              <w:divBdr>
                <w:top w:val="none" w:sz="0" w:space="0" w:color="auto"/>
                <w:left w:val="none" w:sz="0" w:space="0" w:color="auto"/>
                <w:bottom w:val="none" w:sz="0" w:space="0" w:color="auto"/>
                <w:right w:val="none" w:sz="0" w:space="0" w:color="auto"/>
              </w:divBdr>
            </w:div>
            <w:div w:id="35476555">
              <w:marLeft w:val="0"/>
              <w:marRight w:val="0"/>
              <w:marTop w:val="0"/>
              <w:marBottom w:val="0"/>
              <w:divBdr>
                <w:top w:val="none" w:sz="0" w:space="0" w:color="auto"/>
                <w:left w:val="none" w:sz="0" w:space="0" w:color="auto"/>
                <w:bottom w:val="none" w:sz="0" w:space="0" w:color="auto"/>
                <w:right w:val="none" w:sz="0" w:space="0" w:color="auto"/>
              </w:divBdr>
            </w:div>
            <w:div w:id="1564214692">
              <w:marLeft w:val="0"/>
              <w:marRight w:val="0"/>
              <w:marTop w:val="0"/>
              <w:marBottom w:val="0"/>
              <w:divBdr>
                <w:top w:val="none" w:sz="0" w:space="0" w:color="auto"/>
                <w:left w:val="none" w:sz="0" w:space="0" w:color="auto"/>
                <w:bottom w:val="none" w:sz="0" w:space="0" w:color="auto"/>
                <w:right w:val="none" w:sz="0" w:space="0" w:color="auto"/>
              </w:divBdr>
            </w:div>
            <w:div w:id="1966500303">
              <w:marLeft w:val="0"/>
              <w:marRight w:val="0"/>
              <w:marTop w:val="0"/>
              <w:marBottom w:val="0"/>
              <w:divBdr>
                <w:top w:val="none" w:sz="0" w:space="0" w:color="auto"/>
                <w:left w:val="none" w:sz="0" w:space="0" w:color="auto"/>
                <w:bottom w:val="none" w:sz="0" w:space="0" w:color="auto"/>
                <w:right w:val="none" w:sz="0" w:space="0" w:color="auto"/>
              </w:divBdr>
            </w:div>
            <w:div w:id="1262495713">
              <w:marLeft w:val="0"/>
              <w:marRight w:val="0"/>
              <w:marTop w:val="0"/>
              <w:marBottom w:val="0"/>
              <w:divBdr>
                <w:top w:val="none" w:sz="0" w:space="0" w:color="auto"/>
                <w:left w:val="none" w:sz="0" w:space="0" w:color="auto"/>
                <w:bottom w:val="none" w:sz="0" w:space="0" w:color="auto"/>
                <w:right w:val="none" w:sz="0" w:space="0" w:color="auto"/>
              </w:divBdr>
            </w:div>
            <w:div w:id="1806964657">
              <w:marLeft w:val="0"/>
              <w:marRight w:val="0"/>
              <w:marTop w:val="0"/>
              <w:marBottom w:val="0"/>
              <w:divBdr>
                <w:top w:val="none" w:sz="0" w:space="0" w:color="auto"/>
                <w:left w:val="none" w:sz="0" w:space="0" w:color="auto"/>
                <w:bottom w:val="none" w:sz="0" w:space="0" w:color="auto"/>
                <w:right w:val="none" w:sz="0" w:space="0" w:color="auto"/>
              </w:divBdr>
            </w:div>
            <w:div w:id="1822573227">
              <w:marLeft w:val="0"/>
              <w:marRight w:val="0"/>
              <w:marTop w:val="0"/>
              <w:marBottom w:val="0"/>
              <w:divBdr>
                <w:top w:val="none" w:sz="0" w:space="0" w:color="auto"/>
                <w:left w:val="none" w:sz="0" w:space="0" w:color="auto"/>
                <w:bottom w:val="none" w:sz="0" w:space="0" w:color="auto"/>
                <w:right w:val="none" w:sz="0" w:space="0" w:color="auto"/>
              </w:divBdr>
            </w:div>
            <w:div w:id="1126267098">
              <w:marLeft w:val="0"/>
              <w:marRight w:val="0"/>
              <w:marTop w:val="0"/>
              <w:marBottom w:val="0"/>
              <w:divBdr>
                <w:top w:val="none" w:sz="0" w:space="0" w:color="auto"/>
                <w:left w:val="none" w:sz="0" w:space="0" w:color="auto"/>
                <w:bottom w:val="none" w:sz="0" w:space="0" w:color="auto"/>
                <w:right w:val="none" w:sz="0" w:space="0" w:color="auto"/>
              </w:divBdr>
            </w:div>
            <w:div w:id="1706755015">
              <w:marLeft w:val="0"/>
              <w:marRight w:val="0"/>
              <w:marTop w:val="0"/>
              <w:marBottom w:val="0"/>
              <w:divBdr>
                <w:top w:val="none" w:sz="0" w:space="0" w:color="auto"/>
                <w:left w:val="none" w:sz="0" w:space="0" w:color="auto"/>
                <w:bottom w:val="none" w:sz="0" w:space="0" w:color="auto"/>
                <w:right w:val="none" w:sz="0" w:space="0" w:color="auto"/>
              </w:divBdr>
            </w:div>
            <w:div w:id="1973099010">
              <w:marLeft w:val="0"/>
              <w:marRight w:val="0"/>
              <w:marTop w:val="0"/>
              <w:marBottom w:val="0"/>
              <w:divBdr>
                <w:top w:val="none" w:sz="0" w:space="0" w:color="auto"/>
                <w:left w:val="none" w:sz="0" w:space="0" w:color="auto"/>
                <w:bottom w:val="none" w:sz="0" w:space="0" w:color="auto"/>
                <w:right w:val="none" w:sz="0" w:space="0" w:color="auto"/>
              </w:divBdr>
            </w:div>
            <w:div w:id="1586377540">
              <w:marLeft w:val="0"/>
              <w:marRight w:val="0"/>
              <w:marTop w:val="0"/>
              <w:marBottom w:val="0"/>
              <w:divBdr>
                <w:top w:val="none" w:sz="0" w:space="0" w:color="auto"/>
                <w:left w:val="none" w:sz="0" w:space="0" w:color="auto"/>
                <w:bottom w:val="none" w:sz="0" w:space="0" w:color="auto"/>
                <w:right w:val="none" w:sz="0" w:space="0" w:color="auto"/>
              </w:divBdr>
            </w:div>
            <w:div w:id="1261372285">
              <w:marLeft w:val="0"/>
              <w:marRight w:val="0"/>
              <w:marTop w:val="0"/>
              <w:marBottom w:val="0"/>
              <w:divBdr>
                <w:top w:val="none" w:sz="0" w:space="0" w:color="auto"/>
                <w:left w:val="none" w:sz="0" w:space="0" w:color="auto"/>
                <w:bottom w:val="none" w:sz="0" w:space="0" w:color="auto"/>
                <w:right w:val="none" w:sz="0" w:space="0" w:color="auto"/>
              </w:divBdr>
            </w:div>
            <w:div w:id="1820799846">
              <w:marLeft w:val="0"/>
              <w:marRight w:val="0"/>
              <w:marTop w:val="0"/>
              <w:marBottom w:val="0"/>
              <w:divBdr>
                <w:top w:val="none" w:sz="0" w:space="0" w:color="auto"/>
                <w:left w:val="none" w:sz="0" w:space="0" w:color="auto"/>
                <w:bottom w:val="none" w:sz="0" w:space="0" w:color="auto"/>
                <w:right w:val="none" w:sz="0" w:space="0" w:color="auto"/>
              </w:divBdr>
            </w:div>
            <w:div w:id="1878815270">
              <w:marLeft w:val="0"/>
              <w:marRight w:val="0"/>
              <w:marTop w:val="0"/>
              <w:marBottom w:val="0"/>
              <w:divBdr>
                <w:top w:val="none" w:sz="0" w:space="0" w:color="auto"/>
                <w:left w:val="none" w:sz="0" w:space="0" w:color="auto"/>
                <w:bottom w:val="none" w:sz="0" w:space="0" w:color="auto"/>
                <w:right w:val="none" w:sz="0" w:space="0" w:color="auto"/>
              </w:divBdr>
            </w:div>
            <w:div w:id="881987777">
              <w:marLeft w:val="0"/>
              <w:marRight w:val="0"/>
              <w:marTop w:val="0"/>
              <w:marBottom w:val="0"/>
              <w:divBdr>
                <w:top w:val="none" w:sz="0" w:space="0" w:color="auto"/>
                <w:left w:val="none" w:sz="0" w:space="0" w:color="auto"/>
                <w:bottom w:val="none" w:sz="0" w:space="0" w:color="auto"/>
                <w:right w:val="none" w:sz="0" w:space="0" w:color="auto"/>
              </w:divBdr>
            </w:div>
            <w:div w:id="1224870776">
              <w:marLeft w:val="0"/>
              <w:marRight w:val="0"/>
              <w:marTop w:val="0"/>
              <w:marBottom w:val="0"/>
              <w:divBdr>
                <w:top w:val="none" w:sz="0" w:space="0" w:color="auto"/>
                <w:left w:val="none" w:sz="0" w:space="0" w:color="auto"/>
                <w:bottom w:val="none" w:sz="0" w:space="0" w:color="auto"/>
                <w:right w:val="none" w:sz="0" w:space="0" w:color="auto"/>
              </w:divBdr>
            </w:div>
            <w:div w:id="275675228">
              <w:marLeft w:val="0"/>
              <w:marRight w:val="0"/>
              <w:marTop w:val="0"/>
              <w:marBottom w:val="0"/>
              <w:divBdr>
                <w:top w:val="none" w:sz="0" w:space="0" w:color="auto"/>
                <w:left w:val="none" w:sz="0" w:space="0" w:color="auto"/>
                <w:bottom w:val="none" w:sz="0" w:space="0" w:color="auto"/>
                <w:right w:val="none" w:sz="0" w:space="0" w:color="auto"/>
              </w:divBdr>
            </w:div>
            <w:div w:id="205409146">
              <w:marLeft w:val="0"/>
              <w:marRight w:val="0"/>
              <w:marTop w:val="0"/>
              <w:marBottom w:val="0"/>
              <w:divBdr>
                <w:top w:val="none" w:sz="0" w:space="0" w:color="auto"/>
                <w:left w:val="none" w:sz="0" w:space="0" w:color="auto"/>
                <w:bottom w:val="none" w:sz="0" w:space="0" w:color="auto"/>
                <w:right w:val="none" w:sz="0" w:space="0" w:color="auto"/>
              </w:divBdr>
            </w:div>
            <w:div w:id="866135295">
              <w:marLeft w:val="0"/>
              <w:marRight w:val="0"/>
              <w:marTop w:val="0"/>
              <w:marBottom w:val="0"/>
              <w:divBdr>
                <w:top w:val="none" w:sz="0" w:space="0" w:color="auto"/>
                <w:left w:val="none" w:sz="0" w:space="0" w:color="auto"/>
                <w:bottom w:val="none" w:sz="0" w:space="0" w:color="auto"/>
                <w:right w:val="none" w:sz="0" w:space="0" w:color="auto"/>
              </w:divBdr>
            </w:div>
            <w:div w:id="1148783007">
              <w:marLeft w:val="0"/>
              <w:marRight w:val="0"/>
              <w:marTop w:val="0"/>
              <w:marBottom w:val="0"/>
              <w:divBdr>
                <w:top w:val="none" w:sz="0" w:space="0" w:color="auto"/>
                <w:left w:val="none" w:sz="0" w:space="0" w:color="auto"/>
                <w:bottom w:val="none" w:sz="0" w:space="0" w:color="auto"/>
                <w:right w:val="none" w:sz="0" w:space="0" w:color="auto"/>
              </w:divBdr>
            </w:div>
            <w:div w:id="549727337">
              <w:marLeft w:val="0"/>
              <w:marRight w:val="0"/>
              <w:marTop w:val="0"/>
              <w:marBottom w:val="0"/>
              <w:divBdr>
                <w:top w:val="none" w:sz="0" w:space="0" w:color="auto"/>
                <w:left w:val="none" w:sz="0" w:space="0" w:color="auto"/>
                <w:bottom w:val="none" w:sz="0" w:space="0" w:color="auto"/>
                <w:right w:val="none" w:sz="0" w:space="0" w:color="auto"/>
              </w:divBdr>
            </w:div>
            <w:div w:id="1314791496">
              <w:marLeft w:val="0"/>
              <w:marRight w:val="0"/>
              <w:marTop w:val="0"/>
              <w:marBottom w:val="0"/>
              <w:divBdr>
                <w:top w:val="none" w:sz="0" w:space="0" w:color="auto"/>
                <w:left w:val="none" w:sz="0" w:space="0" w:color="auto"/>
                <w:bottom w:val="none" w:sz="0" w:space="0" w:color="auto"/>
                <w:right w:val="none" w:sz="0" w:space="0" w:color="auto"/>
              </w:divBdr>
            </w:div>
            <w:div w:id="2035035764">
              <w:marLeft w:val="0"/>
              <w:marRight w:val="0"/>
              <w:marTop w:val="0"/>
              <w:marBottom w:val="0"/>
              <w:divBdr>
                <w:top w:val="none" w:sz="0" w:space="0" w:color="auto"/>
                <w:left w:val="none" w:sz="0" w:space="0" w:color="auto"/>
                <w:bottom w:val="none" w:sz="0" w:space="0" w:color="auto"/>
                <w:right w:val="none" w:sz="0" w:space="0" w:color="auto"/>
              </w:divBdr>
            </w:div>
            <w:div w:id="956912955">
              <w:marLeft w:val="0"/>
              <w:marRight w:val="0"/>
              <w:marTop w:val="0"/>
              <w:marBottom w:val="0"/>
              <w:divBdr>
                <w:top w:val="none" w:sz="0" w:space="0" w:color="auto"/>
                <w:left w:val="none" w:sz="0" w:space="0" w:color="auto"/>
                <w:bottom w:val="none" w:sz="0" w:space="0" w:color="auto"/>
                <w:right w:val="none" w:sz="0" w:space="0" w:color="auto"/>
              </w:divBdr>
            </w:div>
            <w:div w:id="1270815956">
              <w:marLeft w:val="0"/>
              <w:marRight w:val="0"/>
              <w:marTop w:val="0"/>
              <w:marBottom w:val="0"/>
              <w:divBdr>
                <w:top w:val="none" w:sz="0" w:space="0" w:color="auto"/>
                <w:left w:val="none" w:sz="0" w:space="0" w:color="auto"/>
                <w:bottom w:val="none" w:sz="0" w:space="0" w:color="auto"/>
                <w:right w:val="none" w:sz="0" w:space="0" w:color="auto"/>
              </w:divBdr>
            </w:div>
            <w:div w:id="342318006">
              <w:marLeft w:val="0"/>
              <w:marRight w:val="0"/>
              <w:marTop w:val="0"/>
              <w:marBottom w:val="0"/>
              <w:divBdr>
                <w:top w:val="none" w:sz="0" w:space="0" w:color="auto"/>
                <w:left w:val="none" w:sz="0" w:space="0" w:color="auto"/>
                <w:bottom w:val="none" w:sz="0" w:space="0" w:color="auto"/>
                <w:right w:val="none" w:sz="0" w:space="0" w:color="auto"/>
              </w:divBdr>
            </w:div>
            <w:div w:id="51664940">
              <w:marLeft w:val="0"/>
              <w:marRight w:val="0"/>
              <w:marTop w:val="0"/>
              <w:marBottom w:val="0"/>
              <w:divBdr>
                <w:top w:val="none" w:sz="0" w:space="0" w:color="auto"/>
                <w:left w:val="none" w:sz="0" w:space="0" w:color="auto"/>
                <w:bottom w:val="none" w:sz="0" w:space="0" w:color="auto"/>
                <w:right w:val="none" w:sz="0" w:space="0" w:color="auto"/>
              </w:divBdr>
            </w:div>
            <w:div w:id="607080452">
              <w:marLeft w:val="0"/>
              <w:marRight w:val="0"/>
              <w:marTop w:val="0"/>
              <w:marBottom w:val="0"/>
              <w:divBdr>
                <w:top w:val="none" w:sz="0" w:space="0" w:color="auto"/>
                <w:left w:val="none" w:sz="0" w:space="0" w:color="auto"/>
                <w:bottom w:val="none" w:sz="0" w:space="0" w:color="auto"/>
                <w:right w:val="none" w:sz="0" w:space="0" w:color="auto"/>
              </w:divBdr>
            </w:div>
            <w:div w:id="1383286651">
              <w:marLeft w:val="0"/>
              <w:marRight w:val="0"/>
              <w:marTop w:val="0"/>
              <w:marBottom w:val="0"/>
              <w:divBdr>
                <w:top w:val="none" w:sz="0" w:space="0" w:color="auto"/>
                <w:left w:val="none" w:sz="0" w:space="0" w:color="auto"/>
                <w:bottom w:val="none" w:sz="0" w:space="0" w:color="auto"/>
                <w:right w:val="none" w:sz="0" w:space="0" w:color="auto"/>
              </w:divBdr>
            </w:div>
            <w:div w:id="1547445146">
              <w:marLeft w:val="0"/>
              <w:marRight w:val="0"/>
              <w:marTop w:val="0"/>
              <w:marBottom w:val="0"/>
              <w:divBdr>
                <w:top w:val="none" w:sz="0" w:space="0" w:color="auto"/>
                <w:left w:val="none" w:sz="0" w:space="0" w:color="auto"/>
                <w:bottom w:val="none" w:sz="0" w:space="0" w:color="auto"/>
                <w:right w:val="none" w:sz="0" w:space="0" w:color="auto"/>
              </w:divBdr>
            </w:div>
            <w:div w:id="1835490743">
              <w:marLeft w:val="0"/>
              <w:marRight w:val="0"/>
              <w:marTop w:val="0"/>
              <w:marBottom w:val="0"/>
              <w:divBdr>
                <w:top w:val="none" w:sz="0" w:space="0" w:color="auto"/>
                <w:left w:val="none" w:sz="0" w:space="0" w:color="auto"/>
                <w:bottom w:val="none" w:sz="0" w:space="0" w:color="auto"/>
                <w:right w:val="none" w:sz="0" w:space="0" w:color="auto"/>
              </w:divBdr>
            </w:div>
            <w:div w:id="1434857543">
              <w:marLeft w:val="0"/>
              <w:marRight w:val="0"/>
              <w:marTop w:val="0"/>
              <w:marBottom w:val="0"/>
              <w:divBdr>
                <w:top w:val="none" w:sz="0" w:space="0" w:color="auto"/>
                <w:left w:val="none" w:sz="0" w:space="0" w:color="auto"/>
                <w:bottom w:val="none" w:sz="0" w:space="0" w:color="auto"/>
                <w:right w:val="none" w:sz="0" w:space="0" w:color="auto"/>
              </w:divBdr>
            </w:div>
            <w:div w:id="542331308">
              <w:marLeft w:val="0"/>
              <w:marRight w:val="0"/>
              <w:marTop w:val="0"/>
              <w:marBottom w:val="0"/>
              <w:divBdr>
                <w:top w:val="none" w:sz="0" w:space="0" w:color="auto"/>
                <w:left w:val="none" w:sz="0" w:space="0" w:color="auto"/>
                <w:bottom w:val="none" w:sz="0" w:space="0" w:color="auto"/>
                <w:right w:val="none" w:sz="0" w:space="0" w:color="auto"/>
              </w:divBdr>
            </w:div>
            <w:div w:id="1579318588">
              <w:marLeft w:val="0"/>
              <w:marRight w:val="0"/>
              <w:marTop w:val="0"/>
              <w:marBottom w:val="0"/>
              <w:divBdr>
                <w:top w:val="none" w:sz="0" w:space="0" w:color="auto"/>
                <w:left w:val="none" w:sz="0" w:space="0" w:color="auto"/>
                <w:bottom w:val="none" w:sz="0" w:space="0" w:color="auto"/>
                <w:right w:val="none" w:sz="0" w:space="0" w:color="auto"/>
              </w:divBdr>
            </w:div>
            <w:div w:id="578907872">
              <w:marLeft w:val="0"/>
              <w:marRight w:val="0"/>
              <w:marTop w:val="0"/>
              <w:marBottom w:val="0"/>
              <w:divBdr>
                <w:top w:val="none" w:sz="0" w:space="0" w:color="auto"/>
                <w:left w:val="none" w:sz="0" w:space="0" w:color="auto"/>
                <w:bottom w:val="none" w:sz="0" w:space="0" w:color="auto"/>
                <w:right w:val="none" w:sz="0" w:space="0" w:color="auto"/>
              </w:divBdr>
            </w:div>
            <w:div w:id="660816695">
              <w:marLeft w:val="0"/>
              <w:marRight w:val="0"/>
              <w:marTop w:val="0"/>
              <w:marBottom w:val="0"/>
              <w:divBdr>
                <w:top w:val="none" w:sz="0" w:space="0" w:color="auto"/>
                <w:left w:val="none" w:sz="0" w:space="0" w:color="auto"/>
                <w:bottom w:val="none" w:sz="0" w:space="0" w:color="auto"/>
                <w:right w:val="none" w:sz="0" w:space="0" w:color="auto"/>
              </w:divBdr>
            </w:div>
            <w:div w:id="1102337553">
              <w:marLeft w:val="0"/>
              <w:marRight w:val="0"/>
              <w:marTop w:val="0"/>
              <w:marBottom w:val="0"/>
              <w:divBdr>
                <w:top w:val="none" w:sz="0" w:space="0" w:color="auto"/>
                <w:left w:val="none" w:sz="0" w:space="0" w:color="auto"/>
                <w:bottom w:val="none" w:sz="0" w:space="0" w:color="auto"/>
                <w:right w:val="none" w:sz="0" w:space="0" w:color="auto"/>
              </w:divBdr>
            </w:div>
            <w:div w:id="1496996232">
              <w:marLeft w:val="0"/>
              <w:marRight w:val="0"/>
              <w:marTop w:val="0"/>
              <w:marBottom w:val="0"/>
              <w:divBdr>
                <w:top w:val="none" w:sz="0" w:space="0" w:color="auto"/>
                <w:left w:val="none" w:sz="0" w:space="0" w:color="auto"/>
                <w:bottom w:val="none" w:sz="0" w:space="0" w:color="auto"/>
                <w:right w:val="none" w:sz="0" w:space="0" w:color="auto"/>
              </w:divBdr>
            </w:div>
            <w:div w:id="1500151531">
              <w:marLeft w:val="0"/>
              <w:marRight w:val="0"/>
              <w:marTop w:val="0"/>
              <w:marBottom w:val="0"/>
              <w:divBdr>
                <w:top w:val="none" w:sz="0" w:space="0" w:color="auto"/>
                <w:left w:val="none" w:sz="0" w:space="0" w:color="auto"/>
                <w:bottom w:val="none" w:sz="0" w:space="0" w:color="auto"/>
                <w:right w:val="none" w:sz="0" w:space="0" w:color="auto"/>
              </w:divBdr>
            </w:div>
            <w:div w:id="660432700">
              <w:marLeft w:val="0"/>
              <w:marRight w:val="0"/>
              <w:marTop w:val="0"/>
              <w:marBottom w:val="0"/>
              <w:divBdr>
                <w:top w:val="none" w:sz="0" w:space="0" w:color="auto"/>
                <w:left w:val="none" w:sz="0" w:space="0" w:color="auto"/>
                <w:bottom w:val="none" w:sz="0" w:space="0" w:color="auto"/>
                <w:right w:val="none" w:sz="0" w:space="0" w:color="auto"/>
              </w:divBdr>
            </w:div>
            <w:div w:id="2104719355">
              <w:marLeft w:val="0"/>
              <w:marRight w:val="0"/>
              <w:marTop w:val="0"/>
              <w:marBottom w:val="0"/>
              <w:divBdr>
                <w:top w:val="none" w:sz="0" w:space="0" w:color="auto"/>
                <w:left w:val="none" w:sz="0" w:space="0" w:color="auto"/>
                <w:bottom w:val="none" w:sz="0" w:space="0" w:color="auto"/>
                <w:right w:val="none" w:sz="0" w:space="0" w:color="auto"/>
              </w:divBdr>
            </w:div>
            <w:div w:id="37946859">
              <w:marLeft w:val="0"/>
              <w:marRight w:val="0"/>
              <w:marTop w:val="0"/>
              <w:marBottom w:val="0"/>
              <w:divBdr>
                <w:top w:val="none" w:sz="0" w:space="0" w:color="auto"/>
                <w:left w:val="none" w:sz="0" w:space="0" w:color="auto"/>
                <w:bottom w:val="none" w:sz="0" w:space="0" w:color="auto"/>
                <w:right w:val="none" w:sz="0" w:space="0" w:color="auto"/>
              </w:divBdr>
            </w:div>
            <w:div w:id="417796444">
              <w:marLeft w:val="0"/>
              <w:marRight w:val="0"/>
              <w:marTop w:val="0"/>
              <w:marBottom w:val="0"/>
              <w:divBdr>
                <w:top w:val="none" w:sz="0" w:space="0" w:color="auto"/>
                <w:left w:val="none" w:sz="0" w:space="0" w:color="auto"/>
                <w:bottom w:val="none" w:sz="0" w:space="0" w:color="auto"/>
                <w:right w:val="none" w:sz="0" w:space="0" w:color="auto"/>
              </w:divBdr>
            </w:div>
            <w:div w:id="1942371935">
              <w:marLeft w:val="0"/>
              <w:marRight w:val="0"/>
              <w:marTop w:val="0"/>
              <w:marBottom w:val="0"/>
              <w:divBdr>
                <w:top w:val="none" w:sz="0" w:space="0" w:color="auto"/>
                <w:left w:val="none" w:sz="0" w:space="0" w:color="auto"/>
                <w:bottom w:val="none" w:sz="0" w:space="0" w:color="auto"/>
                <w:right w:val="none" w:sz="0" w:space="0" w:color="auto"/>
              </w:divBdr>
            </w:div>
            <w:div w:id="1483228843">
              <w:marLeft w:val="0"/>
              <w:marRight w:val="0"/>
              <w:marTop w:val="0"/>
              <w:marBottom w:val="0"/>
              <w:divBdr>
                <w:top w:val="none" w:sz="0" w:space="0" w:color="auto"/>
                <w:left w:val="none" w:sz="0" w:space="0" w:color="auto"/>
                <w:bottom w:val="none" w:sz="0" w:space="0" w:color="auto"/>
                <w:right w:val="none" w:sz="0" w:space="0" w:color="auto"/>
              </w:divBdr>
            </w:div>
            <w:div w:id="584146641">
              <w:marLeft w:val="0"/>
              <w:marRight w:val="0"/>
              <w:marTop w:val="0"/>
              <w:marBottom w:val="0"/>
              <w:divBdr>
                <w:top w:val="none" w:sz="0" w:space="0" w:color="auto"/>
                <w:left w:val="none" w:sz="0" w:space="0" w:color="auto"/>
                <w:bottom w:val="none" w:sz="0" w:space="0" w:color="auto"/>
                <w:right w:val="none" w:sz="0" w:space="0" w:color="auto"/>
              </w:divBdr>
            </w:div>
            <w:div w:id="791098636">
              <w:marLeft w:val="0"/>
              <w:marRight w:val="0"/>
              <w:marTop w:val="0"/>
              <w:marBottom w:val="0"/>
              <w:divBdr>
                <w:top w:val="none" w:sz="0" w:space="0" w:color="auto"/>
                <w:left w:val="none" w:sz="0" w:space="0" w:color="auto"/>
                <w:bottom w:val="none" w:sz="0" w:space="0" w:color="auto"/>
                <w:right w:val="none" w:sz="0" w:space="0" w:color="auto"/>
              </w:divBdr>
            </w:div>
            <w:div w:id="453906644">
              <w:marLeft w:val="0"/>
              <w:marRight w:val="0"/>
              <w:marTop w:val="0"/>
              <w:marBottom w:val="0"/>
              <w:divBdr>
                <w:top w:val="none" w:sz="0" w:space="0" w:color="auto"/>
                <w:left w:val="none" w:sz="0" w:space="0" w:color="auto"/>
                <w:bottom w:val="none" w:sz="0" w:space="0" w:color="auto"/>
                <w:right w:val="none" w:sz="0" w:space="0" w:color="auto"/>
              </w:divBdr>
            </w:div>
            <w:div w:id="597177232">
              <w:marLeft w:val="0"/>
              <w:marRight w:val="0"/>
              <w:marTop w:val="0"/>
              <w:marBottom w:val="0"/>
              <w:divBdr>
                <w:top w:val="none" w:sz="0" w:space="0" w:color="auto"/>
                <w:left w:val="none" w:sz="0" w:space="0" w:color="auto"/>
                <w:bottom w:val="none" w:sz="0" w:space="0" w:color="auto"/>
                <w:right w:val="none" w:sz="0" w:space="0" w:color="auto"/>
              </w:divBdr>
            </w:div>
            <w:div w:id="772364260">
              <w:marLeft w:val="0"/>
              <w:marRight w:val="0"/>
              <w:marTop w:val="0"/>
              <w:marBottom w:val="0"/>
              <w:divBdr>
                <w:top w:val="none" w:sz="0" w:space="0" w:color="auto"/>
                <w:left w:val="none" w:sz="0" w:space="0" w:color="auto"/>
                <w:bottom w:val="none" w:sz="0" w:space="0" w:color="auto"/>
                <w:right w:val="none" w:sz="0" w:space="0" w:color="auto"/>
              </w:divBdr>
            </w:div>
            <w:div w:id="1872836922">
              <w:marLeft w:val="0"/>
              <w:marRight w:val="0"/>
              <w:marTop w:val="0"/>
              <w:marBottom w:val="0"/>
              <w:divBdr>
                <w:top w:val="none" w:sz="0" w:space="0" w:color="auto"/>
                <w:left w:val="none" w:sz="0" w:space="0" w:color="auto"/>
                <w:bottom w:val="none" w:sz="0" w:space="0" w:color="auto"/>
                <w:right w:val="none" w:sz="0" w:space="0" w:color="auto"/>
              </w:divBdr>
            </w:div>
            <w:div w:id="72893796">
              <w:marLeft w:val="0"/>
              <w:marRight w:val="0"/>
              <w:marTop w:val="0"/>
              <w:marBottom w:val="0"/>
              <w:divBdr>
                <w:top w:val="none" w:sz="0" w:space="0" w:color="auto"/>
                <w:left w:val="none" w:sz="0" w:space="0" w:color="auto"/>
                <w:bottom w:val="none" w:sz="0" w:space="0" w:color="auto"/>
                <w:right w:val="none" w:sz="0" w:space="0" w:color="auto"/>
              </w:divBdr>
            </w:div>
            <w:div w:id="600261841">
              <w:marLeft w:val="0"/>
              <w:marRight w:val="0"/>
              <w:marTop w:val="0"/>
              <w:marBottom w:val="0"/>
              <w:divBdr>
                <w:top w:val="none" w:sz="0" w:space="0" w:color="auto"/>
                <w:left w:val="none" w:sz="0" w:space="0" w:color="auto"/>
                <w:bottom w:val="none" w:sz="0" w:space="0" w:color="auto"/>
                <w:right w:val="none" w:sz="0" w:space="0" w:color="auto"/>
              </w:divBdr>
            </w:div>
            <w:div w:id="311493549">
              <w:marLeft w:val="0"/>
              <w:marRight w:val="0"/>
              <w:marTop w:val="0"/>
              <w:marBottom w:val="0"/>
              <w:divBdr>
                <w:top w:val="none" w:sz="0" w:space="0" w:color="auto"/>
                <w:left w:val="none" w:sz="0" w:space="0" w:color="auto"/>
                <w:bottom w:val="none" w:sz="0" w:space="0" w:color="auto"/>
                <w:right w:val="none" w:sz="0" w:space="0" w:color="auto"/>
              </w:divBdr>
            </w:div>
            <w:div w:id="2145999475">
              <w:marLeft w:val="0"/>
              <w:marRight w:val="0"/>
              <w:marTop w:val="0"/>
              <w:marBottom w:val="0"/>
              <w:divBdr>
                <w:top w:val="none" w:sz="0" w:space="0" w:color="auto"/>
                <w:left w:val="none" w:sz="0" w:space="0" w:color="auto"/>
                <w:bottom w:val="none" w:sz="0" w:space="0" w:color="auto"/>
                <w:right w:val="none" w:sz="0" w:space="0" w:color="auto"/>
              </w:divBdr>
            </w:div>
            <w:div w:id="434666665">
              <w:marLeft w:val="0"/>
              <w:marRight w:val="0"/>
              <w:marTop w:val="0"/>
              <w:marBottom w:val="0"/>
              <w:divBdr>
                <w:top w:val="none" w:sz="0" w:space="0" w:color="auto"/>
                <w:left w:val="none" w:sz="0" w:space="0" w:color="auto"/>
                <w:bottom w:val="none" w:sz="0" w:space="0" w:color="auto"/>
                <w:right w:val="none" w:sz="0" w:space="0" w:color="auto"/>
              </w:divBdr>
            </w:div>
            <w:div w:id="348681151">
              <w:marLeft w:val="0"/>
              <w:marRight w:val="0"/>
              <w:marTop w:val="0"/>
              <w:marBottom w:val="0"/>
              <w:divBdr>
                <w:top w:val="none" w:sz="0" w:space="0" w:color="auto"/>
                <w:left w:val="none" w:sz="0" w:space="0" w:color="auto"/>
                <w:bottom w:val="none" w:sz="0" w:space="0" w:color="auto"/>
                <w:right w:val="none" w:sz="0" w:space="0" w:color="auto"/>
              </w:divBdr>
            </w:div>
            <w:div w:id="2133742458">
              <w:marLeft w:val="0"/>
              <w:marRight w:val="0"/>
              <w:marTop w:val="0"/>
              <w:marBottom w:val="0"/>
              <w:divBdr>
                <w:top w:val="none" w:sz="0" w:space="0" w:color="auto"/>
                <w:left w:val="none" w:sz="0" w:space="0" w:color="auto"/>
                <w:bottom w:val="none" w:sz="0" w:space="0" w:color="auto"/>
                <w:right w:val="none" w:sz="0" w:space="0" w:color="auto"/>
              </w:divBdr>
            </w:div>
            <w:div w:id="445196272">
              <w:marLeft w:val="0"/>
              <w:marRight w:val="0"/>
              <w:marTop w:val="0"/>
              <w:marBottom w:val="0"/>
              <w:divBdr>
                <w:top w:val="none" w:sz="0" w:space="0" w:color="auto"/>
                <w:left w:val="none" w:sz="0" w:space="0" w:color="auto"/>
                <w:bottom w:val="none" w:sz="0" w:space="0" w:color="auto"/>
                <w:right w:val="none" w:sz="0" w:space="0" w:color="auto"/>
              </w:divBdr>
            </w:div>
            <w:div w:id="759761003">
              <w:marLeft w:val="0"/>
              <w:marRight w:val="0"/>
              <w:marTop w:val="0"/>
              <w:marBottom w:val="0"/>
              <w:divBdr>
                <w:top w:val="none" w:sz="0" w:space="0" w:color="auto"/>
                <w:left w:val="none" w:sz="0" w:space="0" w:color="auto"/>
                <w:bottom w:val="none" w:sz="0" w:space="0" w:color="auto"/>
                <w:right w:val="none" w:sz="0" w:space="0" w:color="auto"/>
              </w:divBdr>
            </w:div>
            <w:div w:id="16582083">
              <w:marLeft w:val="0"/>
              <w:marRight w:val="0"/>
              <w:marTop w:val="0"/>
              <w:marBottom w:val="0"/>
              <w:divBdr>
                <w:top w:val="none" w:sz="0" w:space="0" w:color="auto"/>
                <w:left w:val="none" w:sz="0" w:space="0" w:color="auto"/>
                <w:bottom w:val="none" w:sz="0" w:space="0" w:color="auto"/>
                <w:right w:val="none" w:sz="0" w:space="0" w:color="auto"/>
              </w:divBdr>
            </w:div>
            <w:div w:id="64033588">
              <w:marLeft w:val="0"/>
              <w:marRight w:val="0"/>
              <w:marTop w:val="0"/>
              <w:marBottom w:val="0"/>
              <w:divBdr>
                <w:top w:val="none" w:sz="0" w:space="0" w:color="auto"/>
                <w:left w:val="none" w:sz="0" w:space="0" w:color="auto"/>
                <w:bottom w:val="none" w:sz="0" w:space="0" w:color="auto"/>
                <w:right w:val="none" w:sz="0" w:space="0" w:color="auto"/>
              </w:divBdr>
            </w:div>
            <w:div w:id="792138618">
              <w:marLeft w:val="0"/>
              <w:marRight w:val="0"/>
              <w:marTop w:val="0"/>
              <w:marBottom w:val="0"/>
              <w:divBdr>
                <w:top w:val="none" w:sz="0" w:space="0" w:color="auto"/>
                <w:left w:val="none" w:sz="0" w:space="0" w:color="auto"/>
                <w:bottom w:val="none" w:sz="0" w:space="0" w:color="auto"/>
                <w:right w:val="none" w:sz="0" w:space="0" w:color="auto"/>
              </w:divBdr>
            </w:div>
            <w:div w:id="1256787351">
              <w:marLeft w:val="0"/>
              <w:marRight w:val="0"/>
              <w:marTop w:val="0"/>
              <w:marBottom w:val="0"/>
              <w:divBdr>
                <w:top w:val="none" w:sz="0" w:space="0" w:color="auto"/>
                <w:left w:val="none" w:sz="0" w:space="0" w:color="auto"/>
                <w:bottom w:val="none" w:sz="0" w:space="0" w:color="auto"/>
                <w:right w:val="none" w:sz="0" w:space="0" w:color="auto"/>
              </w:divBdr>
            </w:div>
            <w:div w:id="1861967395">
              <w:marLeft w:val="0"/>
              <w:marRight w:val="0"/>
              <w:marTop w:val="0"/>
              <w:marBottom w:val="0"/>
              <w:divBdr>
                <w:top w:val="none" w:sz="0" w:space="0" w:color="auto"/>
                <w:left w:val="none" w:sz="0" w:space="0" w:color="auto"/>
                <w:bottom w:val="none" w:sz="0" w:space="0" w:color="auto"/>
                <w:right w:val="none" w:sz="0" w:space="0" w:color="auto"/>
              </w:divBdr>
            </w:div>
            <w:div w:id="425657046">
              <w:marLeft w:val="0"/>
              <w:marRight w:val="0"/>
              <w:marTop w:val="0"/>
              <w:marBottom w:val="0"/>
              <w:divBdr>
                <w:top w:val="none" w:sz="0" w:space="0" w:color="auto"/>
                <w:left w:val="none" w:sz="0" w:space="0" w:color="auto"/>
                <w:bottom w:val="none" w:sz="0" w:space="0" w:color="auto"/>
                <w:right w:val="none" w:sz="0" w:space="0" w:color="auto"/>
              </w:divBdr>
            </w:div>
            <w:div w:id="1217089553">
              <w:marLeft w:val="0"/>
              <w:marRight w:val="0"/>
              <w:marTop w:val="0"/>
              <w:marBottom w:val="0"/>
              <w:divBdr>
                <w:top w:val="none" w:sz="0" w:space="0" w:color="auto"/>
                <w:left w:val="none" w:sz="0" w:space="0" w:color="auto"/>
                <w:bottom w:val="none" w:sz="0" w:space="0" w:color="auto"/>
                <w:right w:val="none" w:sz="0" w:space="0" w:color="auto"/>
              </w:divBdr>
            </w:div>
            <w:div w:id="1201749186">
              <w:marLeft w:val="0"/>
              <w:marRight w:val="0"/>
              <w:marTop w:val="0"/>
              <w:marBottom w:val="0"/>
              <w:divBdr>
                <w:top w:val="none" w:sz="0" w:space="0" w:color="auto"/>
                <w:left w:val="none" w:sz="0" w:space="0" w:color="auto"/>
                <w:bottom w:val="none" w:sz="0" w:space="0" w:color="auto"/>
                <w:right w:val="none" w:sz="0" w:space="0" w:color="auto"/>
              </w:divBdr>
            </w:div>
            <w:div w:id="112872759">
              <w:marLeft w:val="0"/>
              <w:marRight w:val="0"/>
              <w:marTop w:val="0"/>
              <w:marBottom w:val="0"/>
              <w:divBdr>
                <w:top w:val="none" w:sz="0" w:space="0" w:color="auto"/>
                <w:left w:val="none" w:sz="0" w:space="0" w:color="auto"/>
                <w:bottom w:val="none" w:sz="0" w:space="0" w:color="auto"/>
                <w:right w:val="none" w:sz="0" w:space="0" w:color="auto"/>
              </w:divBdr>
            </w:div>
            <w:div w:id="1507020169">
              <w:marLeft w:val="0"/>
              <w:marRight w:val="0"/>
              <w:marTop w:val="0"/>
              <w:marBottom w:val="0"/>
              <w:divBdr>
                <w:top w:val="none" w:sz="0" w:space="0" w:color="auto"/>
                <w:left w:val="none" w:sz="0" w:space="0" w:color="auto"/>
                <w:bottom w:val="none" w:sz="0" w:space="0" w:color="auto"/>
                <w:right w:val="none" w:sz="0" w:space="0" w:color="auto"/>
              </w:divBdr>
            </w:div>
            <w:div w:id="820854834">
              <w:marLeft w:val="0"/>
              <w:marRight w:val="0"/>
              <w:marTop w:val="0"/>
              <w:marBottom w:val="0"/>
              <w:divBdr>
                <w:top w:val="none" w:sz="0" w:space="0" w:color="auto"/>
                <w:left w:val="none" w:sz="0" w:space="0" w:color="auto"/>
                <w:bottom w:val="none" w:sz="0" w:space="0" w:color="auto"/>
                <w:right w:val="none" w:sz="0" w:space="0" w:color="auto"/>
              </w:divBdr>
            </w:div>
            <w:div w:id="1322007577">
              <w:marLeft w:val="0"/>
              <w:marRight w:val="0"/>
              <w:marTop w:val="0"/>
              <w:marBottom w:val="0"/>
              <w:divBdr>
                <w:top w:val="none" w:sz="0" w:space="0" w:color="auto"/>
                <w:left w:val="none" w:sz="0" w:space="0" w:color="auto"/>
                <w:bottom w:val="none" w:sz="0" w:space="0" w:color="auto"/>
                <w:right w:val="none" w:sz="0" w:space="0" w:color="auto"/>
              </w:divBdr>
            </w:div>
            <w:div w:id="579095816">
              <w:marLeft w:val="0"/>
              <w:marRight w:val="0"/>
              <w:marTop w:val="0"/>
              <w:marBottom w:val="0"/>
              <w:divBdr>
                <w:top w:val="none" w:sz="0" w:space="0" w:color="auto"/>
                <w:left w:val="none" w:sz="0" w:space="0" w:color="auto"/>
                <w:bottom w:val="none" w:sz="0" w:space="0" w:color="auto"/>
                <w:right w:val="none" w:sz="0" w:space="0" w:color="auto"/>
              </w:divBdr>
            </w:div>
            <w:div w:id="1536891654">
              <w:marLeft w:val="0"/>
              <w:marRight w:val="0"/>
              <w:marTop w:val="0"/>
              <w:marBottom w:val="0"/>
              <w:divBdr>
                <w:top w:val="none" w:sz="0" w:space="0" w:color="auto"/>
                <w:left w:val="none" w:sz="0" w:space="0" w:color="auto"/>
                <w:bottom w:val="none" w:sz="0" w:space="0" w:color="auto"/>
                <w:right w:val="none" w:sz="0" w:space="0" w:color="auto"/>
              </w:divBdr>
            </w:div>
            <w:div w:id="1131898936">
              <w:marLeft w:val="0"/>
              <w:marRight w:val="0"/>
              <w:marTop w:val="0"/>
              <w:marBottom w:val="0"/>
              <w:divBdr>
                <w:top w:val="none" w:sz="0" w:space="0" w:color="auto"/>
                <w:left w:val="none" w:sz="0" w:space="0" w:color="auto"/>
                <w:bottom w:val="none" w:sz="0" w:space="0" w:color="auto"/>
                <w:right w:val="none" w:sz="0" w:space="0" w:color="auto"/>
              </w:divBdr>
            </w:div>
            <w:div w:id="1557276637">
              <w:marLeft w:val="0"/>
              <w:marRight w:val="0"/>
              <w:marTop w:val="0"/>
              <w:marBottom w:val="0"/>
              <w:divBdr>
                <w:top w:val="none" w:sz="0" w:space="0" w:color="auto"/>
                <w:left w:val="none" w:sz="0" w:space="0" w:color="auto"/>
                <w:bottom w:val="none" w:sz="0" w:space="0" w:color="auto"/>
                <w:right w:val="none" w:sz="0" w:space="0" w:color="auto"/>
              </w:divBdr>
            </w:div>
            <w:div w:id="1252394335">
              <w:marLeft w:val="0"/>
              <w:marRight w:val="0"/>
              <w:marTop w:val="0"/>
              <w:marBottom w:val="0"/>
              <w:divBdr>
                <w:top w:val="none" w:sz="0" w:space="0" w:color="auto"/>
                <w:left w:val="none" w:sz="0" w:space="0" w:color="auto"/>
                <w:bottom w:val="none" w:sz="0" w:space="0" w:color="auto"/>
                <w:right w:val="none" w:sz="0" w:space="0" w:color="auto"/>
              </w:divBdr>
            </w:div>
            <w:div w:id="251158938">
              <w:marLeft w:val="0"/>
              <w:marRight w:val="0"/>
              <w:marTop w:val="0"/>
              <w:marBottom w:val="0"/>
              <w:divBdr>
                <w:top w:val="none" w:sz="0" w:space="0" w:color="auto"/>
                <w:left w:val="none" w:sz="0" w:space="0" w:color="auto"/>
                <w:bottom w:val="none" w:sz="0" w:space="0" w:color="auto"/>
                <w:right w:val="none" w:sz="0" w:space="0" w:color="auto"/>
              </w:divBdr>
            </w:div>
            <w:div w:id="1920363909">
              <w:marLeft w:val="0"/>
              <w:marRight w:val="0"/>
              <w:marTop w:val="0"/>
              <w:marBottom w:val="0"/>
              <w:divBdr>
                <w:top w:val="none" w:sz="0" w:space="0" w:color="auto"/>
                <w:left w:val="none" w:sz="0" w:space="0" w:color="auto"/>
                <w:bottom w:val="none" w:sz="0" w:space="0" w:color="auto"/>
                <w:right w:val="none" w:sz="0" w:space="0" w:color="auto"/>
              </w:divBdr>
            </w:div>
            <w:div w:id="817301616">
              <w:marLeft w:val="0"/>
              <w:marRight w:val="0"/>
              <w:marTop w:val="0"/>
              <w:marBottom w:val="0"/>
              <w:divBdr>
                <w:top w:val="none" w:sz="0" w:space="0" w:color="auto"/>
                <w:left w:val="none" w:sz="0" w:space="0" w:color="auto"/>
                <w:bottom w:val="none" w:sz="0" w:space="0" w:color="auto"/>
                <w:right w:val="none" w:sz="0" w:space="0" w:color="auto"/>
              </w:divBdr>
            </w:div>
            <w:div w:id="1123767481">
              <w:marLeft w:val="0"/>
              <w:marRight w:val="0"/>
              <w:marTop w:val="0"/>
              <w:marBottom w:val="0"/>
              <w:divBdr>
                <w:top w:val="none" w:sz="0" w:space="0" w:color="auto"/>
                <w:left w:val="none" w:sz="0" w:space="0" w:color="auto"/>
                <w:bottom w:val="none" w:sz="0" w:space="0" w:color="auto"/>
                <w:right w:val="none" w:sz="0" w:space="0" w:color="auto"/>
              </w:divBdr>
            </w:div>
            <w:div w:id="1717310874">
              <w:marLeft w:val="0"/>
              <w:marRight w:val="0"/>
              <w:marTop w:val="0"/>
              <w:marBottom w:val="0"/>
              <w:divBdr>
                <w:top w:val="none" w:sz="0" w:space="0" w:color="auto"/>
                <w:left w:val="none" w:sz="0" w:space="0" w:color="auto"/>
                <w:bottom w:val="none" w:sz="0" w:space="0" w:color="auto"/>
                <w:right w:val="none" w:sz="0" w:space="0" w:color="auto"/>
              </w:divBdr>
            </w:div>
            <w:div w:id="1061711396">
              <w:marLeft w:val="0"/>
              <w:marRight w:val="0"/>
              <w:marTop w:val="0"/>
              <w:marBottom w:val="0"/>
              <w:divBdr>
                <w:top w:val="none" w:sz="0" w:space="0" w:color="auto"/>
                <w:left w:val="none" w:sz="0" w:space="0" w:color="auto"/>
                <w:bottom w:val="none" w:sz="0" w:space="0" w:color="auto"/>
                <w:right w:val="none" w:sz="0" w:space="0" w:color="auto"/>
              </w:divBdr>
            </w:div>
            <w:div w:id="198055308">
              <w:marLeft w:val="0"/>
              <w:marRight w:val="0"/>
              <w:marTop w:val="0"/>
              <w:marBottom w:val="0"/>
              <w:divBdr>
                <w:top w:val="none" w:sz="0" w:space="0" w:color="auto"/>
                <w:left w:val="none" w:sz="0" w:space="0" w:color="auto"/>
                <w:bottom w:val="none" w:sz="0" w:space="0" w:color="auto"/>
                <w:right w:val="none" w:sz="0" w:space="0" w:color="auto"/>
              </w:divBdr>
            </w:div>
            <w:div w:id="696272161">
              <w:marLeft w:val="0"/>
              <w:marRight w:val="0"/>
              <w:marTop w:val="0"/>
              <w:marBottom w:val="0"/>
              <w:divBdr>
                <w:top w:val="none" w:sz="0" w:space="0" w:color="auto"/>
                <w:left w:val="none" w:sz="0" w:space="0" w:color="auto"/>
                <w:bottom w:val="none" w:sz="0" w:space="0" w:color="auto"/>
                <w:right w:val="none" w:sz="0" w:space="0" w:color="auto"/>
              </w:divBdr>
            </w:div>
            <w:div w:id="223375922">
              <w:marLeft w:val="0"/>
              <w:marRight w:val="0"/>
              <w:marTop w:val="0"/>
              <w:marBottom w:val="0"/>
              <w:divBdr>
                <w:top w:val="none" w:sz="0" w:space="0" w:color="auto"/>
                <w:left w:val="none" w:sz="0" w:space="0" w:color="auto"/>
                <w:bottom w:val="none" w:sz="0" w:space="0" w:color="auto"/>
                <w:right w:val="none" w:sz="0" w:space="0" w:color="auto"/>
              </w:divBdr>
            </w:div>
            <w:div w:id="189994360">
              <w:marLeft w:val="0"/>
              <w:marRight w:val="0"/>
              <w:marTop w:val="0"/>
              <w:marBottom w:val="0"/>
              <w:divBdr>
                <w:top w:val="none" w:sz="0" w:space="0" w:color="auto"/>
                <w:left w:val="none" w:sz="0" w:space="0" w:color="auto"/>
                <w:bottom w:val="none" w:sz="0" w:space="0" w:color="auto"/>
                <w:right w:val="none" w:sz="0" w:space="0" w:color="auto"/>
              </w:divBdr>
            </w:div>
            <w:div w:id="975600344">
              <w:marLeft w:val="0"/>
              <w:marRight w:val="0"/>
              <w:marTop w:val="0"/>
              <w:marBottom w:val="0"/>
              <w:divBdr>
                <w:top w:val="none" w:sz="0" w:space="0" w:color="auto"/>
                <w:left w:val="none" w:sz="0" w:space="0" w:color="auto"/>
                <w:bottom w:val="none" w:sz="0" w:space="0" w:color="auto"/>
                <w:right w:val="none" w:sz="0" w:space="0" w:color="auto"/>
              </w:divBdr>
            </w:div>
            <w:div w:id="1663123269">
              <w:marLeft w:val="0"/>
              <w:marRight w:val="0"/>
              <w:marTop w:val="0"/>
              <w:marBottom w:val="0"/>
              <w:divBdr>
                <w:top w:val="none" w:sz="0" w:space="0" w:color="auto"/>
                <w:left w:val="none" w:sz="0" w:space="0" w:color="auto"/>
                <w:bottom w:val="none" w:sz="0" w:space="0" w:color="auto"/>
                <w:right w:val="none" w:sz="0" w:space="0" w:color="auto"/>
              </w:divBdr>
            </w:div>
            <w:div w:id="1690135950">
              <w:marLeft w:val="0"/>
              <w:marRight w:val="0"/>
              <w:marTop w:val="0"/>
              <w:marBottom w:val="0"/>
              <w:divBdr>
                <w:top w:val="none" w:sz="0" w:space="0" w:color="auto"/>
                <w:left w:val="none" w:sz="0" w:space="0" w:color="auto"/>
                <w:bottom w:val="none" w:sz="0" w:space="0" w:color="auto"/>
                <w:right w:val="none" w:sz="0" w:space="0" w:color="auto"/>
              </w:divBdr>
            </w:div>
            <w:div w:id="255017563">
              <w:marLeft w:val="0"/>
              <w:marRight w:val="0"/>
              <w:marTop w:val="0"/>
              <w:marBottom w:val="0"/>
              <w:divBdr>
                <w:top w:val="none" w:sz="0" w:space="0" w:color="auto"/>
                <w:left w:val="none" w:sz="0" w:space="0" w:color="auto"/>
                <w:bottom w:val="none" w:sz="0" w:space="0" w:color="auto"/>
                <w:right w:val="none" w:sz="0" w:space="0" w:color="auto"/>
              </w:divBdr>
            </w:div>
            <w:div w:id="937106072">
              <w:marLeft w:val="0"/>
              <w:marRight w:val="0"/>
              <w:marTop w:val="0"/>
              <w:marBottom w:val="0"/>
              <w:divBdr>
                <w:top w:val="none" w:sz="0" w:space="0" w:color="auto"/>
                <w:left w:val="none" w:sz="0" w:space="0" w:color="auto"/>
                <w:bottom w:val="none" w:sz="0" w:space="0" w:color="auto"/>
                <w:right w:val="none" w:sz="0" w:space="0" w:color="auto"/>
              </w:divBdr>
            </w:div>
            <w:div w:id="1499810312">
              <w:marLeft w:val="0"/>
              <w:marRight w:val="0"/>
              <w:marTop w:val="0"/>
              <w:marBottom w:val="0"/>
              <w:divBdr>
                <w:top w:val="none" w:sz="0" w:space="0" w:color="auto"/>
                <w:left w:val="none" w:sz="0" w:space="0" w:color="auto"/>
                <w:bottom w:val="none" w:sz="0" w:space="0" w:color="auto"/>
                <w:right w:val="none" w:sz="0" w:space="0" w:color="auto"/>
              </w:divBdr>
            </w:div>
            <w:div w:id="801070129">
              <w:marLeft w:val="0"/>
              <w:marRight w:val="0"/>
              <w:marTop w:val="0"/>
              <w:marBottom w:val="0"/>
              <w:divBdr>
                <w:top w:val="none" w:sz="0" w:space="0" w:color="auto"/>
                <w:left w:val="none" w:sz="0" w:space="0" w:color="auto"/>
                <w:bottom w:val="none" w:sz="0" w:space="0" w:color="auto"/>
                <w:right w:val="none" w:sz="0" w:space="0" w:color="auto"/>
              </w:divBdr>
            </w:div>
            <w:div w:id="1770079936">
              <w:marLeft w:val="0"/>
              <w:marRight w:val="0"/>
              <w:marTop w:val="0"/>
              <w:marBottom w:val="0"/>
              <w:divBdr>
                <w:top w:val="none" w:sz="0" w:space="0" w:color="auto"/>
                <w:left w:val="none" w:sz="0" w:space="0" w:color="auto"/>
                <w:bottom w:val="none" w:sz="0" w:space="0" w:color="auto"/>
                <w:right w:val="none" w:sz="0" w:space="0" w:color="auto"/>
              </w:divBdr>
            </w:div>
            <w:div w:id="1615751137">
              <w:marLeft w:val="0"/>
              <w:marRight w:val="0"/>
              <w:marTop w:val="0"/>
              <w:marBottom w:val="0"/>
              <w:divBdr>
                <w:top w:val="none" w:sz="0" w:space="0" w:color="auto"/>
                <w:left w:val="none" w:sz="0" w:space="0" w:color="auto"/>
                <w:bottom w:val="none" w:sz="0" w:space="0" w:color="auto"/>
                <w:right w:val="none" w:sz="0" w:space="0" w:color="auto"/>
              </w:divBdr>
            </w:div>
            <w:div w:id="1249773121">
              <w:marLeft w:val="0"/>
              <w:marRight w:val="0"/>
              <w:marTop w:val="0"/>
              <w:marBottom w:val="0"/>
              <w:divBdr>
                <w:top w:val="none" w:sz="0" w:space="0" w:color="auto"/>
                <w:left w:val="none" w:sz="0" w:space="0" w:color="auto"/>
                <w:bottom w:val="none" w:sz="0" w:space="0" w:color="auto"/>
                <w:right w:val="none" w:sz="0" w:space="0" w:color="auto"/>
              </w:divBdr>
            </w:div>
            <w:div w:id="1794054788">
              <w:marLeft w:val="0"/>
              <w:marRight w:val="0"/>
              <w:marTop w:val="0"/>
              <w:marBottom w:val="0"/>
              <w:divBdr>
                <w:top w:val="none" w:sz="0" w:space="0" w:color="auto"/>
                <w:left w:val="none" w:sz="0" w:space="0" w:color="auto"/>
                <w:bottom w:val="none" w:sz="0" w:space="0" w:color="auto"/>
                <w:right w:val="none" w:sz="0" w:space="0" w:color="auto"/>
              </w:divBdr>
            </w:div>
            <w:div w:id="1149516466">
              <w:marLeft w:val="0"/>
              <w:marRight w:val="0"/>
              <w:marTop w:val="0"/>
              <w:marBottom w:val="0"/>
              <w:divBdr>
                <w:top w:val="none" w:sz="0" w:space="0" w:color="auto"/>
                <w:left w:val="none" w:sz="0" w:space="0" w:color="auto"/>
                <w:bottom w:val="none" w:sz="0" w:space="0" w:color="auto"/>
                <w:right w:val="none" w:sz="0" w:space="0" w:color="auto"/>
              </w:divBdr>
            </w:div>
            <w:div w:id="1623073822">
              <w:marLeft w:val="0"/>
              <w:marRight w:val="0"/>
              <w:marTop w:val="0"/>
              <w:marBottom w:val="0"/>
              <w:divBdr>
                <w:top w:val="none" w:sz="0" w:space="0" w:color="auto"/>
                <w:left w:val="none" w:sz="0" w:space="0" w:color="auto"/>
                <w:bottom w:val="none" w:sz="0" w:space="0" w:color="auto"/>
                <w:right w:val="none" w:sz="0" w:space="0" w:color="auto"/>
              </w:divBdr>
            </w:div>
            <w:div w:id="697392631">
              <w:marLeft w:val="0"/>
              <w:marRight w:val="0"/>
              <w:marTop w:val="0"/>
              <w:marBottom w:val="0"/>
              <w:divBdr>
                <w:top w:val="none" w:sz="0" w:space="0" w:color="auto"/>
                <w:left w:val="none" w:sz="0" w:space="0" w:color="auto"/>
                <w:bottom w:val="none" w:sz="0" w:space="0" w:color="auto"/>
                <w:right w:val="none" w:sz="0" w:space="0" w:color="auto"/>
              </w:divBdr>
            </w:div>
            <w:div w:id="1640844313">
              <w:marLeft w:val="0"/>
              <w:marRight w:val="0"/>
              <w:marTop w:val="0"/>
              <w:marBottom w:val="0"/>
              <w:divBdr>
                <w:top w:val="none" w:sz="0" w:space="0" w:color="auto"/>
                <w:left w:val="none" w:sz="0" w:space="0" w:color="auto"/>
                <w:bottom w:val="none" w:sz="0" w:space="0" w:color="auto"/>
                <w:right w:val="none" w:sz="0" w:space="0" w:color="auto"/>
              </w:divBdr>
            </w:div>
            <w:div w:id="112093506">
              <w:marLeft w:val="0"/>
              <w:marRight w:val="0"/>
              <w:marTop w:val="0"/>
              <w:marBottom w:val="0"/>
              <w:divBdr>
                <w:top w:val="none" w:sz="0" w:space="0" w:color="auto"/>
                <w:left w:val="none" w:sz="0" w:space="0" w:color="auto"/>
                <w:bottom w:val="none" w:sz="0" w:space="0" w:color="auto"/>
                <w:right w:val="none" w:sz="0" w:space="0" w:color="auto"/>
              </w:divBdr>
            </w:div>
            <w:div w:id="901716554">
              <w:marLeft w:val="0"/>
              <w:marRight w:val="0"/>
              <w:marTop w:val="0"/>
              <w:marBottom w:val="0"/>
              <w:divBdr>
                <w:top w:val="none" w:sz="0" w:space="0" w:color="auto"/>
                <w:left w:val="none" w:sz="0" w:space="0" w:color="auto"/>
                <w:bottom w:val="none" w:sz="0" w:space="0" w:color="auto"/>
                <w:right w:val="none" w:sz="0" w:space="0" w:color="auto"/>
              </w:divBdr>
            </w:div>
            <w:div w:id="351955211">
              <w:marLeft w:val="0"/>
              <w:marRight w:val="0"/>
              <w:marTop w:val="0"/>
              <w:marBottom w:val="0"/>
              <w:divBdr>
                <w:top w:val="none" w:sz="0" w:space="0" w:color="auto"/>
                <w:left w:val="none" w:sz="0" w:space="0" w:color="auto"/>
                <w:bottom w:val="none" w:sz="0" w:space="0" w:color="auto"/>
                <w:right w:val="none" w:sz="0" w:space="0" w:color="auto"/>
              </w:divBdr>
            </w:div>
            <w:div w:id="1606695441">
              <w:marLeft w:val="0"/>
              <w:marRight w:val="0"/>
              <w:marTop w:val="0"/>
              <w:marBottom w:val="0"/>
              <w:divBdr>
                <w:top w:val="none" w:sz="0" w:space="0" w:color="auto"/>
                <w:left w:val="none" w:sz="0" w:space="0" w:color="auto"/>
                <w:bottom w:val="none" w:sz="0" w:space="0" w:color="auto"/>
                <w:right w:val="none" w:sz="0" w:space="0" w:color="auto"/>
              </w:divBdr>
            </w:div>
            <w:div w:id="1138500133">
              <w:marLeft w:val="0"/>
              <w:marRight w:val="0"/>
              <w:marTop w:val="0"/>
              <w:marBottom w:val="0"/>
              <w:divBdr>
                <w:top w:val="none" w:sz="0" w:space="0" w:color="auto"/>
                <w:left w:val="none" w:sz="0" w:space="0" w:color="auto"/>
                <w:bottom w:val="none" w:sz="0" w:space="0" w:color="auto"/>
                <w:right w:val="none" w:sz="0" w:space="0" w:color="auto"/>
              </w:divBdr>
            </w:div>
            <w:div w:id="1947425398">
              <w:marLeft w:val="0"/>
              <w:marRight w:val="0"/>
              <w:marTop w:val="0"/>
              <w:marBottom w:val="0"/>
              <w:divBdr>
                <w:top w:val="none" w:sz="0" w:space="0" w:color="auto"/>
                <w:left w:val="none" w:sz="0" w:space="0" w:color="auto"/>
                <w:bottom w:val="none" w:sz="0" w:space="0" w:color="auto"/>
                <w:right w:val="none" w:sz="0" w:space="0" w:color="auto"/>
              </w:divBdr>
            </w:div>
            <w:div w:id="2117366398">
              <w:marLeft w:val="0"/>
              <w:marRight w:val="0"/>
              <w:marTop w:val="0"/>
              <w:marBottom w:val="0"/>
              <w:divBdr>
                <w:top w:val="none" w:sz="0" w:space="0" w:color="auto"/>
                <w:left w:val="none" w:sz="0" w:space="0" w:color="auto"/>
                <w:bottom w:val="none" w:sz="0" w:space="0" w:color="auto"/>
                <w:right w:val="none" w:sz="0" w:space="0" w:color="auto"/>
              </w:divBdr>
            </w:div>
            <w:div w:id="48310915">
              <w:marLeft w:val="0"/>
              <w:marRight w:val="0"/>
              <w:marTop w:val="0"/>
              <w:marBottom w:val="0"/>
              <w:divBdr>
                <w:top w:val="none" w:sz="0" w:space="0" w:color="auto"/>
                <w:left w:val="none" w:sz="0" w:space="0" w:color="auto"/>
                <w:bottom w:val="none" w:sz="0" w:space="0" w:color="auto"/>
                <w:right w:val="none" w:sz="0" w:space="0" w:color="auto"/>
              </w:divBdr>
            </w:div>
            <w:div w:id="1917125940">
              <w:marLeft w:val="0"/>
              <w:marRight w:val="0"/>
              <w:marTop w:val="0"/>
              <w:marBottom w:val="0"/>
              <w:divBdr>
                <w:top w:val="none" w:sz="0" w:space="0" w:color="auto"/>
                <w:left w:val="none" w:sz="0" w:space="0" w:color="auto"/>
                <w:bottom w:val="none" w:sz="0" w:space="0" w:color="auto"/>
                <w:right w:val="none" w:sz="0" w:space="0" w:color="auto"/>
              </w:divBdr>
            </w:div>
            <w:div w:id="732848003">
              <w:marLeft w:val="0"/>
              <w:marRight w:val="0"/>
              <w:marTop w:val="0"/>
              <w:marBottom w:val="0"/>
              <w:divBdr>
                <w:top w:val="none" w:sz="0" w:space="0" w:color="auto"/>
                <w:left w:val="none" w:sz="0" w:space="0" w:color="auto"/>
                <w:bottom w:val="none" w:sz="0" w:space="0" w:color="auto"/>
                <w:right w:val="none" w:sz="0" w:space="0" w:color="auto"/>
              </w:divBdr>
            </w:div>
            <w:div w:id="1284075770">
              <w:marLeft w:val="0"/>
              <w:marRight w:val="0"/>
              <w:marTop w:val="0"/>
              <w:marBottom w:val="0"/>
              <w:divBdr>
                <w:top w:val="none" w:sz="0" w:space="0" w:color="auto"/>
                <w:left w:val="none" w:sz="0" w:space="0" w:color="auto"/>
                <w:bottom w:val="none" w:sz="0" w:space="0" w:color="auto"/>
                <w:right w:val="none" w:sz="0" w:space="0" w:color="auto"/>
              </w:divBdr>
            </w:div>
            <w:div w:id="1166677343">
              <w:marLeft w:val="0"/>
              <w:marRight w:val="0"/>
              <w:marTop w:val="0"/>
              <w:marBottom w:val="0"/>
              <w:divBdr>
                <w:top w:val="none" w:sz="0" w:space="0" w:color="auto"/>
                <w:left w:val="none" w:sz="0" w:space="0" w:color="auto"/>
                <w:bottom w:val="none" w:sz="0" w:space="0" w:color="auto"/>
                <w:right w:val="none" w:sz="0" w:space="0" w:color="auto"/>
              </w:divBdr>
            </w:div>
            <w:div w:id="1534031921">
              <w:marLeft w:val="0"/>
              <w:marRight w:val="0"/>
              <w:marTop w:val="0"/>
              <w:marBottom w:val="0"/>
              <w:divBdr>
                <w:top w:val="none" w:sz="0" w:space="0" w:color="auto"/>
                <w:left w:val="none" w:sz="0" w:space="0" w:color="auto"/>
                <w:bottom w:val="none" w:sz="0" w:space="0" w:color="auto"/>
                <w:right w:val="none" w:sz="0" w:space="0" w:color="auto"/>
              </w:divBdr>
            </w:div>
            <w:div w:id="512570614">
              <w:marLeft w:val="0"/>
              <w:marRight w:val="0"/>
              <w:marTop w:val="0"/>
              <w:marBottom w:val="0"/>
              <w:divBdr>
                <w:top w:val="none" w:sz="0" w:space="0" w:color="auto"/>
                <w:left w:val="none" w:sz="0" w:space="0" w:color="auto"/>
                <w:bottom w:val="none" w:sz="0" w:space="0" w:color="auto"/>
                <w:right w:val="none" w:sz="0" w:space="0" w:color="auto"/>
              </w:divBdr>
            </w:div>
            <w:div w:id="1198279380">
              <w:marLeft w:val="0"/>
              <w:marRight w:val="0"/>
              <w:marTop w:val="0"/>
              <w:marBottom w:val="0"/>
              <w:divBdr>
                <w:top w:val="none" w:sz="0" w:space="0" w:color="auto"/>
                <w:left w:val="none" w:sz="0" w:space="0" w:color="auto"/>
                <w:bottom w:val="none" w:sz="0" w:space="0" w:color="auto"/>
                <w:right w:val="none" w:sz="0" w:space="0" w:color="auto"/>
              </w:divBdr>
            </w:div>
            <w:div w:id="1142965004">
              <w:marLeft w:val="0"/>
              <w:marRight w:val="0"/>
              <w:marTop w:val="0"/>
              <w:marBottom w:val="0"/>
              <w:divBdr>
                <w:top w:val="none" w:sz="0" w:space="0" w:color="auto"/>
                <w:left w:val="none" w:sz="0" w:space="0" w:color="auto"/>
                <w:bottom w:val="none" w:sz="0" w:space="0" w:color="auto"/>
                <w:right w:val="none" w:sz="0" w:space="0" w:color="auto"/>
              </w:divBdr>
            </w:div>
            <w:div w:id="771628746">
              <w:marLeft w:val="0"/>
              <w:marRight w:val="0"/>
              <w:marTop w:val="0"/>
              <w:marBottom w:val="0"/>
              <w:divBdr>
                <w:top w:val="none" w:sz="0" w:space="0" w:color="auto"/>
                <w:left w:val="none" w:sz="0" w:space="0" w:color="auto"/>
                <w:bottom w:val="none" w:sz="0" w:space="0" w:color="auto"/>
                <w:right w:val="none" w:sz="0" w:space="0" w:color="auto"/>
              </w:divBdr>
            </w:div>
            <w:div w:id="1120807396">
              <w:marLeft w:val="0"/>
              <w:marRight w:val="0"/>
              <w:marTop w:val="0"/>
              <w:marBottom w:val="0"/>
              <w:divBdr>
                <w:top w:val="none" w:sz="0" w:space="0" w:color="auto"/>
                <w:left w:val="none" w:sz="0" w:space="0" w:color="auto"/>
                <w:bottom w:val="none" w:sz="0" w:space="0" w:color="auto"/>
                <w:right w:val="none" w:sz="0" w:space="0" w:color="auto"/>
              </w:divBdr>
            </w:div>
            <w:div w:id="402680111">
              <w:marLeft w:val="0"/>
              <w:marRight w:val="0"/>
              <w:marTop w:val="0"/>
              <w:marBottom w:val="0"/>
              <w:divBdr>
                <w:top w:val="none" w:sz="0" w:space="0" w:color="auto"/>
                <w:left w:val="none" w:sz="0" w:space="0" w:color="auto"/>
                <w:bottom w:val="none" w:sz="0" w:space="0" w:color="auto"/>
                <w:right w:val="none" w:sz="0" w:space="0" w:color="auto"/>
              </w:divBdr>
            </w:div>
            <w:div w:id="1245840391">
              <w:marLeft w:val="0"/>
              <w:marRight w:val="0"/>
              <w:marTop w:val="0"/>
              <w:marBottom w:val="0"/>
              <w:divBdr>
                <w:top w:val="none" w:sz="0" w:space="0" w:color="auto"/>
                <w:left w:val="none" w:sz="0" w:space="0" w:color="auto"/>
                <w:bottom w:val="none" w:sz="0" w:space="0" w:color="auto"/>
                <w:right w:val="none" w:sz="0" w:space="0" w:color="auto"/>
              </w:divBdr>
            </w:div>
            <w:div w:id="195317922">
              <w:marLeft w:val="0"/>
              <w:marRight w:val="0"/>
              <w:marTop w:val="0"/>
              <w:marBottom w:val="0"/>
              <w:divBdr>
                <w:top w:val="none" w:sz="0" w:space="0" w:color="auto"/>
                <w:left w:val="none" w:sz="0" w:space="0" w:color="auto"/>
                <w:bottom w:val="none" w:sz="0" w:space="0" w:color="auto"/>
                <w:right w:val="none" w:sz="0" w:space="0" w:color="auto"/>
              </w:divBdr>
            </w:div>
            <w:div w:id="1993244205">
              <w:marLeft w:val="0"/>
              <w:marRight w:val="0"/>
              <w:marTop w:val="0"/>
              <w:marBottom w:val="0"/>
              <w:divBdr>
                <w:top w:val="none" w:sz="0" w:space="0" w:color="auto"/>
                <w:left w:val="none" w:sz="0" w:space="0" w:color="auto"/>
                <w:bottom w:val="none" w:sz="0" w:space="0" w:color="auto"/>
                <w:right w:val="none" w:sz="0" w:space="0" w:color="auto"/>
              </w:divBdr>
            </w:div>
            <w:div w:id="939264896">
              <w:marLeft w:val="0"/>
              <w:marRight w:val="0"/>
              <w:marTop w:val="0"/>
              <w:marBottom w:val="0"/>
              <w:divBdr>
                <w:top w:val="none" w:sz="0" w:space="0" w:color="auto"/>
                <w:left w:val="none" w:sz="0" w:space="0" w:color="auto"/>
                <w:bottom w:val="none" w:sz="0" w:space="0" w:color="auto"/>
                <w:right w:val="none" w:sz="0" w:space="0" w:color="auto"/>
              </w:divBdr>
            </w:div>
            <w:div w:id="865485208">
              <w:marLeft w:val="0"/>
              <w:marRight w:val="0"/>
              <w:marTop w:val="0"/>
              <w:marBottom w:val="0"/>
              <w:divBdr>
                <w:top w:val="none" w:sz="0" w:space="0" w:color="auto"/>
                <w:left w:val="none" w:sz="0" w:space="0" w:color="auto"/>
                <w:bottom w:val="none" w:sz="0" w:space="0" w:color="auto"/>
                <w:right w:val="none" w:sz="0" w:space="0" w:color="auto"/>
              </w:divBdr>
            </w:div>
            <w:div w:id="2127308221">
              <w:marLeft w:val="0"/>
              <w:marRight w:val="0"/>
              <w:marTop w:val="0"/>
              <w:marBottom w:val="0"/>
              <w:divBdr>
                <w:top w:val="none" w:sz="0" w:space="0" w:color="auto"/>
                <w:left w:val="none" w:sz="0" w:space="0" w:color="auto"/>
                <w:bottom w:val="none" w:sz="0" w:space="0" w:color="auto"/>
                <w:right w:val="none" w:sz="0" w:space="0" w:color="auto"/>
              </w:divBdr>
            </w:div>
            <w:div w:id="1304382942">
              <w:marLeft w:val="0"/>
              <w:marRight w:val="0"/>
              <w:marTop w:val="0"/>
              <w:marBottom w:val="0"/>
              <w:divBdr>
                <w:top w:val="none" w:sz="0" w:space="0" w:color="auto"/>
                <w:left w:val="none" w:sz="0" w:space="0" w:color="auto"/>
                <w:bottom w:val="none" w:sz="0" w:space="0" w:color="auto"/>
                <w:right w:val="none" w:sz="0" w:space="0" w:color="auto"/>
              </w:divBdr>
            </w:div>
            <w:div w:id="1759252913">
              <w:marLeft w:val="0"/>
              <w:marRight w:val="0"/>
              <w:marTop w:val="0"/>
              <w:marBottom w:val="0"/>
              <w:divBdr>
                <w:top w:val="none" w:sz="0" w:space="0" w:color="auto"/>
                <w:left w:val="none" w:sz="0" w:space="0" w:color="auto"/>
                <w:bottom w:val="none" w:sz="0" w:space="0" w:color="auto"/>
                <w:right w:val="none" w:sz="0" w:space="0" w:color="auto"/>
              </w:divBdr>
            </w:div>
            <w:div w:id="965936314">
              <w:marLeft w:val="0"/>
              <w:marRight w:val="0"/>
              <w:marTop w:val="0"/>
              <w:marBottom w:val="0"/>
              <w:divBdr>
                <w:top w:val="none" w:sz="0" w:space="0" w:color="auto"/>
                <w:left w:val="none" w:sz="0" w:space="0" w:color="auto"/>
                <w:bottom w:val="none" w:sz="0" w:space="0" w:color="auto"/>
                <w:right w:val="none" w:sz="0" w:space="0" w:color="auto"/>
              </w:divBdr>
            </w:div>
            <w:div w:id="1627465538">
              <w:marLeft w:val="0"/>
              <w:marRight w:val="0"/>
              <w:marTop w:val="0"/>
              <w:marBottom w:val="0"/>
              <w:divBdr>
                <w:top w:val="none" w:sz="0" w:space="0" w:color="auto"/>
                <w:left w:val="none" w:sz="0" w:space="0" w:color="auto"/>
                <w:bottom w:val="none" w:sz="0" w:space="0" w:color="auto"/>
                <w:right w:val="none" w:sz="0" w:space="0" w:color="auto"/>
              </w:divBdr>
            </w:div>
            <w:div w:id="605309703">
              <w:marLeft w:val="0"/>
              <w:marRight w:val="0"/>
              <w:marTop w:val="0"/>
              <w:marBottom w:val="0"/>
              <w:divBdr>
                <w:top w:val="none" w:sz="0" w:space="0" w:color="auto"/>
                <w:left w:val="none" w:sz="0" w:space="0" w:color="auto"/>
                <w:bottom w:val="none" w:sz="0" w:space="0" w:color="auto"/>
                <w:right w:val="none" w:sz="0" w:space="0" w:color="auto"/>
              </w:divBdr>
            </w:div>
            <w:div w:id="1728914676">
              <w:marLeft w:val="0"/>
              <w:marRight w:val="0"/>
              <w:marTop w:val="0"/>
              <w:marBottom w:val="0"/>
              <w:divBdr>
                <w:top w:val="none" w:sz="0" w:space="0" w:color="auto"/>
                <w:left w:val="none" w:sz="0" w:space="0" w:color="auto"/>
                <w:bottom w:val="none" w:sz="0" w:space="0" w:color="auto"/>
                <w:right w:val="none" w:sz="0" w:space="0" w:color="auto"/>
              </w:divBdr>
            </w:div>
            <w:div w:id="704138982">
              <w:marLeft w:val="0"/>
              <w:marRight w:val="0"/>
              <w:marTop w:val="0"/>
              <w:marBottom w:val="0"/>
              <w:divBdr>
                <w:top w:val="none" w:sz="0" w:space="0" w:color="auto"/>
                <w:left w:val="none" w:sz="0" w:space="0" w:color="auto"/>
                <w:bottom w:val="none" w:sz="0" w:space="0" w:color="auto"/>
                <w:right w:val="none" w:sz="0" w:space="0" w:color="auto"/>
              </w:divBdr>
            </w:div>
            <w:div w:id="1574240908">
              <w:marLeft w:val="0"/>
              <w:marRight w:val="0"/>
              <w:marTop w:val="0"/>
              <w:marBottom w:val="0"/>
              <w:divBdr>
                <w:top w:val="none" w:sz="0" w:space="0" w:color="auto"/>
                <w:left w:val="none" w:sz="0" w:space="0" w:color="auto"/>
                <w:bottom w:val="none" w:sz="0" w:space="0" w:color="auto"/>
                <w:right w:val="none" w:sz="0" w:space="0" w:color="auto"/>
              </w:divBdr>
            </w:div>
            <w:div w:id="1249314401">
              <w:marLeft w:val="0"/>
              <w:marRight w:val="0"/>
              <w:marTop w:val="0"/>
              <w:marBottom w:val="0"/>
              <w:divBdr>
                <w:top w:val="none" w:sz="0" w:space="0" w:color="auto"/>
                <w:left w:val="none" w:sz="0" w:space="0" w:color="auto"/>
                <w:bottom w:val="none" w:sz="0" w:space="0" w:color="auto"/>
                <w:right w:val="none" w:sz="0" w:space="0" w:color="auto"/>
              </w:divBdr>
            </w:div>
            <w:div w:id="934245149">
              <w:marLeft w:val="0"/>
              <w:marRight w:val="0"/>
              <w:marTop w:val="0"/>
              <w:marBottom w:val="0"/>
              <w:divBdr>
                <w:top w:val="none" w:sz="0" w:space="0" w:color="auto"/>
                <w:left w:val="none" w:sz="0" w:space="0" w:color="auto"/>
                <w:bottom w:val="none" w:sz="0" w:space="0" w:color="auto"/>
                <w:right w:val="none" w:sz="0" w:space="0" w:color="auto"/>
              </w:divBdr>
            </w:div>
            <w:div w:id="1076365162">
              <w:marLeft w:val="0"/>
              <w:marRight w:val="0"/>
              <w:marTop w:val="0"/>
              <w:marBottom w:val="0"/>
              <w:divBdr>
                <w:top w:val="none" w:sz="0" w:space="0" w:color="auto"/>
                <w:left w:val="none" w:sz="0" w:space="0" w:color="auto"/>
                <w:bottom w:val="none" w:sz="0" w:space="0" w:color="auto"/>
                <w:right w:val="none" w:sz="0" w:space="0" w:color="auto"/>
              </w:divBdr>
            </w:div>
            <w:div w:id="1909460588">
              <w:marLeft w:val="0"/>
              <w:marRight w:val="0"/>
              <w:marTop w:val="0"/>
              <w:marBottom w:val="0"/>
              <w:divBdr>
                <w:top w:val="none" w:sz="0" w:space="0" w:color="auto"/>
                <w:left w:val="none" w:sz="0" w:space="0" w:color="auto"/>
                <w:bottom w:val="none" w:sz="0" w:space="0" w:color="auto"/>
                <w:right w:val="none" w:sz="0" w:space="0" w:color="auto"/>
              </w:divBdr>
            </w:div>
            <w:div w:id="1655720581">
              <w:marLeft w:val="0"/>
              <w:marRight w:val="0"/>
              <w:marTop w:val="0"/>
              <w:marBottom w:val="0"/>
              <w:divBdr>
                <w:top w:val="none" w:sz="0" w:space="0" w:color="auto"/>
                <w:left w:val="none" w:sz="0" w:space="0" w:color="auto"/>
                <w:bottom w:val="none" w:sz="0" w:space="0" w:color="auto"/>
                <w:right w:val="none" w:sz="0" w:space="0" w:color="auto"/>
              </w:divBdr>
            </w:div>
            <w:div w:id="1780222192">
              <w:marLeft w:val="0"/>
              <w:marRight w:val="0"/>
              <w:marTop w:val="0"/>
              <w:marBottom w:val="0"/>
              <w:divBdr>
                <w:top w:val="none" w:sz="0" w:space="0" w:color="auto"/>
                <w:left w:val="none" w:sz="0" w:space="0" w:color="auto"/>
                <w:bottom w:val="none" w:sz="0" w:space="0" w:color="auto"/>
                <w:right w:val="none" w:sz="0" w:space="0" w:color="auto"/>
              </w:divBdr>
            </w:div>
            <w:div w:id="1913537911">
              <w:marLeft w:val="0"/>
              <w:marRight w:val="0"/>
              <w:marTop w:val="0"/>
              <w:marBottom w:val="0"/>
              <w:divBdr>
                <w:top w:val="none" w:sz="0" w:space="0" w:color="auto"/>
                <w:left w:val="none" w:sz="0" w:space="0" w:color="auto"/>
                <w:bottom w:val="none" w:sz="0" w:space="0" w:color="auto"/>
                <w:right w:val="none" w:sz="0" w:space="0" w:color="auto"/>
              </w:divBdr>
            </w:div>
            <w:div w:id="1881669817">
              <w:marLeft w:val="0"/>
              <w:marRight w:val="0"/>
              <w:marTop w:val="0"/>
              <w:marBottom w:val="0"/>
              <w:divBdr>
                <w:top w:val="none" w:sz="0" w:space="0" w:color="auto"/>
                <w:left w:val="none" w:sz="0" w:space="0" w:color="auto"/>
                <w:bottom w:val="none" w:sz="0" w:space="0" w:color="auto"/>
                <w:right w:val="none" w:sz="0" w:space="0" w:color="auto"/>
              </w:divBdr>
            </w:div>
            <w:div w:id="1024593619">
              <w:marLeft w:val="0"/>
              <w:marRight w:val="0"/>
              <w:marTop w:val="0"/>
              <w:marBottom w:val="0"/>
              <w:divBdr>
                <w:top w:val="none" w:sz="0" w:space="0" w:color="auto"/>
                <w:left w:val="none" w:sz="0" w:space="0" w:color="auto"/>
                <w:bottom w:val="none" w:sz="0" w:space="0" w:color="auto"/>
                <w:right w:val="none" w:sz="0" w:space="0" w:color="auto"/>
              </w:divBdr>
            </w:div>
            <w:div w:id="1356926742">
              <w:marLeft w:val="0"/>
              <w:marRight w:val="0"/>
              <w:marTop w:val="0"/>
              <w:marBottom w:val="0"/>
              <w:divBdr>
                <w:top w:val="none" w:sz="0" w:space="0" w:color="auto"/>
                <w:left w:val="none" w:sz="0" w:space="0" w:color="auto"/>
                <w:bottom w:val="none" w:sz="0" w:space="0" w:color="auto"/>
                <w:right w:val="none" w:sz="0" w:space="0" w:color="auto"/>
              </w:divBdr>
            </w:div>
            <w:div w:id="1330672569">
              <w:marLeft w:val="0"/>
              <w:marRight w:val="0"/>
              <w:marTop w:val="0"/>
              <w:marBottom w:val="0"/>
              <w:divBdr>
                <w:top w:val="none" w:sz="0" w:space="0" w:color="auto"/>
                <w:left w:val="none" w:sz="0" w:space="0" w:color="auto"/>
                <w:bottom w:val="none" w:sz="0" w:space="0" w:color="auto"/>
                <w:right w:val="none" w:sz="0" w:space="0" w:color="auto"/>
              </w:divBdr>
            </w:div>
            <w:div w:id="759717629">
              <w:marLeft w:val="0"/>
              <w:marRight w:val="0"/>
              <w:marTop w:val="0"/>
              <w:marBottom w:val="0"/>
              <w:divBdr>
                <w:top w:val="none" w:sz="0" w:space="0" w:color="auto"/>
                <w:left w:val="none" w:sz="0" w:space="0" w:color="auto"/>
                <w:bottom w:val="none" w:sz="0" w:space="0" w:color="auto"/>
                <w:right w:val="none" w:sz="0" w:space="0" w:color="auto"/>
              </w:divBdr>
            </w:div>
            <w:div w:id="1056126939">
              <w:marLeft w:val="0"/>
              <w:marRight w:val="0"/>
              <w:marTop w:val="0"/>
              <w:marBottom w:val="0"/>
              <w:divBdr>
                <w:top w:val="none" w:sz="0" w:space="0" w:color="auto"/>
                <w:left w:val="none" w:sz="0" w:space="0" w:color="auto"/>
                <w:bottom w:val="none" w:sz="0" w:space="0" w:color="auto"/>
                <w:right w:val="none" w:sz="0" w:space="0" w:color="auto"/>
              </w:divBdr>
            </w:div>
            <w:div w:id="1941909330">
              <w:marLeft w:val="0"/>
              <w:marRight w:val="0"/>
              <w:marTop w:val="0"/>
              <w:marBottom w:val="0"/>
              <w:divBdr>
                <w:top w:val="none" w:sz="0" w:space="0" w:color="auto"/>
                <w:left w:val="none" w:sz="0" w:space="0" w:color="auto"/>
                <w:bottom w:val="none" w:sz="0" w:space="0" w:color="auto"/>
                <w:right w:val="none" w:sz="0" w:space="0" w:color="auto"/>
              </w:divBdr>
            </w:div>
            <w:div w:id="27948749">
              <w:marLeft w:val="0"/>
              <w:marRight w:val="0"/>
              <w:marTop w:val="0"/>
              <w:marBottom w:val="0"/>
              <w:divBdr>
                <w:top w:val="none" w:sz="0" w:space="0" w:color="auto"/>
                <w:left w:val="none" w:sz="0" w:space="0" w:color="auto"/>
                <w:bottom w:val="none" w:sz="0" w:space="0" w:color="auto"/>
                <w:right w:val="none" w:sz="0" w:space="0" w:color="auto"/>
              </w:divBdr>
            </w:div>
            <w:div w:id="1159007384">
              <w:marLeft w:val="0"/>
              <w:marRight w:val="0"/>
              <w:marTop w:val="0"/>
              <w:marBottom w:val="0"/>
              <w:divBdr>
                <w:top w:val="none" w:sz="0" w:space="0" w:color="auto"/>
                <w:left w:val="none" w:sz="0" w:space="0" w:color="auto"/>
                <w:bottom w:val="none" w:sz="0" w:space="0" w:color="auto"/>
                <w:right w:val="none" w:sz="0" w:space="0" w:color="auto"/>
              </w:divBdr>
            </w:div>
            <w:div w:id="851066458">
              <w:marLeft w:val="0"/>
              <w:marRight w:val="0"/>
              <w:marTop w:val="0"/>
              <w:marBottom w:val="0"/>
              <w:divBdr>
                <w:top w:val="none" w:sz="0" w:space="0" w:color="auto"/>
                <w:left w:val="none" w:sz="0" w:space="0" w:color="auto"/>
                <w:bottom w:val="none" w:sz="0" w:space="0" w:color="auto"/>
                <w:right w:val="none" w:sz="0" w:space="0" w:color="auto"/>
              </w:divBdr>
            </w:div>
            <w:div w:id="754128471">
              <w:marLeft w:val="0"/>
              <w:marRight w:val="0"/>
              <w:marTop w:val="0"/>
              <w:marBottom w:val="0"/>
              <w:divBdr>
                <w:top w:val="none" w:sz="0" w:space="0" w:color="auto"/>
                <w:left w:val="none" w:sz="0" w:space="0" w:color="auto"/>
                <w:bottom w:val="none" w:sz="0" w:space="0" w:color="auto"/>
                <w:right w:val="none" w:sz="0" w:space="0" w:color="auto"/>
              </w:divBdr>
            </w:div>
            <w:div w:id="239564646">
              <w:marLeft w:val="0"/>
              <w:marRight w:val="0"/>
              <w:marTop w:val="0"/>
              <w:marBottom w:val="0"/>
              <w:divBdr>
                <w:top w:val="none" w:sz="0" w:space="0" w:color="auto"/>
                <w:left w:val="none" w:sz="0" w:space="0" w:color="auto"/>
                <w:bottom w:val="none" w:sz="0" w:space="0" w:color="auto"/>
                <w:right w:val="none" w:sz="0" w:space="0" w:color="auto"/>
              </w:divBdr>
            </w:div>
            <w:div w:id="972826301">
              <w:marLeft w:val="0"/>
              <w:marRight w:val="0"/>
              <w:marTop w:val="0"/>
              <w:marBottom w:val="0"/>
              <w:divBdr>
                <w:top w:val="none" w:sz="0" w:space="0" w:color="auto"/>
                <w:left w:val="none" w:sz="0" w:space="0" w:color="auto"/>
                <w:bottom w:val="none" w:sz="0" w:space="0" w:color="auto"/>
                <w:right w:val="none" w:sz="0" w:space="0" w:color="auto"/>
              </w:divBdr>
            </w:div>
            <w:div w:id="1035813533">
              <w:marLeft w:val="0"/>
              <w:marRight w:val="0"/>
              <w:marTop w:val="0"/>
              <w:marBottom w:val="0"/>
              <w:divBdr>
                <w:top w:val="none" w:sz="0" w:space="0" w:color="auto"/>
                <w:left w:val="none" w:sz="0" w:space="0" w:color="auto"/>
                <w:bottom w:val="none" w:sz="0" w:space="0" w:color="auto"/>
                <w:right w:val="none" w:sz="0" w:space="0" w:color="auto"/>
              </w:divBdr>
            </w:div>
            <w:div w:id="774329082">
              <w:marLeft w:val="0"/>
              <w:marRight w:val="0"/>
              <w:marTop w:val="0"/>
              <w:marBottom w:val="0"/>
              <w:divBdr>
                <w:top w:val="none" w:sz="0" w:space="0" w:color="auto"/>
                <w:left w:val="none" w:sz="0" w:space="0" w:color="auto"/>
                <w:bottom w:val="none" w:sz="0" w:space="0" w:color="auto"/>
                <w:right w:val="none" w:sz="0" w:space="0" w:color="auto"/>
              </w:divBdr>
            </w:div>
            <w:div w:id="1786346259">
              <w:marLeft w:val="0"/>
              <w:marRight w:val="0"/>
              <w:marTop w:val="0"/>
              <w:marBottom w:val="0"/>
              <w:divBdr>
                <w:top w:val="none" w:sz="0" w:space="0" w:color="auto"/>
                <w:left w:val="none" w:sz="0" w:space="0" w:color="auto"/>
                <w:bottom w:val="none" w:sz="0" w:space="0" w:color="auto"/>
                <w:right w:val="none" w:sz="0" w:space="0" w:color="auto"/>
              </w:divBdr>
            </w:div>
            <w:div w:id="756902488">
              <w:marLeft w:val="0"/>
              <w:marRight w:val="0"/>
              <w:marTop w:val="0"/>
              <w:marBottom w:val="0"/>
              <w:divBdr>
                <w:top w:val="none" w:sz="0" w:space="0" w:color="auto"/>
                <w:left w:val="none" w:sz="0" w:space="0" w:color="auto"/>
                <w:bottom w:val="none" w:sz="0" w:space="0" w:color="auto"/>
                <w:right w:val="none" w:sz="0" w:space="0" w:color="auto"/>
              </w:divBdr>
            </w:div>
            <w:div w:id="1186096701">
              <w:marLeft w:val="0"/>
              <w:marRight w:val="0"/>
              <w:marTop w:val="0"/>
              <w:marBottom w:val="0"/>
              <w:divBdr>
                <w:top w:val="none" w:sz="0" w:space="0" w:color="auto"/>
                <w:left w:val="none" w:sz="0" w:space="0" w:color="auto"/>
                <w:bottom w:val="none" w:sz="0" w:space="0" w:color="auto"/>
                <w:right w:val="none" w:sz="0" w:space="0" w:color="auto"/>
              </w:divBdr>
            </w:div>
            <w:div w:id="1579246704">
              <w:marLeft w:val="0"/>
              <w:marRight w:val="0"/>
              <w:marTop w:val="0"/>
              <w:marBottom w:val="0"/>
              <w:divBdr>
                <w:top w:val="none" w:sz="0" w:space="0" w:color="auto"/>
                <w:left w:val="none" w:sz="0" w:space="0" w:color="auto"/>
                <w:bottom w:val="none" w:sz="0" w:space="0" w:color="auto"/>
                <w:right w:val="none" w:sz="0" w:space="0" w:color="auto"/>
              </w:divBdr>
            </w:div>
            <w:div w:id="1243760929">
              <w:marLeft w:val="0"/>
              <w:marRight w:val="0"/>
              <w:marTop w:val="0"/>
              <w:marBottom w:val="0"/>
              <w:divBdr>
                <w:top w:val="none" w:sz="0" w:space="0" w:color="auto"/>
                <w:left w:val="none" w:sz="0" w:space="0" w:color="auto"/>
                <w:bottom w:val="none" w:sz="0" w:space="0" w:color="auto"/>
                <w:right w:val="none" w:sz="0" w:space="0" w:color="auto"/>
              </w:divBdr>
            </w:div>
            <w:div w:id="108745885">
              <w:marLeft w:val="0"/>
              <w:marRight w:val="0"/>
              <w:marTop w:val="0"/>
              <w:marBottom w:val="0"/>
              <w:divBdr>
                <w:top w:val="none" w:sz="0" w:space="0" w:color="auto"/>
                <w:left w:val="none" w:sz="0" w:space="0" w:color="auto"/>
                <w:bottom w:val="none" w:sz="0" w:space="0" w:color="auto"/>
                <w:right w:val="none" w:sz="0" w:space="0" w:color="auto"/>
              </w:divBdr>
            </w:div>
            <w:div w:id="901983446">
              <w:marLeft w:val="0"/>
              <w:marRight w:val="0"/>
              <w:marTop w:val="0"/>
              <w:marBottom w:val="0"/>
              <w:divBdr>
                <w:top w:val="none" w:sz="0" w:space="0" w:color="auto"/>
                <w:left w:val="none" w:sz="0" w:space="0" w:color="auto"/>
                <w:bottom w:val="none" w:sz="0" w:space="0" w:color="auto"/>
                <w:right w:val="none" w:sz="0" w:space="0" w:color="auto"/>
              </w:divBdr>
            </w:div>
            <w:div w:id="517963169">
              <w:marLeft w:val="0"/>
              <w:marRight w:val="0"/>
              <w:marTop w:val="0"/>
              <w:marBottom w:val="0"/>
              <w:divBdr>
                <w:top w:val="none" w:sz="0" w:space="0" w:color="auto"/>
                <w:left w:val="none" w:sz="0" w:space="0" w:color="auto"/>
                <w:bottom w:val="none" w:sz="0" w:space="0" w:color="auto"/>
                <w:right w:val="none" w:sz="0" w:space="0" w:color="auto"/>
              </w:divBdr>
            </w:div>
            <w:div w:id="758214462">
              <w:marLeft w:val="0"/>
              <w:marRight w:val="0"/>
              <w:marTop w:val="0"/>
              <w:marBottom w:val="0"/>
              <w:divBdr>
                <w:top w:val="none" w:sz="0" w:space="0" w:color="auto"/>
                <w:left w:val="none" w:sz="0" w:space="0" w:color="auto"/>
                <w:bottom w:val="none" w:sz="0" w:space="0" w:color="auto"/>
                <w:right w:val="none" w:sz="0" w:space="0" w:color="auto"/>
              </w:divBdr>
            </w:div>
            <w:div w:id="991984457">
              <w:marLeft w:val="0"/>
              <w:marRight w:val="0"/>
              <w:marTop w:val="0"/>
              <w:marBottom w:val="0"/>
              <w:divBdr>
                <w:top w:val="none" w:sz="0" w:space="0" w:color="auto"/>
                <w:left w:val="none" w:sz="0" w:space="0" w:color="auto"/>
                <w:bottom w:val="none" w:sz="0" w:space="0" w:color="auto"/>
                <w:right w:val="none" w:sz="0" w:space="0" w:color="auto"/>
              </w:divBdr>
            </w:div>
            <w:div w:id="1285967281">
              <w:marLeft w:val="0"/>
              <w:marRight w:val="0"/>
              <w:marTop w:val="0"/>
              <w:marBottom w:val="0"/>
              <w:divBdr>
                <w:top w:val="none" w:sz="0" w:space="0" w:color="auto"/>
                <w:left w:val="none" w:sz="0" w:space="0" w:color="auto"/>
                <w:bottom w:val="none" w:sz="0" w:space="0" w:color="auto"/>
                <w:right w:val="none" w:sz="0" w:space="0" w:color="auto"/>
              </w:divBdr>
            </w:div>
            <w:div w:id="691489646">
              <w:marLeft w:val="0"/>
              <w:marRight w:val="0"/>
              <w:marTop w:val="0"/>
              <w:marBottom w:val="0"/>
              <w:divBdr>
                <w:top w:val="none" w:sz="0" w:space="0" w:color="auto"/>
                <w:left w:val="none" w:sz="0" w:space="0" w:color="auto"/>
                <w:bottom w:val="none" w:sz="0" w:space="0" w:color="auto"/>
                <w:right w:val="none" w:sz="0" w:space="0" w:color="auto"/>
              </w:divBdr>
            </w:div>
            <w:div w:id="1586449981">
              <w:marLeft w:val="0"/>
              <w:marRight w:val="0"/>
              <w:marTop w:val="0"/>
              <w:marBottom w:val="0"/>
              <w:divBdr>
                <w:top w:val="none" w:sz="0" w:space="0" w:color="auto"/>
                <w:left w:val="none" w:sz="0" w:space="0" w:color="auto"/>
                <w:bottom w:val="none" w:sz="0" w:space="0" w:color="auto"/>
                <w:right w:val="none" w:sz="0" w:space="0" w:color="auto"/>
              </w:divBdr>
            </w:div>
            <w:div w:id="423192265">
              <w:marLeft w:val="0"/>
              <w:marRight w:val="0"/>
              <w:marTop w:val="0"/>
              <w:marBottom w:val="0"/>
              <w:divBdr>
                <w:top w:val="none" w:sz="0" w:space="0" w:color="auto"/>
                <w:left w:val="none" w:sz="0" w:space="0" w:color="auto"/>
                <w:bottom w:val="none" w:sz="0" w:space="0" w:color="auto"/>
                <w:right w:val="none" w:sz="0" w:space="0" w:color="auto"/>
              </w:divBdr>
            </w:div>
            <w:div w:id="1311979486">
              <w:marLeft w:val="0"/>
              <w:marRight w:val="0"/>
              <w:marTop w:val="0"/>
              <w:marBottom w:val="0"/>
              <w:divBdr>
                <w:top w:val="none" w:sz="0" w:space="0" w:color="auto"/>
                <w:left w:val="none" w:sz="0" w:space="0" w:color="auto"/>
                <w:bottom w:val="none" w:sz="0" w:space="0" w:color="auto"/>
                <w:right w:val="none" w:sz="0" w:space="0" w:color="auto"/>
              </w:divBdr>
            </w:div>
            <w:div w:id="1430617131">
              <w:marLeft w:val="0"/>
              <w:marRight w:val="0"/>
              <w:marTop w:val="0"/>
              <w:marBottom w:val="0"/>
              <w:divBdr>
                <w:top w:val="none" w:sz="0" w:space="0" w:color="auto"/>
                <w:left w:val="none" w:sz="0" w:space="0" w:color="auto"/>
                <w:bottom w:val="none" w:sz="0" w:space="0" w:color="auto"/>
                <w:right w:val="none" w:sz="0" w:space="0" w:color="auto"/>
              </w:divBdr>
            </w:div>
            <w:div w:id="751393638">
              <w:marLeft w:val="0"/>
              <w:marRight w:val="0"/>
              <w:marTop w:val="0"/>
              <w:marBottom w:val="0"/>
              <w:divBdr>
                <w:top w:val="none" w:sz="0" w:space="0" w:color="auto"/>
                <w:left w:val="none" w:sz="0" w:space="0" w:color="auto"/>
                <w:bottom w:val="none" w:sz="0" w:space="0" w:color="auto"/>
                <w:right w:val="none" w:sz="0" w:space="0" w:color="auto"/>
              </w:divBdr>
            </w:div>
            <w:div w:id="2033142332">
              <w:marLeft w:val="0"/>
              <w:marRight w:val="0"/>
              <w:marTop w:val="0"/>
              <w:marBottom w:val="0"/>
              <w:divBdr>
                <w:top w:val="none" w:sz="0" w:space="0" w:color="auto"/>
                <w:left w:val="none" w:sz="0" w:space="0" w:color="auto"/>
                <w:bottom w:val="none" w:sz="0" w:space="0" w:color="auto"/>
                <w:right w:val="none" w:sz="0" w:space="0" w:color="auto"/>
              </w:divBdr>
            </w:div>
            <w:div w:id="2041469294">
              <w:marLeft w:val="0"/>
              <w:marRight w:val="0"/>
              <w:marTop w:val="0"/>
              <w:marBottom w:val="0"/>
              <w:divBdr>
                <w:top w:val="none" w:sz="0" w:space="0" w:color="auto"/>
                <w:left w:val="none" w:sz="0" w:space="0" w:color="auto"/>
                <w:bottom w:val="none" w:sz="0" w:space="0" w:color="auto"/>
                <w:right w:val="none" w:sz="0" w:space="0" w:color="auto"/>
              </w:divBdr>
            </w:div>
            <w:div w:id="1811053533">
              <w:marLeft w:val="0"/>
              <w:marRight w:val="0"/>
              <w:marTop w:val="0"/>
              <w:marBottom w:val="0"/>
              <w:divBdr>
                <w:top w:val="none" w:sz="0" w:space="0" w:color="auto"/>
                <w:left w:val="none" w:sz="0" w:space="0" w:color="auto"/>
                <w:bottom w:val="none" w:sz="0" w:space="0" w:color="auto"/>
                <w:right w:val="none" w:sz="0" w:space="0" w:color="auto"/>
              </w:divBdr>
            </w:div>
            <w:div w:id="34085281">
              <w:marLeft w:val="0"/>
              <w:marRight w:val="0"/>
              <w:marTop w:val="0"/>
              <w:marBottom w:val="0"/>
              <w:divBdr>
                <w:top w:val="none" w:sz="0" w:space="0" w:color="auto"/>
                <w:left w:val="none" w:sz="0" w:space="0" w:color="auto"/>
                <w:bottom w:val="none" w:sz="0" w:space="0" w:color="auto"/>
                <w:right w:val="none" w:sz="0" w:space="0" w:color="auto"/>
              </w:divBdr>
            </w:div>
            <w:div w:id="849835052">
              <w:marLeft w:val="0"/>
              <w:marRight w:val="0"/>
              <w:marTop w:val="0"/>
              <w:marBottom w:val="0"/>
              <w:divBdr>
                <w:top w:val="none" w:sz="0" w:space="0" w:color="auto"/>
                <w:left w:val="none" w:sz="0" w:space="0" w:color="auto"/>
                <w:bottom w:val="none" w:sz="0" w:space="0" w:color="auto"/>
                <w:right w:val="none" w:sz="0" w:space="0" w:color="auto"/>
              </w:divBdr>
            </w:div>
            <w:div w:id="1844928514">
              <w:marLeft w:val="0"/>
              <w:marRight w:val="0"/>
              <w:marTop w:val="0"/>
              <w:marBottom w:val="0"/>
              <w:divBdr>
                <w:top w:val="none" w:sz="0" w:space="0" w:color="auto"/>
                <w:left w:val="none" w:sz="0" w:space="0" w:color="auto"/>
                <w:bottom w:val="none" w:sz="0" w:space="0" w:color="auto"/>
                <w:right w:val="none" w:sz="0" w:space="0" w:color="auto"/>
              </w:divBdr>
            </w:div>
            <w:div w:id="1339850133">
              <w:marLeft w:val="0"/>
              <w:marRight w:val="0"/>
              <w:marTop w:val="0"/>
              <w:marBottom w:val="0"/>
              <w:divBdr>
                <w:top w:val="none" w:sz="0" w:space="0" w:color="auto"/>
                <w:left w:val="none" w:sz="0" w:space="0" w:color="auto"/>
                <w:bottom w:val="none" w:sz="0" w:space="0" w:color="auto"/>
                <w:right w:val="none" w:sz="0" w:space="0" w:color="auto"/>
              </w:divBdr>
            </w:div>
            <w:div w:id="1496528888">
              <w:marLeft w:val="0"/>
              <w:marRight w:val="0"/>
              <w:marTop w:val="0"/>
              <w:marBottom w:val="0"/>
              <w:divBdr>
                <w:top w:val="none" w:sz="0" w:space="0" w:color="auto"/>
                <w:left w:val="none" w:sz="0" w:space="0" w:color="auto"/>
                <w:bottom w:val="none" w:sz="0" w:space="0" w:color="auto"/>
                <w:right w:val="none" w:sz="0" w:space="0" w:color="auto"/>
              </w:divBdr>
            </w:div>
            <w:div w:id="1260288413">
              <w:marLeft w:val="0"/>
              <w:marRight w:val="0"/>
              <w:marTop w:val="0"/>
              <w:marBottom w:val="0"/>
              <w:divBdr>
                <w:top w:val="none" w:sz="0" w:space="0" w:color="auto"/>
                <w:left w:val="none" w:sz="0" w:space="0" w:color="auto"/>
                <w:bottom w:val="none" w:sz="0" w:space="0" w:color="auto"/>
                <w:right w:val="none" w:sz="0" w:space="0" w:color="auto"/>
              </w:divBdr>
            </w:div>
            <w:div w:id="836112950">
              <w:marLeft w:val="0"/>
              <w:marRight w:val="0"/>
              <w:marTop w:val="0"/>
              <w:marBottom w:val="0"/>
              <w:divBdr>
                <w:top w:val="none" w:sz="0" w:space="0" w:color="auto"/>
                <w:left w:val="none" w:sz="0" w:space="0" w:color="auto"/>
                <w:bottom w:val="none" w:sz="0" w:space="0" w:color="auto"/>
                <w:right w:val="none" w:sz="0" w:space="0" w:color="auto"/>
              </w:divBdr>
            </w:div>
            <w:div w:id="711462690">
              <w:marLeft w:val="0"/>
              <w:marRight w:val="0"/>
              <w:marTop w:val="0"/>
              <w:marBottom w:val="0"/>
              <w:divBdr>
                <w:top w:val="none" w:sz="0" w:space="0" w:color="auto"/>
                <w:left w:val="none" w:sz="0" w:space="0" w:color="auto"/>
                <w:bottom w:val="none" w:sz="0" w:space="0" w:color="auto"/>
                <w:right w:val="none" w:sz="0" w:space="0" w:color="auto"/>
              </w:divBdr>
            </w:div>
            <w:div w:id="317809975">
              <w:marLeft w:val="0"/>
              <w:marRight w:val="0"/>
              <w:marTop w:val="0"/>
              <w:marBottom w:val="0"/>
              <w:divBdr>
                <w:top w:val="none" w:sz="0" w:space="0" w:color="auto"/>
                <w:left w:val="none" w:sz="0" w:space="0" w:color="auto"/>
                <w:bottom w:val="none" w:sz="0" w:space="0" w:color="auto"/>
                <w:right w:val="none" w:sz="0" w:space="0" w:color="auto"/>
              </w:divBdr>
            </w:div>
            <w:div w:id="64843976">
              <w:marLeft w:val="0"/>
              <w:marRight w:val="0"/>
              <w:marTop w:val="0"/>
              <w:marBottom w:val="0"/>
              <w:divBdr>
                <w:top w:val="none" w:sz="0" w:space="0" w:color="auto"/>
                <w:left w:val="none" w:sz="0" w:space="0" w:color="auto"/>
                <w:bottom w:val="none" w:sz="0" w:space="0" w:color="auto"/>
                <w:right w:val="none" w:sz="0" w:space="0" w:color="auto"/>
              </w:divBdr>
            </w:div>
            <w:div w:id="1216161279">
              <w:marLeft w:val="0"/>
              <w:marRight w:val="0"/>
              <w:marTop w:val="0"/>
              <w:marBottom w:val="0"/>
              <w:divBdr>
                <w:top w:val="none" w:sz="0" w:space="0" w:color="auto"/>
                <w:left w:val="none" w:sz="0" w:space="0" w:color="auto"/>
                <w:bottom w:val="none" w:sz="0" w:space="0" w:color="auto"/>
                <w:right w:val="none" w:sz="0" w:space="0" w:color="auto"/>
              </w:divBdr>
            </w:div>
            <w:div w:id="855538807">
              <w:marLeft w:val="0"/>
              <w:marRight w:val="0"/>
              <w:marTop w:val="0"/>
              <w:marBottom w:val="0"/>
              <w:divBdr>
                <w:top w:val="none" w:sz="0" w:space="0" w:color="auto"/>
                <w:left w:val="none" w:sz="0" w:space="0" w:color="auto"/>
                <w:bottom w:val="none" w:sz="0" w:space="0" w:color="auto"/>
                <w:right w:val="none" w:sz="0" w:space="0" w:color="auto"/>
              </w:divBdr>
            </w:div>
            <w:div w:id="2101828463">
              <w:marLeft w:val="0"/>
              <w:marRight w:val="0"/>
              <w:marTop w:val="0"/>
              <w:marBottom w:val="0"/>
              <w:divBdr>
                <w:top w:val="none" w:sz="0" w:space="0" w:color="auto"/>
                <w:left w:val="none" w:sz="0" w:space="0" w:color="auto"/>
                <w:bottom w:val="none" w:sz="0" w:space="0" w:color="auto"/>
                <w:right w:val="none" w:sz="0" w:space="0" w:color="auto"/>
              </w:divBdr>
            </w:div>
            <w:div w:id="1305742334">
              <w:marLeft w:val="0"/>
              <w:marRight w:val="0"/>
              <w:marTop w:val="0"/>
              <w:marBottom w:val="0"/>
              <w:divBdr>
                <w:top w:val="none" w:sz="0" w:space="0" w:color="auto"/>
                <w:left w:val="none" w:sz="0" w:space="0" w:color="auto"/>
                <w:bottom w:val="none" w:sz="0" w:space="0" w:color="auto"/>
                <w:right w:val="none" w:sz="0" w:space="0" w:color="auto"/>
              </w:divBdr>
            </w:div>
            <w:div w:id="550112889">
              <w:marLeft w:val="0"/>
              <w:marRight w:val="0"/>
              <w:marTop w:val="0"/>
              <w:marBottom w:val="0"/>
              <w:divBdr>
                <w:top w:val="none" w:sz="0" w:space="0" w:color="auto"/>
                <w:left w:val="none" w:sz="0" w:space="0" w:color="auto"/>
                <w:bottom w:val="none" w:sz="0" w:space="0" w:color="auto"/>
                <w:right w:val="none" w:sz="0" w:space="0" w:color="auto"/>
              </w:divBdr>
            </w:div>
            <w:div w:id="997347872">
              <w:marLeft w:val="0"/>
              <w:marRight w:val="0"/>
              <w:marTop w:val="0"/>
              <w:marBottom w:val="0"/>
              <w:divBdr>
                <w:top w:val="none" w:sz="0" w:space="0" w:color="auto"/>
                <w:left w:val="none" w:sz="0" w:space="0" w:color="auto"/>
                <w:bottom w:val="none" w:sz="0" w:space="0" w:color="auto"/>
                <w:right w:val="none" w:sz="0" w:space="0" w:color="auto"/>
              </w:divBdr>
            </w:div>
            <w:div w:id="1162427962">
              <w:marLeft w:val="0"/>
              <w:marRight w:val="0"/>
              <w:marTop w:val="0"/>
              <w:marBottom w:val="0"/>
              <w:divBdr>
                <w:top w:val="none" w:sz="0" w:space="0" w:color="auto"/>
                <w:left w:val="none" w:sz="0" w:space="0" w:color="auto"/>
                <w:bottom w:val="none" w:sz="0" w:space="0" w:color="auto"/>
                <w:right w:val="none" w:sz="0" w:space="0" w:color="auto"/>
              </w:divBdr>
            </w:div>
            <w:div w:id="1054307130">
              <w:marLeft w:val="0"/>
              <w:marRight w:val="0"/>
              <w:marTop w:val="0"/>
              <w:marBottom w:val="0"/>
              <w:divBdr>
                <w:top w:val="none" w:sz="0" w:space="0" w:color="auto"/>
                <w:left w:val="none" w:sz="0" w:space="0" w:color="auto"/>
                <w:bottom w:val="none" w:sz="0" w:space="0" w:color="auto"/>
                <w:right w:val="none" w:sz="0" w:space="0" w:color="auto"/>
              </w:divBdr>
            </w:div>
            <w:div w:id="612172780">
              <w:marLeft w:val="0"/>
              <w:marRight w:val="0"/>
              <w:marTop w:val="0"/>
              <w:marBottom w:val="0"/>
              <w:divBdr>
                <w:top w:val="none" w:sz="0" w:space="0" w:color="auto"/>
                <w:left w:val="none" w:sz="0" w:space="0" w:color="auto"/>
                <w:bottom w:val="none" w:sz="0" w:space="0" w:color="auto"/>
                <w:right w:val="none" w:sz="0" w:space="0" w:color="auto"/>
              </w:divBdr>
            </w:div>
            <w:div w:id="227807772">
              <w:marLeft w:val="0"/>
              <w:marRight w:val="0"/>
              <w:marTop w:val="0"/>
              <w:marBottom w:val="0"/>
              <w:divBdr>
                <w:top w:val="none" w:sz="0" w:space="0" w:color="auto"/>
                <w:left w:val="none" w:sz="0" w:space="0" w:color="auto"/>
                <w:bottom w:val="none" w:sz="0" w:space="0" w:color="auto"/>
                <w:right w:val="none" w:sz="0" w:space="0" w:color="auto"/>
              </w:divBdr>
            </w:div>
            <w:div w:id="1104378652">
              <w:marLeft w:val="0"/>
              <w:marRight w:val="0"/>
              <w:marTop w:val="0"/>
              <w:marBottom w:val="0"/>
              <w:divBdr>
                <w:top w:val="none" w:sz="0" w:space="0" w:color="auto"/>
                <w:left w:val="none" w:sz="0" w:space="0" w:color="auto"/>
                <w:bottom w:val="none" w:sz="0" w:space="0" w:color="auto"/>
                <w:right w:val="none" w:sz="0" w:space="0" w:color="auto"/>
              </w:divBdr>
            </w:div>
            <w:div w:id="2438713">
              <w:marLeft w:val="0"/>
              <w:marRight w:val="0"/>
              <w:marTop w:val="0"/>
              <w:marBottom w:val="0"/>
              <w:divBdr>
                <w:top w:val="none" w:sz="0" w:space="0" w:color="auto"/>
                <w:left w:val="none" w:sz="0" w:space="0" w:color="auto"/>
                <w:bottom w:val="none" w:sz="0" w:space="0" w:color="auto"/>
                <w:right w:val="none" w:sz="0" w:space="0" w:color="auto"/>
              </w:divBdr>
            </w:div>
            <w:div w:id="1060059268">
              <w:marLeft w:val="0"/>
              <w:marRight w:val="0"/>
              <w:marTop w:val="0"/>
              <w:marBottom w:val="0"/>
              <w:divBdr>
                <w:top w:val="none" w:sz="0" w:space="0" w:color="auto"/>
                <w:left w:val="none" w:sz="0" w:space="0" w:color="auto"/>
                <w:bottom w:val="none" w:sz="0" w:space="0" w:color="auto"/>
                <w:right w:val="none" w:sz="0" w:space="0" w:color="auto"/>
              </w:divBdr>
            </w:div>
            <w:div w:id="1184515554">
              <w:marLeft w:val="0"/>
              <w:marRight w:val="0"/>
              <w:marTop w:val="0"/>
              <w:marBottom w:val="0"/>
              <w:divBdr>
                <w:top w:val="none" w:sz="0" w:space="0" w:color="auto"/>
                <w:left w:val="none" w:sz="0" w:space="0" w:color="auto"/>
                <w:bottom w:val="none" w:sz="0" w:space="0" w:color="auto"/>
                <w:right w:val="none" w:sz="0" w:space="0" w:color="auto"/>
              </w:divBdr>
            </w:div>
            <w:div w:id="210425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187709">
      <w:bodyDiv w:val="1"/>
      <w:marLeft w:val="0"/>
      <w:marRight w:val="0"/>
      <w:marTop w:val="0"/>
      <w:marBottom w:val="0"/>
      <w:divBdr>
        <w:top w:val="none" w:sz="0" w:space="0" w:color="auto"/>
        <w:left w:val="none" w:sz="0" w:space="0" w:color="auto"/>
        <w:bottom w:val="none" w:sz="0" w:space="0" w:color="auto"/>
        <w:right w:val="none" w:sz="0" w:space="0" w:color="auto"/>
      </w:divBdr>
      <w:divsChild>
        <w:div w:id="51126200">
          <w:marLeft w:val="0"/>
          <w:marRight w:val="0"/>
          <w:marTop w:val="0"/>
          <w:marBottom w:val="0"/>
          <w:divBdr>
            <w:top w:val="none" w:sz="0" w:space="0" w:color="auto"/>
            <w:left w:val="none" w:sz="0" w:space="0" w:color="auto"/>
            <w:bottom w:val="none" w:sz="0" w:space="0" w:color="auto"/>
            <w:right w:val="none" w:sz="0" w:space="0" w:color="auto"/>
          </w:divBdr>
          <w:divsChild>
            <w:div w:id="2145350302">
              <w:marLeft w:val="0"/>
              <w:marRight w:val="0"/>
              <w:marTop w:val="0"/>
              <w:marBottom w:val="0"/>
              <w:divBdr>
                <w:top w:val="none" w:sz="0" w:space="0" w:color="auto"/>
                <w:left w:val="none" w:sz="0" w:space="0" w:color="auto"/>
                <w:bottom w:val="none" w:sz="0" w:space="0" w:color="auto"/>
                <w:right w:val="none" w:sz="0" w:space="0" w:color="auto"/>
              </w:divBdr>
            </w:div>
            <w:div w:id="1343126118">
              <w:marLeft w:val="0"/>
              <w:marRight w:val="0"/>
              <w:marTop w:val="0"/>
              <w:marBottom w:val="0"/>
              <w:divBdr>
                <w:top w:val="none" w:sz="0" w:space="0" w:color="auto"/>
                <w:left w:val="none" w:sz="0" w:space="0" w:color="auto"/>
                <w:bottom w:val="none" w:sz="0" w:space="0" w:color="auto"/>
                <w:right w:val="none" w:sz="0" w:space="0" w:color="auto"/>
              </w:divBdr>
            </w:div>
            <w:div w:id="1135103283">
              <w:marLeft w:val="0"/>
              <w:marRight w:val="0"/>
              <w:marTop w:val="0"/>
              <w:marBottom w:val="0"/>
              <w:divBdr>
                <w:top w:val="none" w:sz="0" w:space="0" w:color="auto"/>
                <w:left w:val="none" w:sz="0" w:space="0" w:color="auto"/>
                <w:bottom w:val="none" w:sz="0" w:space="0" w:color="auto"/>
                <w:right w:val="none" w:sz="0" w:space="0" w:color="auto"/>
              </w:divBdr>
            </w:div>
            <w:div w:id="747071323">
              <w:marLeft w:val="0"/>
              <w:marRight w:val="0"/>
              <w:marTop w:val="0"/>
              <w:marBottom w:val="0"/>
              <w:divBdr>
                <w:top w:val="none" w:sz="0" w:space="0" w:color="auto"/>
                <w:left w:val="none" w:sz="0" w:space="0" w:color="auto"/>
                <w:bottom w:val="none" w:sz="0" w:space="0" w:color="auto"/>
                <w:right w:val="none" w:sz="0" w:space="0" w:color="auto"/>
              </w:divBdr>
            </w:div>
            <w:div w:id="996500549">
              <w:marLeft w:val="0"/>
              <w:marRight w:val="0"/>
              <w:marTop w:val="0"/>
              <w:marBottom w:val="0"/>
              <w:divBdr>
                <w:top w:val="none" w:sz="0" w:space="0" w:color="auto"/>
                <w:left w:val="none" w:sz="0" w:space="0" w:color="auto"/>
                <w:bottom w:val="none" w:sz="0" w:space="0" w:color="auto"/>
                <w:right w:val="none" w:sz="0" w:space="0" w:color="auto"/>
              </w:divBdr>
            </w:div>
            <w:div w:id="1565993192">
              <w:marLeft w:val="0"/>
              <w:marRight w:val="0"/>
              <w:marTop w:val="0"/>
              <w:marBottom w:val="0"/>
              <w:divBdr>
                <w:top w:val="none" w:sz="0" w:space="0" w:color="auto"/>
                <w:left w:val="none" w:sz="0" w:space="0" w:color="auto"/>
                <w:bottom w:val="none" w:sz="0" w:space="0" w:color="auto"/>
                <w:right w:val="none" w:sz="0" w:space="0" w:color="auto"/>
              </w:divBdr>
            </w:div>
            <w:div w:id="1431123715">
              <w:marLeft w:val="0"/>
              <w:marRight w:val="0"/>
              <w:marTop w:val="0"/>
              <w:marBottom w:val="0"/>
              <w:divBdr>
                <w:top w:val="none" w:sz="0" w:space="0" w:color="auto"/>
                <w:left w:val="none" w:sz="0" w:space="0" w:color="auto"/>
                <w:bottom w:val="none" w:sz="0" w:space="0" w:color="auto"/>
                <w:right w:val="none" w:sz="0" w:space="0" w:color="auto"/>
              </w:divBdr>
            </w:div>
            <w:div w:id="139347043">
              <w:marLeft w:val="0"/>
              <w:marRight w:val="0"/>
              <w:marTop w:val="0"/>
              <w:marBottom w:val="0"/>
              <w:divBdr>
                <w:top w:val="none" w:sz="0" w:space="0" w:color="auto"/>
                <w:left w:val="none" w:sz="0" w:space="0" w:color="auto"/>
                <w:bottom w:val="none" w:sz="0" w:space="0" w:color="auto"/>
                <w:right w:val="none" w:sz="0" w:space="0" w:color="auto"/>
              </w:divBdr>
            </w:div>
            <w:div w:id="837231307">
              <w:marLeft w:val="0"/>
              <w:marRight w:val="0"/>
              <w:marTop w:val="0"/>
              <w:marBottom w:val="0"/>
              <w:divBdr>
                <w:top w:val="none" w:sz="0" w:space="0" w:color="auto"/>
                <w:left w:val="none" w:sz="0" w:space="0" w:color="auto"/>
                <w:bottom w:val="none" w:sz="0" w:space="0" w:color="auto"/>
                <w:right w:val="none" w:sz="0" w:space="0" w:color="auto"/>
              </w:divBdr>
            </w:div>
            <w:div w:id="1709182451">
              <w:marLeft w:val="0"/>
              <w:marRight w:val="0"/>
              <w:marTop w:val="0"/>
              <w:marBottom w:val="0"/>
              <w:divBdr>
                <w:top w:val="none" w:sz="0" w:space="0" w:color="auto"/>
                <w:left w:val="none" w:sz="0" w:space="0" w:color="auto"/>
                <w:bottom w:val="none" w:sz="0" w:space="0" w:color="auto"/>
                <w:right w:val="none" w:sz="0" w:space="0" w:color="auto"/>
              </w:divBdr>
            </w:div>
            <w:div w:id="570039123">
              <w:marLeft w:val="0"/>
              <w:marRight w:val="0"/>
              <w:marTop w:val="0"/>
              <w:marBottom w:val="0"/>
              <w:divBdr>
                <w:top w:val="none" w:sz="0" w:space="0" w:color="auto"/>
                <w:left w:val="none" w:sz="0" w:space="0" w:color="auto"/>
                <w:bottom w:val="none" w:sz="0" w:space="0" w:color="auto"/>
                <w:right w:val="none" w:sz="0" w:space="0" w:color="auto"/>
              </w:divBdr>
            </w:div>
            <w:div w:id="1321273719">
              <w:marLeft w:val="0"/>
              <w:marRight w:val="0"/>
              <w:marTop w:val="0"/>
              <w:marBottom w:val="0"/>
              <w:divBdr>
                <w:top w:val="none" w:sz="0" w:space="0" w:color="auto"/>
                <w:left w:val="none" w:sz="0" w:space="0" w:color="auto"/>
                <w:bottom w:val="none" w:sz="0" w:space="0" w:color="auto"/>
                <w:right w:val="none" w:sz="0" w:space="0" w:color="auto"/>
              </w:divBdr>
            </w:div>
            <w:div w:id="660278929">
              <w:marLeft w:val="0"/>
              <w:marRight w:val="0"/>
              <w:marTop w:val="0"/>
              <w:marBottom w:val="0"/>
              <w:divBdr>
                <w:top w:val="none" w:sz="0" w:space="0" w:color="auto"/>
                <w:left w:val="none" w:sz="0" w:space="0" w:color="auto"/>
                <w:bottom w:val="none" w:sz="0" w:space="0" w:color="auto"/>
                <w:right w:val="none" w:sz="0" w:space="0" w:color="auto"/>
              </w:divBdr>
            </w:div>
            <w:div w:id="1791852328">
              <w:marLeft w:val="0"/>
              <w:marRight w:val="0"/>
              <w:marTop w:val="0"/>
              <w:marBottom w:val="0"/>
              <w:divBdr>
                <w:top w:val="none" w:sz="0" w:space="0" w:color="auto"/>
                <w:left w:val="none" w:sz="0" w:space="0" w:color="auto"/>
                <w:bottom w:val="none" w:sz="0" w:space="0" w:color="auto"/>
                <w:right w:val="none" w:sz="0" w:space="0" w:color="auto"/>
              </w:divBdr>
            </w:div>
            <w:div w:id="1290281104">
              <w:marLeft w:val="0"/>
              <w:marRight w:val="0"/>
              <w:marTop w:val="0"/>
              <w:marBottom w:val="0"/>
              <w:divBdr>
                <w:top w:val="none" w:sz="0" w:space="0" w:color="auto"/>
                <w:left w:val="none" w:sz="0" w:space="0" w:color="auto"/>
                <w:bottom w:val="none" w:sz="0" w:space="0" w:color="auto"/>
                <w:right w:val="none" w:sz="0" w:space="0" w:color="auto"/>
              </w:divBdr>
            </w:div>
            <w:div w:id="1494686351">
              <w:marLeft w:val="0"/>
              <w:marRight w:val="0"/>
              <w:marTop w:val="0"/>
              <w:marBottom w:val="0"/>
              <w:divBdr>
                <w:top w:val="none" w:sz="0" w:space="0" w:color="auto"/>
                <w:left w:val="none" w:sz="0" w:space="0" w:color="auto"/>
                <w:bottom w:val="none" w:sz="0" w:space="0" w:color="auto"/>
                <w:right w:val="none" w:sz="0" w:space="0" w:color="auto"/>
              </w:divBdr>
            </w:div>
            <w:div w:id="1891842365">
              <w:marLeft w:val="0"/>
              <w:marRight w:val="0"/>
              <w:marTop w:val="0"/>
              <w:marBottom w:val="0"/>
              <w:divBdr>
                <w:top w:val="none" w:sz="0" w:space="0" w:color="auto"/>
                <w:left w:val="none" w:sz="0" w:space="0" w:color="auto"/>
                <w:bottom w:val="none" w:sz="0" w:space="0" w:color="auto"/>
                <w:right w:val="none" w:sz="0" w:space="0" w:color="auto"/>
              </w:divBdr>
            </w:div>
            <w:div w:id="2059937019">
              <w:marLeft w:val="0"/>
              <w:marRight w:val="0"/>
              <w:marTop w:val="0"/>
              <w:marBottom w:val="0"/>
              <w:divBdr>
                <w:top w:val="none" w:sz="0" w:space="0" w:color="auto"/>
                <w:left w:val="none" w:sz="0" w:space="0" w:color="auto"/>
                <w:bottom w:val="none" w:sz="0" w:space="0" w:color="auto"/>
                <w:right w:val="none" w:sz="0" w:space="0" w:color="auto"/>
              </w:divBdr>
            </w:div>
            <w:div w:id="887692815">
              <w:marLeft w:val="0"/>
              <w:marRight w:val="0"/>
              <w:marTop w:val="0"/>
              <w:marBottom w:val="0"/>
              <w:divBdr>
                <w:top w:val="none" w:sz="0" w:space="0" w:color="auto"/>
                <w:left w:val="none" w:sz="0" w:space="0" w:color="auto"/>
                <w:bottom w:val="none" w:sz="0" w:space="0" w:color="auto"/>
                <w:right w:val="none" w:sz="0" w:space="0" w:color="auto"/>
              </w:divBdr>
            </w:div>
            <w:div w:id="872965385">
              <w:marLeft w:val="0"/>
              <w:marRight w:val="0"/>
              <w:marTop w:val="0"/>
              <w:marBottom w:val="0"/>
              <w:divBdr>
                <w:top w:val="none" w:sz="0" w:space="0" w:color="auto"/>
                <w:left w:val="none" w:sz="0" w:space="0" w:color="auto"/>
                <w:bottom w:val="none" w:sz="0" w:space="0" w:color="auto"/>
                <w:right w:val="none" w:sz="0" w:space="0" w:color="auto"/>
              </w:divBdr>
            </w:div>
            <w:div w:id="588732049">
              <w:marLeft w:val="0"/>
              <w:marRight w:val="0"/>
              <w:marTop w:val="0"/>
              <w:marBottom w:val="0"/>
              <w:divBdr>
                <w:top w:val="none" w:sz="0" w:space="0" w:color="auto"/>
                <w:left w:val="none" w:sz="0" w:space="0" w:color="auto"/>
                <w:bottom w:val="none" w:sz="0" w:space="0" w:color="auto"/>
                <w:right w:val="none" w:sz="0" w:space="0" w:color="auto"/>
              </w:divBdr>
            </w:div>
            <w:div w:id="549223050">
              <w:marLeft w:val="0"/>
              <w:marRight w:val="0"/>
              <w:marTop w:val="0"/>
              <w:marBottom w:val="0"/>
              <w:divBdr>
                <w:top w:val="none" w:sz="0" w:space="0" w:color="auto"/>
                <w:left w:val="none" w:sz="0" w:space="0" w:color="auto"/>
                <w:bottom w:val="none" w:sz="0" w:space="0" w:color="auto"/>
                <w:right w:val="none" w:sz="0" w:space="0" w:color="auto"/>
              </w:divBdr>
            </w:div>
            <w:div w:id="1057775582">
              <w:marLeft w:val="0"/>
              <w:marRight w:val="0"/>
              <w:marTop w:val="0"/>
              <w:marBottom w:val="0"/>
              <w:divBdr>
                <w:top w:val="none" w:sz="0" w:space="0" w:color="auto"/>
                <w:left w:val="none" w:sz="0" w:space="0" w:color="auto"/>
                <w:bottom w:val="none" w:sz="0" w:space="0" w:color="auto"/>
                <w:right w:val="none" w:sz="0" w:space="0" w:color="auto"/>
              </w:divBdr>
            </w:div>
            <w:div w:id="1517381118">
              <w:marLeft w:val="0"/>
              <w:marRight w:val="0"/>
              <w:marTop w:val="0"/>
              <w:marBottom w:val="0"/>
              <w:divBdr>
                <w:top w:val="none" w:sz="0" w:space="0" w:color="auto"/>
                <w:left w:val="none" w:sz="0" w:space="0" w:color="auto"/>
                <w:bottom w:val="none" w:sz="0" w:space="0" w:color="auto"/>
                <w:right w:val="none" w:sz="0" w:space="0" w:color="auto"/>
              </w:divBdr>
            </w:div>
            <w:div w:id="1617910504">
              <w:marLeft w:val="0"/>
              <w:marRight w:val="0"/>
              <w:marTop w:val="0"/>
              <w:marBottom w:val="0"/>
              <w:divBdr>
                <w:top w:val="none" w:sz="0" w:space="0" w:color="auto"/>
                <w:left w:val="none" w:sz="0" w:space="0" w:color="auto"/>
                <w:bottom w:val="none" w:sz="0" w:space="0" w:color="auto"/>
                <w:right w:val="none" w:sz="0" w:space="0" w:color="auto"/>
              </w:divBdr>
            </w:div>
            <w:div w:id="594822215">
              <w:marLeft w:val="0"/>
              <w:marRight w:val="0"/>
              <w:marTop w:val="0"/>
              <w:marBottom w:val="0"/>
              <w:divBdr>
                <w:top w:val="none" w:sz="0" w:space="0" w:color="auto"/>
                <w:left w:val="none" w:sz="0" w:space="0" w:color="auto"/>
                <w:bottom w:val="none" w:sz="0" w:space="0" w:color="auto"/>
                <w:right w:val="none" w:sz="0" w:space="0" w:color="auto"/>
              </w:divBdr>
            </w:div>
            <w:div w:id="2005156995">
              <w:marLeft w:val="0"/>
              <w:marRight w:val="0"/>
              <w:marTop w:val="0"/>
              <w:marBottom w:val="0"/>
              <w:divBdr>
                <w:top w:val="none" w:sz="0" w:space="0" w:color="auto"/>
                <w:left w:val="none" w:sz="0" w:space="0" w:color="auto"/>
                <w:bottom w:val="none" w:sz="0" w:space="0" w:color="auto"/>
                <w:right w:val="none" w:sz="0" w:space="0" w:color="auto"/>
              </w:divBdr>
            </w:div>
            <w:div w:id="41491306">
              <w:marLeft w:val="0"/>
              <w:marRight w:val="0"/>
              <w:marTop w:val="0"/>
              <w:marBottom w:val="0"/>
              <w:divBdr>
                <w:top w:val="none" w:sz="0" w:space="0" w:color="auto"/>
                <w:left w:val="none" w:sz="0" w:space="0" w:color="auto"/>
                <w:bottom w:val="none" w:sz="0" w:space="0" w:color="auto"/>
                <w:right w:val="none" w:sz="0" w:space="0" w:color="auto"/>
              </w:divBdr>
            </w:div>
            <w:div w:id="838036376">
              <w:marLeft w:val="0"/>
              <w:marRight w:val="0"/>
              <w:marTop w:val="0"/>
              <w:marBottom w:val="0"/>
              <w:divBdr>
                <w:top w:val="none" w:sz="0" w:space="0" w:color="auto"/>
                <w:left w:val="none" w:sz="0" w:space="0" w:color="auto"/>
                <w:bottom w:val="none" w:sz="0" w:space="0" w:color="auto"/>
                <w:right w:val="none" w:sz="0" w:space="0" w:color="auto"/>
              </w:divBdr>
            </w:div>
            <w:div w:id="1285575252">
              <w:marLeft w:val="0"/>
              <w:marRight w:val="0"/>
              <w:marTop w:val="0"/>
              <w:marBottom w:val="0"/>
              <w:divBdr>
                <w:top w:val="none" w:sz="0" w:space="0" w:color="auto"/>
                <w:left w:val="none" w:sz="0" w:space="0" w:color="auto"/>
                <w:bottom w:val="none" w:sz="0" w:space="0" w:color="auto"/>
                <w:right w:val="none" w:sz="0" w:space="0" w:color="auto"/>
              </w:divBdr>
            </w:div>
            <w:div w:id="1930503867">
              <w:marLeft w:val="0"/>
              <w:marRight w:val="0"/>
              <w:marTop w:val="0"/>
              <w:marBottom w:val="0"/>
              <w:divBdr>
                <w:top w:val="none" w:sz="0" w:space="0" w:color="auto"/>
                <w:left w:val="none" w:sz="0" w:space="0" w:color="auto"/>
                <w:bottom w:val="none" w:sz="0" w:space="0" w:color="auto"/>
                <w:right w:val="none" w:sz="0" w:space="0" w:color="auto"/>
              </w:divBdr>
            </w:div>
            <w:div w:id="1515454749">
              <w:marLeft w:val="0"/>
              <w:marRight w:val="0"/>
              <w:marTop w:val="0"/>
              <w:marBottom w:val="0"/>
              <w:divBdr>
                <w:top w:val="none" w:sz="0" w:space="0" w:color="auto"/>
                <w:left w:val="none" w:sz="0" w:space="0" w:color="auto"/>
                <w:bottom w:val="none" w:sz="0" w:space="0" w:color="auto"/>
                <w:right w:val="none" w:sz="0" w:space="0" w:color="auto"/>
              </w:divBdr>
            </w:div>
            <w:div w:id="109250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731461">
      <w:bodyDiv w:val="1"/>
      <w:marLeft w:val="0"/>
      <w:marRight w:val="0"/>
      <w:marTop w:val="0"/>
      <w:marBottom w:val="0"/>
      <w:divBdr>
        <w:top w:val="none" w:sz="0" w:space="0" w:color="auto"/>
        <w:left w:val="none" w:sz="0" w:space="0" w:color="auto"/>
        <w:bottom w:val="none" w:sz="0" w:space="0" w:color="auto"/>
        <w:right w:val="none" w:sz="0" w:space="0" w:color="auto"/>
      </w:divBdr>
      <w:divsChild>
        <w:div w:id="1324552966">
          <w:marLeft w:val="0"/>
          <w:marRight w:val="0"/>
          <w:marTop w:val="0"/>
          <w:marBottom w:val="0"/>
          <w:divBdr>
            <w:top w:val="none" w:sz="0" w:space="0" w:color="auto"/>
            <w:left w:val="none" w:sz="0" w:space="0" w:color="auto"/>
            <w:bottom w:val="none" w:sz="0" w:space="0" w:color="auto"/>
            <w:right w:val="none" w:sz="0" w:space="0" w:color="auto"/>
          </w:divBdr>
          <w:divsChild>
            <w:div w:id="280579423">
              <w:marLeft w:val="0"/>
              <w:marRight w:val="0"/>
              <w:marTop w:val="0"/>
              <w:marBottom w:val="0"/>
              <w:divBdr>
                <w:top w:val="none" w:sz="0" w:space="0" w:color="auto"/>
                <w:left w:val="none" w:sz="0" w:space="0" w:color="auto"/>
                <w:bottom w:val="none" w:sz="0" w:space="0" w:color="auto"/>
                <w:right w:val="none" w:sz="0" w:space="0" w:color="auto"/>
              </w:divBdr>
            </w:div>
            <w:div w:id="1680816288">
              <w:marLeft w:val="0"/>
              <w:marRight w:val="0"/>
              <w:marTop w:val="0"/>
              <w:marBottom w:val="0"/>
              <w:divBdr>
                <w:top w:val="none" w:sz="0" w:space="0" w:color="auto"/>
                <w:left w:val="none" w:sz="0" w:space="0" w:color="auto"/>
                <w:bottom w:val="none" w:sz="0" w:space="0" w:color="auto"/>
                <w:right w:val="none" w:sz="0" w:space="0" w:color="auto"/>
              </w:divBdr>
            </w:div>
            <w:div w:id="1671710433">
              <w:marLeft w:val="0"/>
              <w:marRight w:val="0"/>
              <w:marTop w:val="0"/>
              <w:marBottom w:val="0"/>
              <w:divBdr>
                <w:top w:val="none" w:sz="0" w:space="0" w:color="auto"/>
                <w:left w:val="none" w:sz="0" w:space="0" w:color="auto"/>
                <w:bottom w:val="none" w:sz="0" w:space="0" w:color="auto"/>
                <w:right w:val="none" w:sz="0" w:space="0" w:color="auto"/>
              </w:divBdr>
            </w:div>
            <w:div w:id="859470702">
              <w:marLeft w:val="0"/>
              <w:marRight w:val="0"/>
              <w:marTop w:val="0"/>
              <w:marBottom w:val="0"/>
              <w:divBdr>
                <w:top w:val="none" w:sz="0" w:space="0" w:color="auto"/>
                <w:left w:val="none" w:sz="0" w:space="0" w:color="auto"/>
                <w:bottom w:val="none" w:sz="0" w:space="0" w:color="auto"/>
                <w:right w:val="none" w:sz="0" w:space="0" w:color="auto"/>
              </w:divBdr>
            </w:div>
            <w:div w:id="1547836805">
              <w:marLeft w:val="0"/>
              <w:marRight w:val="0"/>
              <w:marTop w:val="0"/>
              <w:marBottom w:val="0"/>
              <w:divBdr>
                <w:top w:val="none" w:sz="0" w:space="0" w:color="auto"/>
                <w:left w:val="none" w:sz="0" w:space="0" w:color="auto"/>
                <w:bottom w:val="none" w:sz="0" w:space="0" w:color="auto"/>
                <w:right w:val="none" w:sz="0" w:space="0" w:color="auto"/>
              </w:divBdr>
            </w:div>
            <w:div w:id="97608417">
              <w:marLeft w:val="0"/>
              <w:marRight w:val="0"/>
              <w:marTop w:val="0"/>
              <w:marBottom w:val="0"/>
              <w:divBdr>
                <w:top w:val="none" w:sz="0" w:space="0" w:color="auto"/>
                <w:left w:val="none" w:sz="0" w:space="0" w:color="auto"/>
                <w:bottom w:val="none" w:sz="0" w:space="0" w:color="auto"/>
                <w:right w:val="none" w:sz="0" w:space="0" w:color="auto"/>
              </w:divBdr>
            </w:div>
            <w:div w:id="1954169450">
              <w:marLeft w:val="0"/>
              <w:marRight w:val="0"/>
              <w:marTop w:val="0"/>
              <w:marBottom w:val="0"/>
              <w:divBdr>
                <w:top w:val="none" w:sz="0" w:space="0" w:color="auto"/>
                <w:left w:val="none" w:sz="0" w:space="0" w:color="auto"/>
                <w:bottom w:val="none" w:sz="0" w:space="0" w:color="auto"/>
                <w:right w:val="none" w:sz="0" w:space="0" w:color="auto"/>
              </w:divBdr>
            </w:div>
            <w:div w:id="1730807865">
              <w:marLeft w:val="0"/>
              <w:marRight w:val="0"/>
              <w:marTop w:val="0"/>
              <w:marBottom w:val="0"/>
              <w:divBdr>
                <w:top w:val="none" w:sz="0" w:space="0" w:color="auto"/>
                <w:left w:val="none" w:sz="0" w:space="0" w:color="auto"/>
                <w:bottom w:val="none" w:sz="0" w:space="0" w:color="auto"/>
                <w:right w:val="none" w:sz="0" w:space="0" w:color="auto"/>
              </w:divBdr>
            </w:div>
            <w:div w:id="1827747006">
              <w:marLeft w:val="0"/>
              <w:marRight w:val="0"/>
              <w:marTop w:val="0"/>
              <w:marBottom w:val="0"/>
              <w:divBdr>
                <w:top w:val="none" w:sz="0" w:space="0" w:color="auto"/>
                <w:left w:val="none" w:sz="0" w:space="0" w:color="auto"/>
                <w:bottom w:val="none" w:sz="0" w:space="0" w:color="auto"/>
                <w:right w:val="none" w:sz="0" w:space="0" w:color="auto"/>
              </w:divBdr>
            </w:div>
            <w:div w:id="1733767703">
              <w:marLeft w:val="0"/>
              <w:marRight w:val="0"/>
              <w:marTop w:val="0"/>
              <w:marBottom w:val="0"/>
              <w:divBdr>
                <w:top w:val="none" w:sz="0" w:space="0" w:color="auto"/>
                <w:left w:val="none" w:sz="0" w:space="0" w:color="auto"/>
                <w:bottom w:val="none" w:sz="0" w:space="0" w:color="auto"/>
                <w:right w:val="none" w:sz="0" w:space="0" w:color="auto"/>
              </w:divBdr>
            </w:div>
            <w:div w:id="754279298">
              <w:marLeft w:val="0"/>
              <w:marRight w:val="0"/>
              <w:marTop w:val="0"/>
              <w:marBottom w:val="0"/>
              <w:divBdr>
                <w:top w:val="none" w:sz="0" w:space="0" w:color="auto"/>
                <w:left w:val="none" w:sz="0" w:space="0" w:color="auto"/>
                <w:bottom w:val="none" w:sz="0" w:space="0" w:color="auto"/>
                <w:right w:val="none" w:sz="0" w:space="0" w:color="auto"/>
              </w:divBdr>
            </w:div>
            <w:div w:id="181015313">
              <w:marLeft w:val="0"/>
              <w:marRight w:val="0"/>
              <w:marTop w:val="0"/>
              <w:marBottom w:val="0"/>
              <w:divBdr>
                <w:top w:val="none" w:sz="0" w:space="0" w:color="auto"/>
                <w:left w:val="none" w:sz="0" w:space="0" w:color="auto"/>
                <w:bottom w:val="none" w:sz="0" w:space="0" w:color="auto"/>
                <w:right w:val="none" w:sz="0" w:space="0" w:color="auto"/>
              </w:divBdr>
            </w:div>
            <w:div w:id="1950813620">
              <w:marLeft w:val="0"/>
              <w:marRight w:val="0"/>
              <w:marTop w:val="0"/>
              <w:marBottom w:val="0"/>
              <w:divBdr>
                <w:top w:val="none" w:sz="0" w:space="0" w:color="auto"/>
                <w:left w:val="none" w:sz="0" w:space="0" w:color="auto"/>
                <w:bottom w:val="none" w:sz="0" w:space="0" w:color="auto"/>
                <w:right w:val="none" w:sz="0" w:space="0" w:color="auto"/>
              </w:divBdr>
            </w:div>
            <w:div w:id="798258965">
              <w:marLeft w:val="0"/>
              <w:marRight w:val="0"/>
              <w:marTop w:val="0"/>
              <w:marBottom w:val="0"/>
              <w:divBdr>
                <w:top w:val="none" w:sz="0" w:space="0" w:color="auto"/>
                <w:left w:val="none" w:sz="0" w:space="0" w:color="auto"/>
                <w:bottom w:val="none" w:sz="0" w:space="0" w:color="auto"/>
                <w:right w:val="none" w:sz="0" w:space="0" w:color="auto"/>
              </w:divBdr>
            </w:div>
            <w:div w:id="4981207">
              <w:marLeft w:val="0"/>
              <w:marRight w:val="0"/>
              <w:marTop w:val="0"/>
              <w:marBottom w:val="0"/>
              <w:divBdr>
                <w:top w:val="none" w:sz="0" w:space="0" w:color="auto"/>
                <w:left w:val="none" w:sz="0" w:space="0" w:color="auto"/>
                <w:bottom w:val="none" w:sz="0" w:space="0" w:color="auto"/>
                <w:right w:val="none" w:sz="0" w:space="0" w:color="auto"/>
              </w:divBdr>
            </w:div>
            <w:div w:id="546381844">
              <w:marLeft w:val="0"/>
              <w:marRight w:val="0"/>
              <w:marTop w:val="0"/>
              <w:marBottom w:val="0"/>
              <w:divBdr>
                <w:top w:val="none" w:sz="0" w:space="0" w:color="auto"/>
                <w:left w:val="none" w:sz="0" w:space="0" w:color="auto"/>
                <w:bottom w:val="none" w:sz="0" w:space="0" w:color="auto"/>
                <w:right w:val="none" w:sz="0" w:space="0" w:color="auto"/>
              </w:divBdr>
            </w:div>
            <w:div w:id="711853218">
              <w:marLeft w:val="0"/>
              <w:marRight w:val="0"/>
              <w:marTop w:val="0"/>
              <w:marBottom w:val="0"/>
              <w:divBdr>
                <w:top w:val="none" w:sz="0" w:space="0" w:color="auto"/>
                <w:left w:val="none" w:sz="0" w:space="0" w:color="auto"/>
                <w:bottom w:val="none" w:sz="0" w:space="0" w:color="auto"/>
                <w:right w:val="none" w:sz="0" w:space="0" w:color="auto"/>
              </w:divBdr>
            </w:div>
            <w:div w:id="1255017282">
              <w:marLeft w:val="0"/>
              <w:marRight w:val="0"/>
              <w:marTop w:val="0"/>
              <w:marBottom w:val="0"/>
              <w:divBdr>
                <w:top w:val="none" w:sz="0" w:space="0" w:color="auto"/>
                <w:left w:val="none" w:sz="0" w:space="0" w:color="auto"/>
                <w:bottom w:val="none" w:sz="0" w:space="0" w:color="auto"/>
                <w:right w:val="none" w:sz="0" w:space="0" w:color="auto"/>
              </w:divBdr>
            </w:div>
            <w:div w:id="1935284401">
              <w:marLeft w:val="0"/>
              <w:marRight w:val="0"/>
              <w:marTop w:val="0"/>
              <w:marBottom w:val="0"/>
              <w:divBdr>
                <w:top w:val="none" w:sz="0" w:space="0" w:color="auto"/>
                <w:left w:val="none" w:sz="0" w:space="0" w:color="auto"/>
                <w:bottom w:val="none" w:sz="0" w:space="0" w:color="auto"/>
                <w:right w:val="none" w:sz="0" w:space="0" w:color="auto"/>
              </w:divBdr>
            </w:div>
            <w:div w:id="1194004954">
              <w:marLeft w:val="0"/>
              <w:marRight w:val="0"/>
              <w:marTop w:val="0"/>
              <w:marBottom w:val="0"/>
              <w:divBdr>
                <w:top w:val="none" w:sz="0" w:space="0" w:color="auto"/>
                <w:left w:val="none" w:sz="0" w:space="0" w:color="auto"/>
                <w:bottom w:val="none" w:sz="0" w:space="0" w:color="auto"/>
                <w:right w:val="none" w:sz="0" w:space="0" w:color="auto"/>
              </w:divBdr>
            </w:div>
            <w:div w:id="1613974159">
              <w:marLeft w:val="0"/>
              <w:marRight w:val="0"/>
              <w:marTop w:val="0"/>
              <w:marBottom w:val="0"/>
              <w:divBdr>
                <w:top w:val="none" w:sz="0" w:space="0" w:color="auto"/>
                <w:left w:val="none" w:sz="0" w:space="0" w:color="auto"/>
                <w:bottom w:val="none" w:sz="0" w:space="0" w:color="auto"/>
                <w:right w:val="none" w:sz="0" w:space="0" w:color="auto"/>
              </w:divBdr>
            </w:div>
            <w:div w:id="2041123212">
              <w:marLeft w:val="0"/>
              <w:marRight w:val="0"/>
              <w:marTop w:val="0"/>
              <w:marBottom w:val="0"/>
              <w:divBdr>
                <w:top w:val="none" w:sz="0" w:space="0" w:color="auto"/>
                <w:left w:val="none" w:sz="0" w:space="0" w:color="auto"/>
                <w:bottom w:val="none" w:sz="0" w:space="0" w:color="auto"/>
                <w:right w:val="none" w:sz="0" w:space="0" w:color="auto"/>
              </w:divBdr>
            </w:div>
            <w:div w:id="722483057">
              <w:marLeft w:val="0"/>
              <w:marRight w:val="0"/>
              <w:marTop w:val="0"/>
              <w:marBottom w:val="0"/>
              <w:divBdr>
                <w:top w:val="none" w:sz="0" w:space="0" w:color="auto"/>
                <w:left w:val="none" w:sz="0" w:space="0" w:color="auto"/>
                <w:bottom w:val="none" w:sz="0" w:space="0" w:color="auto"/>
                <w:right w:val="none" w:sz="0" w:space="0" w:color="auto"/>
              </w:divBdr>
            </w:div>
            <w:div w:id="2074351950">
              <w:marLeft w:val="0"/>
              <w:marRight w:val="0"/>
              <w:marTop w:val="0"/>
              <w:marBottom w:val="0"/>
              <w:divBdr>
                <w:top w:val="none" w:sz="0" w:space="0" w:color="auto"/>
                <w:left w:val="none" w:sz="0" w:space="0" w:color="auto"/>
                <w:bottom w:val="none" w:sz="0" w:space="0" w:color="auto"/>
                <w:right w:val="none" w:sz="0" w:space="0" w:color="auto"/>
              </w:divBdr>
            </w:div>
            <w:div w:id="1641955038">
              <w:marLeft w:val="0"/>
              <w:marRight w:val="0"/>
              <w:marTop w:val="0"/>
              <w:marBottom w:val="0"/>
              <w:divBdr>
                <w:top w:val="none" w:sz="0" w:space="0" w:color="auto"/>
                <w:left w:val="none" w:sz="0" w:space="0" w:color="auto"/>
                <w:bottom w:val="none" w:sz="0" w:space="0" w:color="auto"/>
                <w:right w:val="none" w:sz="0" w:space="0" w:color="auto"/>
              </w:divBdr>
            </w:div>
            <w:div w:id="1978609433">
              <w:marLeft w:val="0"/>
              <w:marRight w:val="0"/>
              <w:marTop w:val="0"/>
              <w:marBottom w:val="0"/>
              <w:divBdr>
                <w:top w:val="none" w:sz="0" w:space="0" w:color="auto"/>
                <w:left w:val="none" w:sz="0" w:space="0" w:color="auto"/>
                <w:bottom w:val="none" w:sz="0" w:space="0" w:color="auto"/>
                <w:right w:val="none" w:sz="0" w:space="0" w:color="auto"/>
              </w:divBdr>
            </w:div>
            <w:div w:id="1603684956">
              <w:marLeft w:val="0"/>
              <w:marRight w:val="0"/>
              <w:marTop w:val="0"/>
              <w:marBottom w:val="0"/>
              <w:divBdr>
                <w:top w:val="none" w:sz="0" w:space="0" w:color="auto"/>
                <w:left w:val="none" w:sz="0" w:space="0" w:color="auto"/>
                <w:bottom w:val="none" w:sz="0" w:space="0" w:color="auto"/>
                <w:right w:val="none" w:sz="0" w:space="0" w:color="auto"/>
              </w:divBdr>
            </w:div>
            <w:div w:id="1261646988">
              <w:marLeft w:val="0"/>
              <w:marRight w:val="0"/>
              <w:marTop w:val="0"/>
              <w:marBottom w:val="0"/>
              <w:divBdr>
                <w:top w:val="none" w:sz="0" w:space="0" w:color="auto"/>
                <w:left w:val="none" w:sz="0" w:space="0" w:color="auto"/>
                <w:bottom w:val="none" w:sz="0" w:space="0" w:color="auto"/>
                <w:right w:val="none" w:sz="0" w:space="0" w:color="auto"/>
              </w:divBdr>
            </w:div>
            <w:div w:id="1710914992">
              <w:marLeft w:val="0"/>
              <w:marRight w:val="0"/>
              <w:marTop w:val="0"/>
              <w:marBottom w:val="0"/>
              <w:divBdr>
                <w:top w:val="none" w:sz="0" w:space="0" w:color="auto"/>
                <w:left w:val="none" w:sz="0" w:space="0" w:color="auto"/>
                <w:bottom w:val="none" w:sz="0" w:space="0" w:color="auto"/>
                <w:right w:val="none" w:sz="0" w:space="0" w:color="auto"/>
              </w:divBdr>
            </w:div>
            <w:div w:id="1819566412">
              <w:marLeft w:val="0"/>
              <w:marRight w:val="0"/>
              <w:marTop w:val="0"/>
              <w:marBottom w:val="0"/>
              <w:divBdr>
                <w:top w:val="none" w:sz="0" w:space="0" w:color="auto"/>
                <w:left w:val="none" w:sz="0" w:space="0" w:color="auto"/>
                <w:bottom w:val="none" w:sz="0" w:space="0" w:color="auto"/>
                <w:right w:val="none" w:sz="0" w:space="0" w:color="auto"/>
              </w:divBdr>
            </w:div>
            <w:div w:id="889535786">
              <w:marLeft w:val="0"/>
              <w:marRight w:val="0"/>
              <w:marTop w:val="0"/>
              <w:marBottom w:val="0"/>
              <w:divBdr>
                <w:top w:val="none" w:sz="0" w:space="0" w:color="auto"/>
                <w:left w:val="none" w:sz="0" w:space="0" w:color="auto"/>
                <w:bottom w:val="none" w:sz="0" w:space="0" w:color="auto"/>
                <w:right w:val="none" w:sz="0" w:space="0" w:color="auto"/>
              </w:divBdr>
            </w:div>
            <w:div w:id="2119063825">
              <w:marLeft w:val="0"/>
              <w:marRight w:val="0"/>
              <w:marTop w:val="0"/>
              <w:marBottom w:val="0"/>
              <w:divBdr>
                <w:top w:val="none" w:sz="0" w:space="0" w:color="auto"/>
                <w:left w:val="none" w:sz="0" w:space="0" w:color="auto"/>
                <w:bottom w:val="none" w:sz="0" w:space="0" w:color="auto"/>
                <w:right w:val="none" w:sz="0" w:space="0" w:color="auto"/>
              </w:divBdr>
            </w:div>
            <w:div w:id="352079154">
              <w:marLeft w:val="0"/>
              <w:marRight w:val="0"/>
              <w:marTop w:val="0"/>
              <w:marBottom w:val="0"/>
              <w:divBdr>
                <w:top w:val="none" w:sz="0" w:space="0" w:color="auto"/>
                <w:left w:val="none" w:sz="0" w:space="0" w:color="auto"/>
                <w:bottom w:val="none" w:sz="0" w:space="0" w:color="auto"/>
                <w:right w:val="none" w:sz="0" w:space="0" w:color="auto"/>
              </w:divBdr>
            </w:div>
            <w:div w:id="201334499">
              <w:marLeft w:val="0"/>
              <w:marRight w:val="0"/>
              <w:marTop w:val="0"/>
              <w:marBottom w:val="0"/>
              <w:divBdr>
                <w:top w:val="none" w:sz="0" w:space="0" w:color="auto"/>
                <w:left w:val="none" w:sz="0" w:space="0" w:color="auto"/>
                <w:bottom w:val="none" w:sz="0" w:space="0" w:color="auto"/>
                <w:right w:val="none" w:sz="0" w:space="0" w:color="auto"/>
              </w:divBdr>
            </w:div>
            <w:div w:id="175656527">
              <w:marLeft w:val="0"/>
              <w:marRight w:val="0"/>
              <w:marTop w:val="0"/>
              <w:marBottom w:val="0"/>
              <w:divBdr>
                <w:top w:val="none" w:sz="0" w:space="0" w:color="auto"/>
                <w:left w:val="none" w:sz="0" w:space="0" w:color="auto"/>
                <w:bottom w:val="none" w:sz="0" w:space="0" w:color="auto"/>
                <w:right w:val="none" w:sz="0" w:space="0" w:color="auto"/>
              </w:divBdr>
            </w:div>
            <w:div w:id="1252735341">
              <w:marLeft w:val="0"/>
              <w:marRight w:val="0"/>
              <w:marTop w:val="0"/>
              <w:marBottom w:val="0"/>
              <w:divBdr>
                <w:top w:val="none" w:sz="0" w:space="0" w:color="auto"/>
                <w:left w:val="none" w:sz="0" w:space="0" w:color="auto"/>
                <w:bottom w:val="none" w:sz="0" w:space="0" w:color="auto"/>
                <w:right w:val="none" w:sz="0" w:space="0" w:color="auto"/>
              </w:divBdr>
            </w:div>
            <w:div w:id="485702430">
              <w:marLeft w:val="0"/>
              <w:marRight w:val="0"/>
              <w:marTop w:val="0"/>
              <w:marBottom w:val="0"/>
              <w:divBdr>
                <w:top w:val="none" w:sz="0" w:space="0" w:color="auto"/>
                <w:left w:val="none" w:sz="0" w:space="0" w:color="auto"/>
                <w:bottom w:val="none" w:sz="0" w:space="0" w:color="auto"/>
                <w:right w:val="none" w:sz="0" w:space="0" w:color="auto"/>
              </w:divBdr>
            </w:div>
            <w:div w:id="1952663449">
              <w:marLeft w:val="0"/>
              <w:marRight w:val="0"/>
              <w:marTop w:val="0"/>
              <w:marBottom w:val="0"/>
              <w:divBdr>
                <w:top w:val="none" w:sz="0" w:space="0" w:color="auto"/>
                <w:left w:val="none" w:sz="0" w:space="0" w:color="auto"/>
                <w:bottom w:val="none" w:sz="0" w:space="0" w:color="auto"/>
                <w:right w:val="none" w:sz="0" w:space="0" w:color="auto"/>
              </w:divBdr>
            </w:div>
            <w:div w:id="1548834786">
              <w:marLeft w:val="0"/>
              <w:marRight w:val="0"/>
              <w:marTop w:val="0"/>
              <w:marBottom w:val="0"/>
              <w:divBdr>
                <w:top w:val="none" w:sz="0" w:space="0" w:color="auto"/>
                <w:left w:val="none" w:sz="0" w:space="0" w:color="auto"/>
                <w:bottom w:val="none" w:sz="0" w:space="0" w:color="auto"/>
                <w:right w:val="none" w:sz="0" w:space="0" w:color="auto"/>
              </w:divBdr>
            </w:div>
            <w:div w:id="777218827">
              <w:marLeft w:val="0"/>
              <w:marRight w:val="0"/>
              <w:marTop w:val="0"/>
              <w:marBottom w:val="0"/>
              <w:divBdr>
                <w:top w:val="none" w:sz="0" w:space="0" w:color="auto"/>
                <w:left w:val="none" w:sz="0" w:space="0" w:color="auto"/>
                <w:bottom w:val="none" w:sz="0" w:space="0" w:color="auto"/>
                <w:right w:val="none" w:sz="0" w:space="0" w:color="auto"/>
              </w:divBdr>
            </w:div>
            <w:div w:id="738291665">
              <w:marLeft w:val="0"/>
              <w:marRight w:val="0"/>
              <w:marTop w:val="0"/>
              <w:marBottom w:val="0"/>
              <w:divBdr>
                <w:top w:val="none" w:sz="0" w:space="0" w:color="auto"/>
                <w:left w:val="none" w:sz="0" w:space="0" w:color="auto"/>
                <w:bottom w:val="none" w:sz="0" w:space="0" w:color="auto"/>
                <w:right w:val="none" w:sz="0" w:space="0" w:color="auto"/>
              </w:divBdr>
            </w:div>
            <w:div w:id="1442605565">
              <w:marLeft w:val="0"/>
              <w:marRight w:val="0"/>
              <w:marTop w:val="0"/>
              <w:marBottom w:val="0"/>
              <w:divBdr>
                <w:top w:val="none" w:sz="0" w:space="0" w:color="auto"/>
                <w:left w:val="none" w:sz="0" w:space="0" w:color="auto"/>
                <w:bottom w:val="none" w:sz="0" w:space="0" w:color="auto"/>
                <w:right w:val="none" w:sz="0" w:space="0" w:color="auto"/>
              </w:divBdr>
            </w:div>
            <w:div w:id="751388841">
              <w:marLeft w:val="0"/>
              <w:marRight w:val="0"/>
              <w:marTop w:val="0"/>
              <w:marBottom w:val="0"/>
              <w:divBdr>
                <w:top w:val="none" w:sz="0" w:space="0" w:color="auto"/>
                <w:left w:val="none" w:sz="0" w:space="0" w:color="auto"/>
                <w:bottom w:val="none" w:sz="0" w:space="0" w:color="auto"/>
                <w:right w:val="none" w:sz="0" w:space="0" w:color="auto"/>
              </w:divBdr>
            </w:div>
            <w:div w:id="380983552">
              <w:marLeft w:val="0"/>
              <w:marRight w:val="0"/>
              <w:marTop w:val="0"/>
              <w:marBottom w:val="0"/>
              <w:divBdr>
                <w:top w:val="none" w:sz="0" w:space="0" w:color="auto"/>
                <w:left w:val="none" w:sz="0" w:space="0" w:color="auto"/>
                <w:bottom w:val="none" w:sz="0" w:space="0" w:color="auto"/>
                <w:right w:val="none" w:sz="0" w:space="0" w:color="auto"/>
              </w:divBdr>
            </w:div>
            <w:div w:id="2135783645">
              <w:marLeft w:val="0"/>
              <w:marRight w:val="0"/>
              <w:marTop w:val="0"/>
              <w:marBottom w:val="0"/>
              <w:divBdr>
                <w:top w:val="none" w:sz="0" w:space="0" w:color="auto"/>
                <w:left w:val="none" w:sz="0" w:space="0" w:color="auto"/>
                <w:bottom w:val="none" w:sz="0" w:space="0" w:color="auto"/>
                <w:right w:val="none" w:sz="0" w:space="0" w:color="auto"/>
              </w:divBdr>
            </w:div>
            <w:div w:id="1850287533">
              <w:marLeft w:val="0"/>
              <w:marRight w:val="0"/>
              <w:marTop w:val="0"/>
              <w:marBottom w:val="0"/>
              <w:divBdr>
                <w:top w:val="none" w:sz="0" w:space="0" w:color="auto"/>
                <w:left w:val="none" w:sz="0" w:space="0" w:color="auto"/>
                <w:bottom w:val="none" w:sz="0" w:space="0" w:color="auto"/>
                <w:right w:val="none" w:sz="0" w:space="0" w:color="auto"/>
              </w:divBdr>
            </w:div>
            <w:div w:id="1955863088">
              <w:marLeft w:val="0"/>
              <w:marRight w:val="0"/>
              <w:marTop w:val="0"/>
              <w:marBottom w:val="0"/>
              <w:divBdr>
                <w:top w:val="none" w:sz="0" w:space="0" w:color="auto"/>
                <w:left w:val="none" w:sz="0" w:space="0" w:color="auto"/>
                <w:bottom w:val="none" w:sz="0" w:space="0" w:color="auto"/>
                <w:right w:val="none" w:sz="0" w:space="0" w:color="auto"/>
              </w:divBdr>
            </w:div>
            <w:div w:id="901939097">
              <w:marLeft w:val="0"/>
              <w:marRight w:val="0"/>
              <w:marTop w:val="0"/>
              <w:marBottom w:val="0"/>
              <w:divBdr>
                <w:top w:val="none" w:sz="0" w:space="0" w:color="auto"/>
                <w:left w:val="none" w:sz="0" w:space="0" w:color="auto"/>
                <w:bottom w:val="none" w:sz="0" w:space="0" w:color="auto"/>
                <w:right w:val="none" w:sz="0" w:space="0" w:color="auto"/>
              </w:divBdr>
            </w:div>
            <w:div w:id="1018000724">
              <w:marLeft w:val="0"/>
              <w:marRight w:val="0"/>
              <w:marTop w:val="0"/>
              <w:marBottom w:val="0"/>
              <w:divBdr>
                <w:top w:val="none" w:sz="0" w:space="0" w:color="auto"/>
                <w:left w:val="none" w:sz="0" w:space="0" w:color="auto"/>
                <w:bottom w:val="none" w:sz="0" w:space="0" w:color="auto"/>
                <w:right w:val="none" w:sz="0" w:space="0" w:color="auto"/>
              </w:divBdr>
            </w:div>
            <w:div w:id="1068115470">
              <w:marLeft w:val="0"/>
              <w:marRight w:val="0"/>
              <w:marTop w:val="0"/>
              <w:marBottom w:val="0"/>
              <w:divBdr>
                <w:top w:val="none" w:sz="0" w:space="0" w:color="auto"/>
                <w:left w:val="none" w:sz="0" w:space="0" w:color="auto"/>
                <w:bottom w:val="none" w:sz="0" w:space="0" w:color="auto"/>
                <w:right w:val="none" w:sz="0" w:space="0" w:color="auto"/>
              </w:divBdr>
            </w:div>
            <w:div w:id="129130082">
              <w:marLeft w:val="0"/>
              <w:marRight w:val="0"/>
              <w:marTop w:val="0"/>
              <w:marBottom w:val="0"/>
              <w:divBdr>
                <w:top w:val="none" w:sz="0" w:space="0" w:color="auto"/>
                <w:left w:val="none" w:sz="0" w:space="0" w:color="auto"/>
                <w:bottom w:val="none" w:sz="0" w:space="0" w:color="auto"/>
                <w:right w:val="none" w:sz="0" w:space="0" w:color="auto"/>
              </w:divBdr>
            </w:div>
            <w:div w:id="142475596">
              <w:marLeft w:val="0"/>
              <w:marRight w:val="0"/>
              <w:marTop w:val="0"/>
              <w:marBottom w:val="0"/>
              <w:divBdr>
                <w:top w:val="none" w:sz="0" w:space="0" w:color="auto"/>
                <w:left w:val="none" w:sz="0" w:space="0" w:color="auto"/>
                <w:bottom w:val="none" w:sz="0" w:space="0" w:color="auto"/>
                <w:right w:val="none" w:sz="0" w:space="0" w:color="auto"/>
              </w:divBdr>
            </w:div>
            <w:div w:id="1510369583">
              <w:marLeft w:val="0"/>
              <w:marRight w:val="0"/>
              <w:marTop w:val="0"/>
              <w:marBottom w:val="0"/>
              <w:divBdr>
                <w:top w:val="none" w:sz="0" w:space="0" w:color="auto"/>
                <w:left w:val="none" w:sz="0" w:space="0" w:color="auto"/>
                <w:bottom w:val="none" w:sz="0" w:space="0" w:color="auto"/>
                <w:right w:val="none" w:sz="0" w:space="0" w:color="auto"/>
              </w:divBdr>
            </w:div>
            <w:div w:id="1583685853">
              <w:marLeft w:val="0"/>
              <w:marRight w:val="0"/>
              <w:marTop w:val="0"/>
              <w:marBottom w:val="0"/>
              <w:divBdr>
                <w:top w:val="none" w:sz="0" w:space="0" w:color="auto"/>
                <w:left w:val="none" w:sz="0" w:space="0" w:color="auto"/>
                <w:bottom w:val="none" w:sz="0" w:space="0" w:color="auto"/>
                <w:right w:val="none" w:sz="0" w:space="0" w:color="auto"/>
              </w:divBdr>
            </w:div>
            <w:div w:id="1034228847">
              <w:marLeft w:val="0"/>
              <w:marRight w:val="0"/>
              <w:marTop w:val="0"/>
              <w:marBottom w:val="0"/>
              <w:divBdr>
                <w:top w:val="none" w:sz="0" w:space="0" w:color="auto"/>
                <w:left w:val="none" w:sz="0" w:space="0" w:color="auto"/>
                <w:bottom w:val="none" w:sz="0" w:space="0" w:color="auto"/>
                <w:right w:val="none" w:sz="0" w:space="0" w:color="auto"/>
              </w:divBdr>
            </w:div>
            <w:div w:id="1967155852">
              <w:marLeft w:val="0"/>
              <w:marRight w:val="0"/>
              <w:marTop w:val="0"/>
              <w:marBottom w:val="0"/>
              <w:divBdr>
                <w:top w:val="none" w:sz="0" w:space="0" w:color="auto"/>
                <w:left w:val="none" w:sz="0" w:space="0" w:color="auto"/>
                <w:bottom w:val="none" w:sz="0" w:space="0" w:color="auto"/>
                <w:right w:val="none" w:sz="0" w:space="0" w:color="auto"/>
              </w:divBdr>
            </w:div>
            <w:div w:id="315382840">
              <w:marLeft w:val="0"/>
              <w:marRight w:val="0"/>
              <w:marTop w:val="0"/>
              <w:marBottom w:val="0"/>
              <w:divBdr>
                <w:top w:val="none" w:sz="0" w:space="0" w:color="auto"/>
                <w:left w:val="none" w:sz="0" w:space="0" w:color="auto"/>
                <w:bottom w:val="none" w:sz="0" w:space="0" w:color="auto"/>
                <w:right w:val="none" w:sz="0" w:space="0" w:color="auto"/>
              </w:divBdr>
            </w:div>
            <w:div w:id="1977680815">
              <w:marLeft w:val="0"/>
              <w:marRight w:val="0"/>
              <w:marTop w:val="0"/>
              <w:marBottom w:val="0"/>
              <w:divBdr>
                <w:top w:val="none" w:sz="0" w:space="0" w:color="auto"/>
                <w:left w:val="none" w:sz="0" w:space="0" w:color="auto"/>
                <w:bottom w:val="none" w:sz="0" w:space="0" w:color="auto"/>
                <w:right w:val="none" w:sz="0" w:space="0" w:color="auto"/>
              </w:divBdr>
            </w:div>
            <w:div w:id="1571769123">
              <w:marLeft w:val="0"/>
              <w:marRight w:val="0"/>
              <w:marTop w:val="0"/>
              <w:marBottom w:val="0"/>
              <w:divBdr>
                <w:top w:val="none" w:sz="0" w:space="0" w:color="auto"/>
                <w:left w:val="none" w:sz="0" w:space="0" w:color="auto"/>
                <w:bottom w:val="none" w:sz="0" w:space="0" w:color="auto"/>
                <w:right w:val="none" w:sz="0" w:space="0" w:color="auto"/>
              </w:divBdr>
            </w:div>
            <w:div w:id="507214795">
              <w:marLeft w:val="0"/>
              <w:marRight w:val="0"/>
              <w:marTop w:val="0"/>
              <w:marBottom w:val="0"/>
              <w:divBdr>
                <w:top w:val="none" w:sz="0" w:space="0" w:color="auto"/>
                <w:left w:val="none" w:sz="0" w:space="0" w:color="auto"/>
                <w:bottom w:val="none" w:sz="0" w:space="0" w:color="auto"/>
                <w:right w:val="none" w:sz="0" w:space="0" w:color="auto"/>
              </w:divBdr>
            </w:div>
            <w:div w:id="1293054831">
              <w:marLeft w:val="0"/>
              <w:marRight w:val="0"/>
              <w:marTop w:val="0"/>
              <w:marBottom w:val="0"/>
              <w:divBdr>
                <w:top w:val="none" w:sz="0" w:space="0" w:color="auto"/>
                <w:left w:val="none" w:sz="0" w:space="0" w:color="auto"/>
                <w:bottom w:val="none" w:sz="0" w:space="0" w:color="auto"/>
                <w:right w:val="none" w:sz="0" w:space="0" w:color="auto"/>
              </w:divBdr>
            </w:div>
            <w:div w:id="147747988">
              <w:marLeft w:val="0"/>
              <w:marRight w:val="0"/>
              <w:marTop w:val="0"/>
              <w:marBottom w:val="0"/>
              <w:divBdr>
                <w:top w:val="none" w:sz="0" w:space="0" w:color="auto"/>
                <w:left w:val="none" w:sz="0" w:space="0" w:color="auto"/>
                <w:bottom w:val="none" w:sz="0" w:space="0" w:color="auto"/>
                <w:right w:val="none" w:sz="0" w:space="0" w:color="auto"/>
              </w:divBdr>
            </w:div>
            <w:div w:id="76368254">
              <w:marLeft w:val="0"/>
              <w:marRight w:val="0"/>
              <w:marTop w:val="0"/>
              <w:marBottom w:val="0"/>
              <w:divBdr>
                <w:top w:val="none" w:sz="0" w:space="0" w:color="auto"/>
                <w:left w:val="none" w:sz="0" w:space="0" w:color="auto"/>
                <w:bottom w:val="none" w:sz="0" w:space="0" w:color="auto"/>
                <w:right w:val="none" w:sz="0" w:space="0" w:color="auto"/>
              </w:divBdr>
            </w:div>
            <w:div w:id="2511639">
              <w:marLeft w:val="0"/>
              <w:marRight w:val="0"/>
              <w:marTop w:val="0"/>
              <w:marBottom w:val="0"/>
              <w:divBdr>
                <w:top w:val="none" w:sz="0" w:space="0" w:color="auto"/>
                <w:left w:val="none" w:sz="0" w:space="0" w:color="auto"/>
                <w:bottom w:val="none" w:sz="0" w:space="0" w:color="auto"/>
                <w:right w:val="none" w:sz="0" w:space="0" w:color="auto"/>
              </w:divBdr>
            </w:div>
            <w:div w:id="820855347">
              <w:marLeft w:val="0"/>
              <w:marRight w:val="0"/>
              <w:marTop w:val="0"/>
              <w:marBottom w:val="0"/>
              <w:divBdr>
                <w:top w:val="none" w:sz="0" w:space="0" w:color="auto"/>
                <w:left w:val="none" w:sz="0" w:space="0" w:color="auto"/>
                <w:bottom w:val="none" w:sz="0" w:space="0" w:color="auto"/>
                <w:right w:val="none" w:sz="0" w:space="0" w:color="auto"/>
              </w:divBdr>
            </w:div>
            <w:div w:id="1036127212">
              <w:marLeft w:val="0"/>
              <w:marRight w:val="0"/>
              <w:marTop w:val="0"/>
              <w:marBottom w:val="0"/>
              <w:divBdr>
                <w:top w:val="none" w:sz="0" w:space="0" w:color="auto"/>
                <w:left w:val="none" w:sz="0" w:space="0" w:color="auto"/>
                <w:bottom w:val="none" w:sz="0" w:space="0" w:color="auto"/>
                <w:right w:val="none" w:sz="0" w:space="0" w:color="auto"/>
              </w:divBdr>
            </w:div>
            <w:div w:id="2022855988">
              <w:marLeft w:val="0"/>
              <w:marRight w:val="0"/>
              <w:marTop w:val="0"/>
              <w:marBottom w:val="0"/>
              <w:divBdr>
                <w:top w:val="none" w:sz="0" w:space="0" w:color="auto"/>
                <w:left w:val="none" w:sz="0" w:space="0" w:color="auto"/>
                <w:bottom w:val="none" w:sz="0" w:space="0" w:color="auto"/>
                <w:right w:val="none" w:sz="0" w:space="0" w:color="auto"/>
              </w:divBdr>
            </w:div>
            <w:div w:id="1275943523">
              <w:marLeft w:val="0"/>
              <w:marRight w:val="0"/>
              <w:marTop w:val="0"/>
              <w:marBottom w:val="0"/>
              <w:divBdr>
                <w:top w:val="none" w:sz="0" w:space="0" w:color="auto"/>
                <w:left w:val="none" w:sz="0" w:space="0" w:color="auto"/>
                <w:bottom w:val="none" w:sz="0" w:space="0" w:color="auto"/>
                <w:right w:val="none" w:sz="0" w:space="0" w:color="auto"/>
              </w:divBdr>
            </w:div>
            <w:div w:id="474103645">
              <w:marLeft w:val="0"/>
              <w:marRight w:val="0"/>
              <w:marTop w:val="0"/>
              <w:marBottom w:val="0"/>
              <w:divBdr>
                <w:top w:val="none" w:sz="0" w:space="0" w:color="auto"/>
                <w:left w:val="none" w:sz="0" w:space="0" w:color="auto"/>
                <w:bottom w:val="none" w:sz="0" w:space="0" w:color="auto"/>
                <w:right w:val="none" w:sz="0" w:space="0" w:color="auto"/>
              </w:divBdr>
            </w:div>
            <w:div w:id="2112821072">
              <w:marLeft w:val="0"/>
              <w:marRight w:val="0"/>
              <w:marTop w:val="0"/>
              <w:marBottom w:val="0"/>
              <w:divBdr>
                <w:top w:val="none" w:sz="0" w:space="0" w:color="auto"/>
                <w:left w:val="none" w:sz="0" w:space="0" w:color="auto"/>
                <w:bottom w:val="none" w:sz="0" w:space="0" w:color="auto"/>
                <w:right w:val="none" w:sz="0" w:space="0" w:color="auto"/>
              </w:divBdr>
            </w:div>
            <w:div w:id="1478915015">
              <w:marLeft w:val="0"/>
              <w:marRight w:val="0"/>
              <w:marTop w:val="0"/>
              <w:marBottom w:val="0"/>
              <w:divBdr>
                <w:top w:val="none" w:sz="0" w:space="0" w:color="auto"/>
                <w:left w:val="none" w:sz="0" w:space="0" w:color="auto"/>
                <w:bottom w:val="none" w:sz="0" w:space="0" w:color="auto"/>
                <w:right w:val="none" w:sz="0" w:space="0" w:color="auto"/>
              </w:divBdr>
            </w:div>
            <w:div w:id="908728192">
              <w:marLeft w:val="0"/>
              <w:marRight w:val="0"/>
              <w:marTop w:val="0"/>
              <w:marBottom w:val="0"/>
              <w:divBdr>
                <w:top w:val="none" w:sz="0" w:space="0" w:color="auto"/>
                <w:left w:val="none" w:sz="0" w:space="0" w:color="auto"/>
                <w:bottom w:val="none" w:sz="0" w:space="0" w:color="auto"/>
                <w:right w:val="none" w:sz="0" w:space="0" w:color="auto"/>
              </w:divBdr>
            </w:div>
            <w:div w:id="89353618">
              <w:marLeft w:val="0"/>
              <w:marRight w:val="0"/>
              <w:marTop w:val="0"/>
              <w:marBottom w:val="0"/>
              <w:divBdr>
                <w:top w:val="none" w:sz="0" w:space="0" w:color="auto"/>
                <w:left w:val="none" w:sz="0" w:space="0" w:color="auto"/>
                <w:bottom w:val="none" w:sz="0" w:space="0" w:color="auto"/>
                <w:right w:val="none" w:sz="0" w:space="0" w:color="auto"/>
              </w:divBdr>
            </w:div>
            <w:div w:id="555311755">
              <w:marLeft w:val="0"/>
              <w:marRight w:val="0"/>
              <w:marTop w:val="0"/>
              <w:marBottom w:val="0"/>
              <w:divBdr>
                <w:top w:val="none" w:sz="0" w:space="0" w:color="auto"/>
                <w:left w:val="none" w:sz="0" w:space="0" w:color="auto"/>
                <w:bottom w:val="none" w:sz="0" w:space="0" w:color="auto"/>
                <w:right w:val="none" w:sz="0" w:space="0" w:color="auto"/>
              </w:divBdr>
            </w:div>
            <w:div w:id="170144650">
              <w:marLeft w:val="0"/>
              <w:marRight w:val="0"/>
              <w:marTop w:val="0"/>
              <w:marBottom w:val="0"/>
              <w:divBdr>
                <w:top w:val="none" w:sz="0" w:space="0" w:color="auto"/>
                <w:left w:val="none" w:sz="0" w:space="0" w:color="auto"/>
                <w:bottom w:val="none" w:sz="0" w:space="0" w:color="auto"/>
                <w:right w:val="none" w:sz="0" w:space="0" w:color="auto"/>
              </w:divBdr>
            </w:div>
            <w:div w:id="1089961202">
              <w:marLeft w:val="0"/>
              <w:marRight w:val="0"/>
              <w:marTop w:val="0"/>
              <w:marBottom w:val="0"/>
              <w:divBdr>
                <w:top w:val="none" w:sz="0" w:space="0" w:color="auto"/>
                <w:left w:val="none" w:sz="0" w:space="0" w:color="auto"/>
                <w:bottom w:val="none" w:sz="0" w:space="0" w:color="auto"/>
                <w:right w:val="none" w:sz="0" w:space="0" w:color="auto"/>
              </w:divBdr>
            </w:div>
            <w:div w:id="38671812">
              <w:marLeft w:val="0"/>
              <w:marRight w:val="0"/>
              <w:marTop w:val="0"/>
              <w:marBottom w:val="0"/>
              <w:divBdr>
                <w:top w:val="none" w:sz="0" w:space="0" w:color="auto"/>
                <w:left w:val="none" w:sz="0" w:space="0" w:color="auto"/>
                <w:bottom w:val="none" w:sz="0" w:space="0" w:color="auto"/>
                <w:right w:val="none" w:sz="0" w:space="0" w:color="auto"/>
              </w:divBdr>
            </w:div>
            <w:div w:id="251012145">
              <w:marLeft w:val="0"/>
              <w:marRight w:val="0"/>
              <w:marTop w:val="0"/>
              <w:marBottom w:val="0"/>
              <w:divBdr>
                <w:top w:val="none" w:sz="0" w:space="0" w:color="auto"/>
                <w:left w:val="none" w:sz="0" w:space="0" w:color="auto"/>
                <w:bottom w:val="none" w:sz="0" w:space="0" w:color="auto"/>
                <w:right w:val="none" w:sz="0" w:space="0" w:color="auto"/>
              </w:divBdr>
            </w:div>
            <w:div w:id="1976255369">
              <w:marLeft w:val="0"/>
              <w:marRight w:val="0"/>
              <w:marTop w:val="0"/>
              <w:marBottom w:val="0"/>
              <w:divBdr>
                <w:top w:val="none" w:sz="0" w:space="0" w:color="auto"/>
                <w:left w:val="none" w:sz="0" w:space="0" w:color="auto"/>
                <w:bottom w:val="none" w:sz="0" w:space="0" w:color="auto"/>
                <w:right w:val="none" w:sz="0" w:space="0" w:color="auto"/>
              </w:divBdr>
            </w:div>
            <w:div w:id="119425810">
              <w:marLeft w:val="0"/>
              <w:marRight w:val="0"/>
              <w:marTop w:val="0"/>
              <w:marBottom w:val="0"/>
              <w:divBdr>
                <w:top w:val="none" w:sz="0" w:space="0" w:color="auto"/>
                <w:left w:val="none" w:sz="0" w:space="0" w:color="auto"/>
                <w:bottom w:val="none" w:sz="0" w:space="0" w:color="auto"/>
                <w:right w:val="none" w:sz="0" w:space="0" w:color="auto"/>
              </w:divBdr>
            </w:div>
            <w:div w:id="281809575">
              <w:marLeft w:val="0"/>
              <w:marRight w:val="0"/>
              <w:marTop w:val="0"/>
              <w:marBottom w:val="0"/>
              <w:divBdr>
                <w:top w:val="none" w:sz="0" w:space="0" w:color="auto"/>
                <w:left w:val="none" w:sz="0" w:space="0" w:color="auto"/>
                <w:bottom w:val="none" w:sz="0" w:space="0" w:color="auto"/>
                <w:right w:val="none" w:sz="0" w:space="0" w:color="auto"/>
              </w:divBdr>
            </w:div>
            <w:div w:id="732778418">
              <w:marLeft w:val="0"/>
              <w:marRight w:val="0"/>
              <w:marTop w:val="0"/>
              <w:marBottom w:val="0"/>
              <w:divBdr>
                <w:top w:val="none" w:sz="0" w:space="0" w:color="auto"/>
                <w:left w:val="none" w:sz="0" w:space="0" w:color="auto"/>
                <w:bottom w:val="none" w:sz="0" w:space="0" w:color="auto"/>
                <w:right w:val="none" w:sz="0" w:space="0" w:color="auto"/>
              </w:divBdr>
            </w:div>
            <w:div w:id="1906451133">
              <w:marLeft w:val="0"/>
              <w:marRight w:val="0"/>
              <w:marTop w:val="0"/>
              <w:marBottom w:val="0"/>
              <w:divBdr>
                <w:top w:val="none" w:sz="0" w:space="0" w:color="auto"/>
                <w:left w:val="none" w:sz="0" w:space="0" w:color="auto"/>
                <w:bottom w:val="none" w:sz="0" w:space="0" w:color="auto"/>
                <w:right w:val="none" w:sz="0" w:space="0" w:color="auto"/>
              </w:divBdr>
            </w:div>
            <w:div w:id="1183667145">
              <w:marLeft w:val="0"/>
              <w:marRight w:val="0"/>
              <w:marTop w:val="0"/>
              <w:marBottom w:val="0"/>
              <w:divBdr>
                <w:top w:val="none" w:sz="0" w:space="0" w:color="auto"/>
                <w:left w:val="none" w:sz="0" w:space="0" w:color="auto"/>
                <w:bottom w:val="none" w:sz="0" w:space="0" w:color="auto"/>
                <w:right w:val="none" w:sz="0" w:space="0" w:color="auto"/>
              </w:divBdr>
            </w:div>
            <w:div w:id="1542203171">
              <w:marLeft w:val="0"/>
              <w:marRight w:val="0"/>
              <w:marTop w:val="0"/>
              <w:marBottom w:val="0"/>
              <w:divBdr>
                <w:top w:val="none" w:sz="0" w:space="0" w:color="auto"/>
                <w:left w:val="none" w:sz="0" w:space="0" w:color="auto"/>
                <w:bottom w:val="none" w:sz="0" w:space="0" w:color="auto"/>
                <w:right w:val="none" w:sz="0" w:space="0" w:color="auto"/>
              </w:divBdr>
            </w:div>
            <w:div w:id="1786070403">
              <w:marLeft w:val="0"/>
              <w:marRight w:val="0"/>
              <w:marTop w:val="0"/>
              <w:marBottom w:val="0"/>
              <w:divBdr>
                <w:top w:val="none" w:sz="0" w:space="0" w:color="auto"/>
                <w:left w:val="none" w:sz="0" w:space="0" w:color="auto"/>
                <w:bottom w:val="none" w:sz="0" w:space="0" w:color="auto"/>
                <w:right w:val="none" w:sz="0" w:space="0" w:color="auto"/>
              </w:divBdr>
            </w:div>
            <w:div w:id="1143933907">
              <w:marLeft w:val="0"/>
              <w:marRight w:val="0"/>
              <w:marTop w:val="0"/>
              <w:marBottom w:val="0"/>
              <w:divBdr>
                <w:top w:val="none" w:sz="0" w:space="0" w:color="auto"/>
                <w:left w:val="none" w:sz="0" w:space="0" w:color="auto"/>
                <w:bottom w:val="none" w:sz="0" w:space="0" w:color="auto"/>
                <w:right w:val="none" w:sz="0" w:space="0" w:color="auto"/>
              </w:divBdr>
            </w:div>
            <w:div w:id="797838121">
              <w:marLeft w:val="0"/>
              <w:marRight w:val="0"/>
              <w:marTop w:val="0"/>
              <w:marBottom w:val="0"/>
              <w:divBdr>
                <w:top w:val="none" w:sz="0" w:space="0" w:color="auto"/>
                <w:left w:val="none" w:sz="0" w:space="0" w:color="auto"/>
                <w:bottom w:val="none" w:sz="0" w:space="0" w:color="auto"/>
                <w:right w:val="none" w:sz="0" w:space="0" w:color="auto"/>
              </w:divBdr>
            </w:div>
            <w:div w:id="686366896">
              <w:marLeft w:val="0"/>
              <w:marRight w:val="0"/>
              <w:marTop w:val="0"/>
              <w:marBottom w:val="0"/>
              <w:divBdr>
                <w:top w:val="none" w:sz="0" w:space="0" w:color="auto"/>
                <w:left w:val="none" w:sz="0" w:space="0" w:color="auto"/>
                <w:bottom w:val="none" w:sz="0" w:space="0" w:color="auto"/>
                <w:right w:val="none" w:sz="0" w:space="0" w:color="auto"/>
              </w:divBdr>
            </w:div>
            <w:div w:id="33164922">
              <w:marLeft w:val="0"/>
              <w:marRight w:val="0"/>
              <w:marTop w:val="0"/>
              <w:marBottom w:val="0"/>
              <w:divBdr>
                <w:top w:val="none" w:sz="0" w:space="0" w:color="auto"/>
                <w:left w:val="none" w:sz="0" w:space="0" w:color="auto"/>
                <w:bottom w:val="none" w:sz="0" w:space="0" w:color="auto"/>
                <w:right w:val="none" w:sz="0" w:space="0" w:color="auto"/>
              </w:divBdr>
            </w:div>
            <w:div w:id="1868180081">
              <w:marLeft w:val="0"/>
              <w:marRight w:val="0"/>
              <w:marTop w:val="0"/>
              <w:marBottom w:val="0"/>
              <w:divBdr>
                <w:top w:val="none" w:sz="0" w:space="0" w:color="auto"/>
                <w:left w:val="none" w:sz="0" w:space="0" w:color="auto"/>
                <w:bottom w:val="none" w:sz="0" w:space="0" w:color="auto"/>
                <w:right w:val="none" w:sz="0" w:space="0" w:color="auto"/>
              </w:divBdr>
            </w:div>
            <w:div w:id="1125540369">
              <w:marLeft w:val="0"/>
              <w:marRight w:val="0"/>
              <w:marTop w:val="0"/>
              <w:marBottom w:val="0"/>
              <w:divBdr>
                <w:top w:val="none" w:sz="0" w:space="0" w:color="auto"/>
                <w:left w:val="none" w:sz="0" w:space="0" w:color="auto"/>
                <w:bottom w:val="none" w:sz="0" w:space="0" w:color="auto"/>
                <w:right w:val="none" w:sz="0" w:space="0" w:color="auto"/>
              </w:divBdr>
            </w:div>
            <w:div w:id="1151756075">
              <w:marLeft w:val="0"/>
              <w:marRight w:val="0"/>
              <w:marTop w:val="0"/>
              <w:marBottom w:val="0"/>
              <w:divBdr>
                <w:top w:val="none" w:sz="0" w:space="0" w:color="auto"/>
                <w:left w:val="none" w:sz="0" w:space="0" w:color="auto"/>
                <w:bottom w:val="none" w:sz="0" w:space="0" w:color="auto"/>
                <w:right w:val="none" w:sz="0" w:space="0" w:color="auto"/>
              </w:divBdr>
            </w:div>
            <w:div w:id="104739505">
              <w:marLeft w:val="0"/>
              <w:marRight w:val="0"/>
              <w:marTop w:val="0"/>
              <w:marBottom w:val="0"/>
              <w:divBdr>
                <w:top w:val="none" w:sz="0" w:space="0" w:color="auto"/>
                <w:left w:val="none" w:sz="0" w:space="0" w:color="auto"/>
                <w:bottom w:val="none" w:sz="0" w:space="0" w:color="auto"/>
                <w:right w:val="none" w:sz="0" w:space="0" w:color="auto"/>
              </w:divBdr>
            </w:div>
            <w:div w:id="1425228778">
              <w:marLeft w:val="0"/>
              <w:marRight w:val="0"/>
              <w:marTop w:val="0"/>
              <w:marBottom w:val="0"/>
              <w:divBdr>
                <w:top w:val="none" w:sz="0" w:space="0" w:color="auto"/>
                <w:left w:val="none" w:sz="0" w:space="0" w:color="auto"/>
                <w:bottom w:val="none" w:sz="0" w:space="0" w:color="auto"/>
                <w:right w:val="none" w:sz="0" w:space="0" w:color="auto"/>
              </w:divBdr>
            </w:div>
            <w:div w:id="23333588">
              <w:marLeft w:val="0"/>
              <w:marRight w:val="0"/>
              <w:marTop w:val="0"/>
              <w:marBottom w:val="0"/>
              <w:divBdr>
                <w:top w:val="none" w:sz="0" w:space="0" w:color="auto"/>
                <w:left w:val="none" w:sz="0" w:space="0" w:color="auto"/>
                <w:bottom w:val="none" w:sz="0" w:space="0" w:color="auto"/>
                <w:right w:val="none" w:sz="0" w:space="0" w:color="auto"/>
              </w:divBdr>
            </w:div>
            <w:div w:id="1604799164">
              <w:marLeft w:val="0"/>
              <w:marRight w:val="0"/>
              <w:marTop w:val="0"/>
              <w:marBottom w:val="0"/>
              <w:divBdr>
                <w:top w:val="none" w:sz="0" w:space="0" w:color="auto"/>
                <w:left w:val="none" w:sz="0" w:space="0" w:color="auto"/>
                <w:bottom w:val="none" w:sz="0" w:space="0" w:color="auto"/>
                <w:right w:val="none" w:sz="0" w:space="0" w:color="auto"/>
              </w:divBdr>
            </w:div>
            <w:div w:id="832798000">
              <w:marLeft w:val="0"/>
              <w:marRight w:val="0"/>
              <w:marTop w:val="0"/>
              <w:marBottom w:val="0"/>
              <w:divBdr>
                <w:top w:val="none" w:sz="0" w:space="0" w:color="auto"/>
                <w:left w:val="none" w:sz="0" w:space="0" w:color="auto"/>
                <w:bottom w:val="none" w:sz="0" w:space="0" w:color="auto"/>
                <w:right w:val="none" w:sz="0" w:space="0" w:color="auto"/>
              </w:divBdr>
            </w:div>
            <w:div w:id="1463424028">
              <w:marLeft w:val="0"/>
              <w:marRight w:val="0"/>
              <w:marTop w:val="0"/>
              <w:marBottom w:val="0"/>
              <w:divBdr>
                <w:top w:val="none" w:sz="0" w:space="0" w:color="auto"/>
                <w:left w:val="none" w:sz="0" w:space="0" w:color="auto"/>
                <w:bottom w:val="none" w:sz="0" w:space="0" w:color="auto"/>
                <w:right w:val="none" w:sz="0" w:space="0" w:color="auto"/>
              </w:divBdr>
            </w:div>
            <w:div w:id="2141802340">
              <w:marLeft w:val="0"/>
              <w:marRight w:val="0"/>
              <w:marTop w:val="0"/>
              <w:marBottom w:val="0"/>
              <w:divBdr>
                <w:top w:val="none" w:sz="0" w:space="0" w:color="auto"/>
                <w:left w:val="none" w:sz="0" w:space="0" w:color="auto"/>
                <w:bottom w:val="none" w:sz="0" w:space="0" w:color="auto"/>
                <w:right w:val="none" w:sz="0" w:space="0" w:color="auto"/>
              </w:divBdr>
            </w:div>
            <w:div w:id="1264457211">
              <w:marLeft w:val="0"/>
              <w:marRight w:val="0"/>
              <w:marTop w:val="0"/>
              <w:marBottom w:val="0"/>
              <w:divBdr>
                <w:top w:val="none" w:sz="0" w:space="0" w:color="auto"/>
                <w:left w:val="none" w:sz="0" w:space="0" w:color="auto"/>
                <w:bottom w:val="none" w:sz="0" w:space="0" w:color="auto"/>
                <w:right w:val="none" w:sz="0" w:space="0" w:color="auto"/>
              </w:divBdr>
            </w:div>
            <w:div w:id="1488206310">
              <w:marLeft w:val="0"/>
              <w:marRight w:val="0"/>
              <w:marTop w:val="0"/>
              <w:marBottom w:val="0"/>
              <w:divBdr>
                <w:top w:val="none" w:sz="0" w:space="0" w:color="auto"/>
                <w:left w:val="none" w:sz="0" w:space="0" w:color="auto"/>
                <w:bottom w:val="none" w:sz="0" w:space="0" w:color="auto"/>
                <w:right w:val="none" w:sz="0" w:space="0" w:color="auto"/>
              </w:divBdr>
            </w:div>
            <w:div w:id="1074620283">
              <w:marLeft w:val="0"/>
              <w:marRight w:val="0"/>
              <w:marTop w:val="0"/>
              <w:marBottom w:val="0"/>
              <w:divBdr>
                <w:top w:val="none" w:sz="0" w:space="0" w:color="auto"/>
                <w:left w:val="none" w:sz="0" w:space="0" w:color="auto"/>
                <w:bottom w:val="none" w:sz="0" w:space="0" w:color="auto"/>
                <w:right w:val="none" w:sz="0" w:space="0" w:color="auto"/>
              </w:divBdr>
            </w:div>
            <w:div w:id="313722384">
              <w:marLeft w:val="0"/>
              <w:marRight w:val="0"/>
              <w:marTop w:val="0"/>
              <w:marBottom w:val="0"/>
              <w:divBdr>
                <w:top w:val="none" w:sz="0" w:space="0" w:color="auto"/>
                <w:left w:val="none" w:sz="0" w:space="0" w:color="auto"/>
                <w:bottom w:val="none" w:sz="0" w:space="0" w:color="auto"/>
                <w:right w:val="none" w:sz="0" w:space="0" w:color="auto"/>
              </w:divBdr>
            </w:div>
            <w:div w:id="704906642">
              <w:marLeft w:val="0"/>
              <w:marRight w:val="0"/>
              <w:marTop w:val="0"/>
              <w:marBottom w:val="0"/>
              <w:divBdr>
                <w:top w:val="none" w:sz="0" w:space="0" w:color="auto"/>
                <w:left w:val="none" w:sz="0" w:space="0" w:color="auto"/>
                <w:bottom w:val="none" w:sz="0" w:space="0" w:color="auto"/>
                <w:right w:val="none" w:sz="0" w:space="0" w:color="auto"/>
              </w:divBdr>
            </w:div>
            <w:div w:id="1064992119">
              <w:marLeft w:val="0"/>
              <w:marRight w:val="0"/>
              <w:marTop w:val="0"/>
              <w:marBottom w:val="0"/>
              <w:divBdr>
                <w:top w:val="none" w:sz="0" w:space="0" w:color="auto"/>
                <w:left w:val="none" w:sz="0" w:space="0" w:color="auto"/>
                <w:bottom w:val="none" w:sz="0" w:space="0" w:color="auto"/>
                <w:right w:val="none" w:sz="0" w:space="0" w:color="auto"/>
              </w:divBdr>
            </w:div>
            <w:div w:id="1966228035">
              <w:marLeft w:val="0"/>
              <w:marRight w:val="0"/>
              <w:marTop w:val="0"/>
              <w:marBottom w:val="0"/>
              <w:divBdr>
                <w:top w:val="none" w:sz="0" w:space="0" w:color="auto"/>
                <w:left w:val="none" w:sz="0" w:space="0" w:color="auto"/>
                <w:bottom w:val="none" w:sz="0" w:space="0" w:color="auto"/>
                <w:right w:val="none" w:sz="0" w:space="0" w:color="auto"/>
              </w:divBdr>
            </w:div>
            <w:div w:id="590309425">
              <w:marLeft w:val="0"/>
              <w:marRight w:val="0"/>
              <w:marTop w:val="0"/>
              <w:marBottom w:val="0"/>
              <w:divBdr>
                <w:top w:val="none" w:sz="0" w:space="0" w:color="auto"/>
                <w:left w:val="none" w:sz="0" w:space="0" w:color="auto"/>
                <w:bottom w:val="none" w:sz="0" w:space="0" w:color="auto"/>
                <w:right w:val="none" w:sz="0" w:space="0" w:color="auto"/>
              </w:divBdr>
            </w:div>
            <w:div w:id="1259870618">
              <w:marLeft w:val="0"/>
              <w:marRight w:val="0"/>
              <w:marTop w:val="0"/>
              <w:marBottom w:val="0"/>
              <w:divBdr>
                <w:top w:val="none" w:sz="0" w:space="0" w:color="auto"/>
                <w:left w:val="none" w:sz="0" w:space="0" w:color="auto"/>
                <w:bottom w:val="none" w:sz="0" w:space="0" w:color="auto"/>
                <w:right w:val="none" w:sz="0" w:space="0" w:color="auto"/>
              </w:divBdr>
            </w:div>
            <w:div w:id="1254819832">
              <w:marLeft w:val="0"/>
              <w:marRight w:val="0"/>
              <w:marTop w:val="0"/>
              <w:marBottom w:val="0"/>
              <w:divBdr>
                <w:top w:val="none" w:sz="0" w:space="0" w:color="auto"/>
                <w:left w:val="none" w:sz="0" w:space="0" w:color="auto"/>
                <w:bottom w:val="none" w:sz="0" w:space="0" w:color="auto"/>
                <w:right w:val="none" w:sz="0" w:space="0" w:color="auto"/>
              </w:divBdr>
            </w:div>
            <w:div w:id="1169905887">
              <w:marLeft w:val="0"/>
              <w:marRight w:val="0"/>
              <w:marTop w:val="0"/>
              <w:marBottom w:val="0"/>
              <w:divBdr>
                <w:top w:val="none" w:sz="0" w:space="0" w:color="auto"/>
                <w:left w:val="none" w:sz="0" w:space="0" w:color="auto"/>
                <w:bottom w:val="none" w:sz="0" w:space="0" w:color="auto"/>
                <w:right w:val="none" w:sz="0" w:space="0" w:color="auto"/>
              </w:divBdr>
            </w:div>
            <w:div w:id="2029215217">
              <w:marLeft w:val="0"/>
              <w:marRight w:val="0"/>
              <w:marTop w:val="0"/>
              <w:marBottom w:val="0"/>
              <w:divBdr>
                <w:top w:val="none" w:sz="0" w:space="0" w:color="auto"/>
                <w:left w:val="none" w:sz="0" w:space="0" w:color="auto"/>
                <w:bottom w:val="none" w:sz="0" w:space="0" w:color="auto"/>
                <w:right w:val="none" w:sz="0" w:space="0" w:color="auto"/>
              </w:divBdr>
            </w:div>
            <w:div w:id="209459195">
              <w:marLeft w:val="0"/>
              <w:marRight w:val="0"/>
              <w:marTop w:val="0"/>
              <w:marBottom w:val="0"/>
              <w:divBdr>
                <w:top w:val="none" w:sz="0" w:space="0" w:color="auto"/>
                <w:left w:val="none" w:sz="0" w:space="0" w:color="auto"/>
                <w:bottom w:val="none" w:sz="0" w:space="0" w:color="auto"/>
                <w:right w:val="none" w:sz="0" w:space="0" w:color="auto"/>
              </w:divBdr>
            </w:div>
            <w:div w:id="2119566724">
              <w:marLeft w:val="0"/>
              <w:marRight w:val="0"/>
              <w:marTop w:val="0"/>
              <w:marBottom w:val="0"/>
              <w:divBdr>
                <w:top w:val="none" w:sz="0" w:space="0" w:color="auto"/>
                <w:left w:val="none" w:sz="0" w:space="0" w:color="auto"/>
                <w:bottom w:val="none" w:sz="0" w:space="0" w:color="auto"/>
                <w:right w:val="none" w:sz="0" w:space="0" w:color="auto"/>
              </w:divBdr>
            </w:div>
            <w:div w:id="552889922">
              <w:marLeft w:val="0"/>
              <w:marRight w:val="0"/>
              <w:marTop w:val="0"/>
              <w:marBottom w:val="0"/>
              <w:divBdr>
                <w:top w:val="none" w:sz="0" w:space="0" w:color="auto"/>
                <w:left w:val="none" w:sz="0" w:space="0" w:color="auto"/>
                <w:bottom w:val="none" w:sz="0" w:space="0" w:color="auto"/>
                <w:right w:val="none" w:sz="0" w:space="0" w:color="auto"/>
              </w:divBdr>
            </w:div>
            <w:div w:id="2115778932">
              <w:marLeft w:val="0"/>
              <w:marRight w:val="0"/>
              <w:marTop w:val="0"/>
              <w:marBottom w:val="0"/>
              <w:divBdr>
                <w:top w:val="none" w:sz="0" w:space="0" w:color="auto"/>
                <w:left w:val="none" w:sz="0" w:space="0" w:color="auto"/>
                <w:bottom w:val="none" w:sz="0" w:space="0" w:color="auto"/>
                <w:right w:val="none" w:sz="0" w:space="0" w:color="auto"/>
              </w:divBdr>
            </w:div>
            <w:div w:id="973365545">
              <w:marLeft w:val="0"/>
              <w:marRight w:val="0"/>
              <w:marTop w:val="0"/>
              <w:marBottom w:val="0"/>
              <w:divBdr>
                <w:top w:val="none" w:sz="0" w:space="0" w:color="auto"/>
                <w:left w:val="none" w:sz="0" w:space="0" w:color="auto"/>
                <w:bottom w:val="none" w:sz="0" w:space="0" w:color="auto"/>
                <w:right w:val="none" w:sz="0" w:space="0" w:color="auto"/>
              </w:divBdr>
            </w:div>
            <w:div w:id="267274612">
              <w:marLeft w:val="0"/>
              <w:marRight w:val="0"/>
              <w:marTop w:val="0"/>
              <w:marBottom w:val="0"/>
              <w:divBdr>
                <w:top w:val="none" w:sz="0" w:space="0" w:color="auto"/>
                <w:left w:val="none" w:sz="0" w:space="0" w:color="auto"/>
                <w:bottom w:val="none" w:sz="0" w:space="0" w:color="auto"/>
                <w:right w:val="none" w:sz="0" w:space="0" w:color="auto"/>
              </w:divBdr>
            </w:div>
            <w:div w:id="367146341">
              <w:marLeft w:val="0"/>
              <w:marRight w:val="0"/>
              <w:marTop w:val="0"/>
              <w:marBottom w:val="0"/>
              <w:divBdr>
                <w:top w:val="none" w:sz="0" w:space="0" w:color="auto"/>
                <w:left w:val="none" w:sz="0" w:space="0" w:color="auto"/>
                <w:bottom w:val="none" w:sz="0" w:space="0" w:color="auto"/>
                <w:right w:val="none" w:sz="0" w:space="0" w:color="auto"/>
              </w:divBdr>
            </w:div>
            <w:div w:id="233005253">
              <w:marLeft w:val="0"/>
              <w:marRight w:val="0"/>
              <w:marTop w:val="0"/>
              <w:marBottom w:val="0"/>
              <w:divBdr>
                <w:top w:val="none" w:sz="0" w:space="0" w:color="auto"/>
                <w:left w:val="none" w:sz="0" w:space="0" w:color="auto"/>
                <w:bottom w:val="none" w:sz="0" w:space="0" w:color="auto"/>
                <w:right w:val="none" w:sz="0" w:space="0" w:color="auto"/>
              </w:divBdr>
            </w:div>
            <w:div w:id="47460730">
              <w:marLeft w:val="0"/>
              <w:marRight w:val="0"/>
              <w:marTop w:val="0"/>
              <w:marBottom w:val="0"/>
              <w:divBdr>
                <w:top w:val="none" w:sz="0" w:space="0" w:color="auto"/>
                <w:left w:val="none" w:sz="0" w:space="0" w:color="auto"/>
                <w:bottom w:val="none" w:sz="0" w:space="0" w:color="auto"/>
                <w:right w:val="none" w:sz="0" w:space="0" w:color="auto"/>
              </w:divBdr>
            </w:div>
            <w:div w:id="744763695">
              <w:marLeft w:val="0"/>
              <w:marRight w:val="0"/>
              <w:marTop w:val="0"/>
              <w:marBottom w:val="0"/>
              <w:divBdr>
                <w:top w:val="none" w:sz="0" w:space="0" w:color="auto"/>
                <w:left w:val="none" w:sz="0" w:space="0" w:color="auto"/>
                <w:bottom w:val="none" w:sz="0" w:space="0" w:color="auto"/>
                <w:right w:val="none" w:sz="0" w:space="0" w:color="auto"/>
              </w:divBdr>
            </w:div>
            <w:div w:id="2028631121">
              <w:marLeft w:val="0"/>
              <w:marRight w:val="0"/>
              <w:marTop w:val="0"/>
              <w:marBottom w:val="0"/>
              <w:divBdr>
                <w:top w:val="none" w:sz="0" w:space="0" w:color="auto"/>
                <w:left w:val="none" w:sz="0" w:space="0" w:color="auto"/>
                <w:bottom w:val="none" w:sz="0" w:space="0" w:color="auto"/>
                <w:right w:val="none" w:sz="0" w:space="0" w:color="auto"/>
              </w:divBdr>
            </w:div>
            <w:div w:id="1904170550">
              <w:marLeft w:val="0"/>
              <w:marRight w:val="0"/>
              <w:marTop w:val="0"/>
              <w:marBottom w:val="0"/>
              <w:divBdr>
                <w:top w:val="none" w:sz="0" w:space="0" w:color="auto"/>
                <w:left w:val="none" w:sz="0" w:space="0" w:color="auto"/>
                <w:bottom w:val="none" w:sz="0" w:space="0" w:color="auto"/>
                <w:right w:val="none" w:sz="0" w:space="0" w:color="auto"/>
              </w:divBdr>
            </w:div>
            <w:div w:id="1858277698">
              <w:marLeft w:val="0"/>
              <w:marRight w:val="0"/>
              <w:marTop w:val="0"/>
              <w:marBottom w:val="0"/>
              <w:divBdr>
                <w:top w:val="none" w:sz="0" w:space="0" w:color="auto"/>
                <w:left w:val="none" w:sz="0" w:space="0" w:color="auto"/>
                <w:bottom w:val="none" w:sz="0" w:space="0" w:color="auto"/>
                <w:right w:val="none" w:sz="0" w:space="0" w:color="auto"/>
              </w:divBdr>
            </w:div>
            <w:div w:id="215968244">
              <w:marLeft w:val="0"/>
              <w:marRight w:val="0"/>
              <w:marTop w:val="0"/>
              <w:marBottom w:val="0"/>
              <w:divBdr>
                <w:top w:val="none" w:sz="0" w:space="0" w:color="auto"/>
                <w:left w:val="none" w:sz="0" w:space="0" w:color="auto"/>
                <w:bottom w:val="none" w:sz="0" w:space="0" w:color="auto"/>
                <w:right w:val="none" w:sz="0" w:space="0" w:color="auto"/>
              </w:divBdr>
            </w:div>
            <w:div w:id="1866286620">
              <w:marLeft w:val="0"/>
              <w:marRight w:val="0"/>
              <w:marTop w:val="0"/>
              <w:marBottom w:val="0"/>
              <w:divBdr>
                <w:top w:val="none" w:sz="0" w:space="0" w:color="auto"/>
                <w:left w:val="none" w:sz="0" w:space="0" w:color="auto"/>
                <w:bottom w:val="none" w:sz="0" w:space="0" w:color="auto"/>
                <w:right w:val="none" w:sz="0" w:space="0" w:color="auto"/>
              </w:divBdr>
            </w:div>
            <w:div w:id="829175829">
              <w:marLeft w:val="0"/>
              <w:marRight w:val="0"/>
              <w:marTop w:val="0"/>
              <w:marBottom w:val="0"/>
              <w:divBdr>
                <w:top w:val="none" w:sz="0" w:space="0" w:color="auto"/>
                <w:left w:val="none" w:sz="0" w:space="0" w:color="auto"/>
                <w:bottom w:val="none" w:sz="0" w:space="0" w:color="auto"/>
                <w:right w:val="none" w:sz="0" w:space="0" w:color="auto"/>
              </w:divBdr>
            </w:div>
            <w:div w:id="516700607">
              <w:marLeft w:val="0"/>
              <w:marRight w:val="0"/>
              <w:marTop w:val="0"/>
              <w:marBottom w:val="0"/>
              <w:divBdr>
                <w:top w:val="none" w:sz="0" w:space="0" w:color="auto"/>
                <w:left w:val="none" w:sz="0" w:space="0" w:color="auto"/>
                <w:bottom w:val="none" w:sz="0" w:space="0" w:color="auto"/>
                <w:right w:val="none" w:sz="0" w:space="0" w:color="auto"/>
              </w:divBdr>
            </w:div>
            <w:div w:id="2009944288">
              <w:marLeft w:val="0"/>
              <w:marRight w:val="0"/>
              <w:marTop w:val="0"/>
              <w:marBottom w:val="0"/>
              <w:divBdr>
                <w:top w:val="none" w:sz="0" w:space="0" w:color="auto"/>
                <w:left w:val="none" w:sz="0" w:space="0" w:color="auto"/>
                <w:bottom w:val="none" w:sz="0" w:space="0" w:color="auto"/>
                <w:right w:val="none" w:sz="0" w:space="0" w:color="auto"/>
              </w:divBdr>
            </w:div>
            <w:div w:id="1188564580">
              <w:marLeft w:val="0"/>
              <w:marRight w:val="0"/>
              <w:marTop w:val="0"/>
              <w:marBottom w:val="0"/>
              <w:divBdr>
                <w:top w:val="none" w:sz="0" w:space="0" w:color="auto"/>
                <w:left w:val="none" w:sz="0" w:space="0" w:color="auto"/>
                <w:bottom w:val="none" w:sz="0" w:space="0" w:color="auto"/>
                <w:right w:val="none" w:sz="0" w:space="0" w:color="auto"/>
              </w:divBdr>
            </w:div>
            <w:div w:id="204373106">
              <w:marLeft w:val="0"/>
              <w:marRight w:val="0"/>
              <w:marTop w:val="0"/>
              <w:marBottom w:val="0"/>
              <w:divBdr>
                <w:top w:val="none" w:sz="0" w:space="0" w:color="auto"/>
                <w:left w:val="none" w:sz="0" w:space="0" w:color="auto"/>
                <w:bottom w:val="none" w:sz="0" w:space="0" w:color="auto"/>
                <w:right w:val="none" w:sz="0" w:space="0" w:color="auto"/>
              </w:divBdr>
            </w:div>
            <w:div w:id="1417629105">
              <w:marLeft w:val="0"/>
              <w:marRight w:val="0"/>
              <w:marTop w:val="0"/>
              <w:marBottom w:val="0"/>
              <w:divBdr>
                <w:top w:val="none" w:sz="0" w:space="0" w:color="auto"/>
                <w:left w:val="none" w:sz="0" w:space="0" w:color="auto"/>
                <w:bottom w:val="none" w:sz="0" w:space="0" w:color="auto"/>
                <w:right w:val="none" w:sz="0" w:space="0" w:color="auto"/>
              </w:divBdr>
            </w:div>
            <w:div w:id="800925603">
              <w:marLeft w:val="0"/>
              <w:marRight w:val="0"/>
              <w:marTop w:val="0"/>
              <w:marBottom w:val="0"/>
              <w:divBdr>
                <w:top w:val="none" w:sz="0" w:space="0" w:color="auto"/>
                <w:left w:val="none" w:sz="0" w:space="0" w:color="auto"/>
                <w:bottom w:val="none" w:sz="0" w:space="0" w:color="auto"/>
                <w:right w:val="none" w:sz="0" w:space="0" w:color="auto"/>
              </w:divBdr>
            </w:div>
            <w:div w:id="964431099">
              <w:marLeft w:val="0"/>
              <w:marRight w:val="0"/>
              <w:marTop w:val="0"/>
              <w:marBottom w:val="0"/>
              <w:divBdr>
                <w:top w:val="none" w:sz="0" w:space="0" w:color="auto"/>
                <w:left w:val="none" w:sz="0" w:space="0" w:color="auto"/>
                <w:bottom w:val="none" w:sz="0" w:space="0" w:color="auto"/>
                <w:right w:val="none" w:sz="0" w:space="0" w:color="auto"/>
              </w:divBdr>
            </w:div>
            <w:div w:id="280916428">
              <w:marLeft w:val="0"/>
              <w:marRight w:val="0"/>
              <w:marTop w:val="0"/>
              <w:marBottom w:val="0"/>
              <w:divBdr>
                <w:top w:val="none" w:sz="0" w:space="0" w:color="auto"/>
                <w:left w:val="none" w:sz="0" w:space="0" w:color="auto"/>
                <w:bottom w:val="none" w:sz="0" w:space="0" w:color="auto"/>
                <w:right w:val="none" w:sz="0" w:space="0" w:color="auto"/>
              </w:divBdr>
            </w:div>
            <w:div w:id="1400665564">
              <w:marLeft w:val="0"/>
              <w:marRight w:val="0"/>
              <w:marTop w:val="0"/>
              <w:marBottom w:val="0"/>
              <w:divBdr>
                <w:top w:val="none" w:sz="0" w:space="0" w:color="auto"/>
                <w:left w:val="none" w:sz="0" w:space="0" w:color="auto"/>
                <w:bottom w:val="none" w:sz="0" w:space="0" w:color="auto"/>
                <w:right w:val="none" w:sz="0" w:space="0" w:color="auto"/>
              </w:divBdr>
            </w:div>
            <w:div w:id="319776151">
              <w:marLeft w:val="0"/>
              <w:marRight w:val="0"/>
              <w:marTop w:val="0"/>
              <w:marBottom w:val="0"/>
              <w:divBdr>
                <w:top w:val="none" w:sz="0" w:space="0" w:color="auto"/>
                <w:left w:val="none" w:sz="0" w:space="0" w:color="auto"/>
                <w:bottom w:val="none" w:sz="0" w:space="0" w:color="auto"/>
                <w:right w:val="none" w:sz="0" w:space="0" w:color="auto"/>
              </w:divBdr>
            </w:div>
            <w:div w:id="1825582742">
              <w:marLeft w:val="0"/>
              <w:marRight w:val="0"/>
              <w:marTop w:val="0"/>
              <w:marBottom w:val="0"/>
              <w:divBdr>
                <w:top w:val="none" w:sz="0" w:space="0" w:color="auto"/>
                <w:left w:val="none" w:sz="0" w:space="0" w:color="auto"/>
                <w:bottom w:val="none" w:sz="0" w:space="0" w:color="auto"/>
                <w:right w:val="none" w:sz="0" w:space="0" w:color="auto"/>
              </w:divBdr>
            </w:div>
            <w:div w:id="1063605681">
              <w:marLeft w:val="0"/>
              <w:marRight w:val="0"/>
              <w:marTop w:val="0"/>
              <w:marBottom w:val="0"/>
              <w:divBdr>
                <w:top w:val="none" w:sz="0" w:space="0" w:color="auto"/>
                <w:left w:val="none" w:sz="0" w:space="0" w:color="auto"/>
                <w:bottom w:val="none" w:sz="0" w:space="0" w:color="auto"/>
                <w:right w:val="none" w:sz="0" w:space="0" w:color="auto"/>
              </w:divBdr>
            </w:div>
            <w:div w:id="249244473">
              <w:marLeft w:val="0"/>
              <w:marRight w:val="0"/>
              <w:marTop w:val="0"/>
              <w:marBottom w:val="0"/>
              <w:divBdr>
                <w:top w:val="none" w:sz="0" w:space="0" w:color="auto"/>
                <w:left w:val="none" w:sz="0" w:space="0" w:color="auto"/>
                <w:bottom w:val="none" w:sz="0" w:space="0" w:color="auto"/>
                <w:right w:val="none" w:sz="0" w:space="0" w:color="auto"/>
              </w:divBdr>
            </w:div>
            <w:div w:id="1072853786">
              <w:marLeft w:val="0"/>
              <w:marRight w:val="0"/>
              <w:marTop w:val="0"/>
              <w:marBottom w:val="0"/>
              <w:divBdr>
                <w:top w:val="none" w:sz="0" w:space="0" w:color="auto"/>
                <w:left w:val="none" w:sz="0" w:space="0" w:color="auto"/>
                <w:bottom w:val="none" w:sz="0" w:space="0" w:color="auto"/>
                <w:right w:val="none" w:sz="0" w:space="0" w:color="auto"/>
              </w:divBdr>
            </w:div>
            <w:div w:id="1571623401">
              <w:marLeft w:val="0"/>
              <w:marRight w:val="0"/>
              <w:marTop w:val="0"/>
              <w:marBottom w:val="0"/>
              <w:divBdr>
                <w:top w:val="none" w:sz="0" w:space="0" w:color="auto"/>
                <w:left w:val="none" w:sz="0" w:space="0" w:color="auto"/>
                <w:bottom w:val="none" w:sz="0" w:space="0" w:color="auto"/>
                <w:right w:val="none" w:sz="0" w:space="0" w:color="auto"/>
              </w:divBdr>
            </w:div>
            <w:div w:id="842012888">
              <w:marLeft w:val="0"/>
              <w:marRight w:val="0"/>
              <w:marTop w:val="0"/>
              <w:marBottom w:val="0"/>
              <w:divBdr>
                <w:top w:val="none" w:sz="0" w:space="0" w:color="auto"/>
                <w:left w:val="none" w:sz="0" w:space="0" w:color="auto"/>
                <w:bottom w:val="none" w:sz="0" w:space="0" w:color="auto"/>
                <w:right w:val="none" w:sz="0" w:space="0" w:color="auto"/>
              </w:divBdr>
            </w:div>
            <w:div w:id="876819455">
              <w:marLeft w:val="0"/>
              <w:marRight w:val="0"/>
              <w:marTop w:val="0"/>
              <w:marBottom w:val="0"/>
              <w:divBdr>
                <w:top w:val="none" w:sz="0" w:space="0" w:color="auto"/>
                <w:left w:val="none" w:sz="0" w:space="0" w:color="auto"/>
                <w:bottom w:val="none" w:sz="0" w:space="0" w:color="auto"/>
                <w:right w:val="none" w:sz="0" w:space="0" w:color="auto"/>
              </w:divBdr>
            </w:div>
            <w:div w:id="1116170787">
              <w:marLeft w:val="0"/>
              <w:marRight w:val="0"/>
              <w:marTop w:val="0"/>
              <w:marBottom w:val="0"/>
              <w:divBdr>
                <w:top w:val="none" w:sz="0" w:space="0" w:color="auto"/>
                <w:left w:val="none" w:sz="0" w:space="0" w:color="auto"/>
                <w:bottom w:val="none" w:sz="0" w:space="0" w:color="auto"/>
                <w:right w:val="none" w:sz="0" w:space="0" w:color="auto"/>
              </w:divBdr>
            </w:div>
            <w:div w:id="1628048884">
              <w:marLeft w:val="0"/>
              <w:marRight w:val="0"/>
              <w:marTop w:val="0"/>
              <w:marBottom w:val="0"/>
              <w:divBdr>
                <w:top w:val="none" w:sz="0" w:space="0" w:color="auto"/>
                <w:left w:val="none" w:sz="0" w:space="0" w:color="auto"/>
                <w:bottom w:val="none" w:sz="0" w:space="0" w:color="auto"/>
                <w:right w:val="none" w:sz="0" w:space="0" w:color="auto"/>
              </w:divBdr>
            </w:div>
            <w:div w:id="1658728707">
              <w:marLeft w:val="0"/>
              <w:marRight w:val="0"/>
              <w:marTop w:val="0"/>
              <w:marBottom w:val="0"/>
              <w:divBdr>
                <w:top w:val="none" w:sz="0" w:space="0" w:color="auto"/>
                <w:left w:val="none" w:sz="0" w:space="0" w:color="auto"/>
                <w:bottom w:val="none" w:sz="0" w:space="0" w:color="auto"/>
                <w:right w:val="none" w:sz="0" w:space="0" w:color="auto"/>
              </w:divBdr>
            </w:div>
            <w:div w:id="1393315087">
              <w:marLeft w:val="0"/>
              <w:marRight w:val="0"/>
              <w:marTop w:val="0"/>
              <w:marBottom w:val="0"/>
              <w:divBdr>
                <w:top w:val="none" w:sz="0" w:space="0" w:color="auto"/>
                <w:left w:val="none" w:sz="0" w:space="0" w:color="auto"/>
                <w:bottom w:val="none" w:sz="0" w:space="0" w:color="auto"/>
                <w:right w:val="none" w:sz="0" w:space="0" w:color="auto"/>
              </w:divBdr>
            </w:div>
            <w:div w:id="1678574230">
              <w:marLeft w:val="0"/>
              <w:marRight w:val="0"/>
              <w:marTop w:val="0"/>
              <w:marBottom w:val="0"/>
              <w:divBdr>
                <w:top w:val="none" w:sz="0" w:space="0" w:color="auto"/>
                <w:left w:val="none" w:sz="0" w:space="0" w:color="auto"/>
                <w:bottom w:val="none" w:sz="0" w:space="0" w:color="auto"/>
                <w:right w:val="none" w:sz="0" w:space="0" w:color="auto"/>
              </w:divBdr>
            </w:div>
            <w:div w:id="832183443">
              <w:marLeft w:val="0"/>
              <w:marRight w:val="0"/>
              <w:marTop w:val="0"/>
              <w:marBottom w:val="0"/>
              <w:divBdr>
                <w:top w:val="none" w:sz="0" w:space="0" w:color="auto"/>
                <w:left w:val="none" w:sz="0" w:space="0" w:color="auto"/>
                <w:bottom w:val="none" w:sz="0" w:space="0" w:color="auto"/>
                <w:right w:val="none" w:sz="0" w:space="0" w:color="auto"/>
              </w:divBdr>
            </w:div>
            <w:div w:id="1172185628">
              <w:marLeft w:val="0"/>
              <w:marRight w:val="0"/>
              <w:marTop w:val="0"/>
              <w:marBottom w:val="0"/>
              <w:divBdr>
                <w:top w:val="none" w:sz="0" w:space="0" w:color="auto"/>
                <w:left w:val="none" w:sz="0" w:space="0" w:color="auto"/>
                <w:bottom w:val="none" w:sz="0" w:space="0" w:color="auto"/>
                <w:right w:val="none" w:sz="0" w:space="0" w:color="auto"/>
              </w:divBdr>
            </w:div>
            <w:div w:id="25752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033429">
      <w:bodyDiv w:val="1"/>
      <w:marLeft w:val="0"/>
      <w:marRight w:val="0"/>
      <w:marTop w:val="0"/>
      <w:marBottom w:val="0"/>
      <w:divBdr>
        <w:top w:val="none" w:sz="0" w:space="0" w:color="auto"/>
        <w:left w:val="none" w:sz="0" w:space="0" w:color="auto"/>
        <w:bottom w:val="none" w:sz="0" w:space="0" w:color="auto"/>
        <w:right w:val="none" w:sz="0" w:space="0" w:color="auto"/>
      </w:divBdr>
      <w:divsChild>
        <w:div w:id="1682391378">
          <w:marLeft w:val="0"/>
          <w:marRight w:val="0"/>
          <w:marTop w:val="0"/>
          <w:marBottom w:val="0"/>
          <w:divBdr>
            <w:top w:val="none" w:sz="0" w:space="0" w:color="auto"/>
            <w:left w:val="none" w:sz="0" w:space="0" w:color="auto"/>
            <w:bottom w:val="none" w:sz="0" w:space="0" w:color="auto"/>
            <w:right w:val="none" w:sz="0" w:space="0" w:color="auto"/>
          </w:divBdr>
          <w:divsChild>
            <w:div w:id="842666829">
              <w:marLeft w:val="0"/>
              <w:marRight w:val="0"/>
              <w:marTop w:val="0"/>
              <w:marBottom w:val="0"/>
              <w:divBdr>
                <w:top w:val="none" w:sz="0" w:space="0" w:color="auto"/>
                <w:left w:val="none" w:sz="0" w:space="0" w:color="auto"/>
                <w:bottom w:val="none" w:sz="0" w:space="0" w:color="auto"/>
                <w:right w:val="none" w:sz="0" w:space="0" w:color="auto"/>
              </w:divBdr>
            </w:div>
            <w:div w:id="52125097">
              <w:marLeft w:val="0"/>
              <w:marRight w:val="0"/>
              <w:marTop w:val="0"/>
              <w:marBottom w:val="0"/>
              <w:divBdr>
                <w:top w:val="none" w:sz="0" w:space="0" w:color="auto"/>
                <w:left w:val="none" w:sz="0" w:space="0" w:color="auto"/>
                <w:bottom w:val="none" w:sz="0" w:space="0" w:color="auto"/>
                <w:right w:val="none" w:sz="0" w:space="0" w:color="auto"/>
              </w:divBdr>
            </w:div>
            <w:div w:id="1093933518">
              <w:marLeft w:val="0"/>
              <w:marRight w:val="0"/>
              <w:marTop w:val="0"/>
              <w:marBottom w:val="0"/>
              <w:divBdr>
                <w:top w:val="none" w:sz="0" w:space="0" w:color="auto"/>
                <w:left w:val="none" w:sz="0" w:space="0" w:color="auto"/>
                <w:bottom w:val="none" w:sz="0" w:space="0" w:color="auto"/>
                <w:right w:val="none" w:sz="0" w:space="0" w:color="auto"/>
              </w:divBdr>
            </w:div>
            <w:div w:id="2083674153">
              <w:marLeft w:val="0"/>
              <w:marRight w:val="0"/>
              <w:marTop w:val="0"/>
              <w:marBottom w:val="0"/>
              <w:divBdr>
                <w:top w:val="none" w:sz="0" w:space="0" w:color="auto"/>
                <w:left w:val="none" w:sz="0" w:space="0" w:color="auto"/>
                <w:bottom w:val="none" w:sz="0" w:space="0" w:color="auto"/>
                <w:right w:val="none" w:sz="0" w:space="0" w:color="auto"/>
              </w:divBdr>
            </w:div>
            <w:div w:id="1233544523">
              <w:marLeft w:val="0"/>
              <w:marRight w:val="0"/>
              <w:marTop w:val="0"/>
              <w:marBottom w:val="0"/>
              <w:divBdr>
                <w:top w:val="none" w:sz="0" w:space="0" w:color="auto"/>
                <w:left w:val="none" w:sz="0" w:space="0" w:color="auto"/>
                <w:bottom w:val="none" w:sz="0" w:space="0" w:color="auto"/>
                <w:right w:val="none" w:sz="0" w:space="0" w:color="auto"/>
              </w:divBdr>
            </w:div>
            <w:div w:id="444931450">
              <w:marLeft w:val="0"/>
              <w:marRight w:val="0"/>
              <w:marTop w:val="0"/>
              <w:marBottom w:val="0"/>
              <w:divBdr>
                <w:top w:val="none" w:sz="0" w:space="0" w:color="auto"/>
                <w:left w:val="none" w:sz="0" w:space="0" w:color="auto"/>
                <w:bottom w:val="none" w:sz="0" w:space="0" w:color="auto"/>
                <w:right w:val="none" w:sz="0" w:space="0" w:color="auto"/>
              </w:divBdr>
            </w:div>
            <w:div w:id="1763338338">
              <w:marLeft w:val="0"/>
              <w:marRight w:val="0"/>
              <w:marTop w:val="0"/>
              <w:marBottom w:val="0"/>
              <w:divBdr>
                <w:top w:val="none" w:sz="0" w:space="0" w:color="auto"/>
                <w:left w:val="none" w:sz="0" w:space="0" w:color="auto"/>
                <w:bottom w:val="none" w:sz="0" w:space="0" w:color="auto"/>
                <w:right w:val="none" w:sz="0" w:space="0" w:color="auto"/>
              </w:divBdr>
            </w:div>
            <w:div w:id="803043990">
              <w:marLeft w:val="0"/>
              <w:marRight w:val="0"/>
              <w:marTop w:val="0"/>
              <w:marBottom w:val="0"/>
              <w:divBdr>
                <w:top w:val="none" w:sz="0" w:space="0" w:color="auto"/>
                <w:left w:val="none" w:sz="0" w:space="0" w:color="auto"/>
                <w:bottom w:val="none" w:sz="0" w:space="0" w:color="auto"/>
                <w:right w:val="none" w:sz="0" w:space="0" w:color="auto"/>
              </w:divBdr>
            </w:div>
            <w:div w:id="97484379">
              <w:marLeft w:val="0"/>
              <w:marRight w:val="0"/>
              <w:marTop w:val="0"/>
              <w:marBottom w:val="0"/>
              <w:divBdr>
                <w:top w:val="none" w:sz="0" w:space="0" w:color="auto"/>
                <w:left w:val="none" w:sz="0" w:space="0" w:color="auto"/>
                <w:bottom w:val="none" w:sz="0" w:space="0" w:color="auto"/>
                <w:right w:val="none" w:sz="0" w:space="0" w:color="auto"/>
              </w:divBdr>
            </w:div>
            <w:div w:id="76558815">
              <w:marLeft w:val="0"/>
              <w:marRight w:val="0"/>
              <w:marTop w:val="0"/>
              <w:marBottom w:val="0"/>
              <w:divBdr>
                <w:top w:val="none" w:sz="0" w:space="0" w:color="auto"/>
                <w:left w:val="none" w:sz="0" w:space="0" w:color="auto"/>
                <w:bottom w:val="none" w:sz="0" w:space="0" w:color="auto"/>
                <w:right w:val="none" w:sz="0" w:space="0" w:color="auto"/>
              </w:divBdr>
            </w:div>
            <w:div w:id="1310019544">
              <w:marLeft w:val="0"/>
              <w:marRight w:val="0"/>
              <w:marTop w:val="0"/>
              <w:marBottom w:val="0"/>
              <w:divBdr>
                <w:top w:val="none" w:sz="0" w:space="0" w:color="auto"/>
                <w:left w:val="none" w:sz="0" w:space="0" w:color="auto"/>
                <w:bottom w:val="none" w:sz="0" w:space="0" w:color="auto"/>
                <w:right w:val="none" w:sz="0" w:space="0" w:color="auto"/>
              </w:divBdr>
            </w:div>
            <w:div w:id="946423472">
              <w:marLeft w:val="0"/>
              <w:marRight w:val="0"/>
              <w:marTop w:val="0"/>
              <w:marBottom w:val="0"/>
              <w:divBdr>
                <w:top w:val="none" w:sz="0" w:space="0" w:color="auto"/>
                <w:left w:val="none" w:sz="0" w:space="0" w:color="auto"/>
                <w:bottom w:val="none" w:sz="0" w:space="0" w:color="auto"/>
                <w:right w:val="none" w:sz="0" w:space="0" w:color="auto"/>
              </w:divBdr>
            </w:div>
            <w:div w:id="1762138204">
              <w:marLeft w:val="0"/>
              <w:marRight w:val="0"/>
              <w:marTop w:val="0"/>
              <w:marBottom w:val="0"/>
              <w:divBdr>
                <w:top w:val="none" w:sz="0" w:space="0" w:color="auto"/>
                <w:left w:val="none" w:sz="0" w:space="0" w:color="auto"/>
                <w:bottom w:val="none" w:sz="0" w:space="0" w:color="auto"/>
                <w:right w:val="none" w:sz="0" w:space="0" w:color="auto"/>
              </w:divBdr>
            </w:div>
            <w:div w:id="52220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éma">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826CA8A-56D9-4E86-B942-FCBD9FC02E97}">
  <we:reference id="wa104382081" version="1.55.1.0" store="hu-HU" storeType="OMEX"/>
  <we:alternateReferences>
    <we:reference id="WA104382081" version="1.55.1.0" store="" storeType="OMEX"/>
  </we:alternateReferences>
  <we:properties>
    <we:property name="MENDELEY_CITATIONS" valu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52F289-BFD4-4AEC-86DE-BC93C4D597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10841</TotalTime>
  <Pages>13</Pages>
  <Words>2746</Words>
  <Characters>17774</Characters>
  <Application>Microsoft Office Word</Application>
  <DocSecurity>0</DocSecurity>
  <Lines>888</Lines>
  <Paragraphs>854</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19666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Holczer Tamás</dc:creator>
  <dc:description/>
  <cp:lastModifiedBy>Holczer Tamás</cp:lastModifiedBy>
  <cp:revision>115</cp:revision>
  <cp:lastPrinted>2024-03-27T16:30:00Z</cp:lastPrinted>
  <dcterms:created xsi:type="dcterms:W3CDTF">2024-03-20T15:08:00Z</dcterms:created>
  <dcterms:modified xsi:type="dcterms:W3CDTF">2024-11-03T14:35:00Z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8a8f7f2d9420f2249b1ad3ef720a06f3dd28c906388590469dfc38dc6f959c8c</vt:lpwstr>
  </property>
</Properties>
</file>